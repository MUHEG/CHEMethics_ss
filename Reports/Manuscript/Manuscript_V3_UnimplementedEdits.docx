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DBC4F" w14:textId="77777777" w:rsidR="00E12F95" w:rsidRDefault="00271B17">
      <w:pPr>
        <w:pStyle w:val="Title"/>
      </w:pPr>
      <w:r>
        <w:t>A prototype software framework for transparent, reusable and updatable health economic models</w:t>
      </w:r>
    </w:p>
    <w:p w14:paraId="679DF3D8" w14:textId="77777777" w:rsidR="00E12F95" w:rsidRDefault="00271B17">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14:paraId="31A09ACF" w14:textId="458CCB0B" w:rsidR="00E12F95" w:rsidRDefault="00271B17">
      <w:pPr>
        <w:pStyle w:val="Abstract"/>
      </w:pPr>
      <w:r>
        <w:rPr>
          <w:b/>
          <w:bCs/>
        </w:rPr>
        <w:t xml:space="preserve">Summary: </w:t>
      </w:r>
      <w:r>
        <w:t xml:space="preserve"> Computers </w:t>
      </w:r>
      <w:ins w:id="0" w:author="Matthew Hamilton" w:date="2023-08-19T17:31:00Z">
        <w:r w:rsidR="009834B8">
          <w:t>have become</w:t>
        </w:r>
      </w:ins>
      <w:del w:id="1" w:author="Matthew Hamilton" w:date="2023-08-19T17:31:00Z">
        <w:r w:rsidDel="009834B8">
          <w:delText>are</w:delText>
        </w:r>
      </w:del>
      <w:r>
        <w:t xml:space="preserve"> essential to the work of health economists. However, the ethical dimensions of how health economic models are implemented computationally are poorly understood and inadequately fulfilled. As tools to facilitate collaborative and efficient code development, software frameworks have a potential role to play in re</w:t>
      </w:r>
      <w:r w:rsidR="00B51C02">
        <w:t>d</w:t>
      </w:r>
      <w:r>
        <w:t>ucing barriers to ethical modelling practice. We propose six criteria for assessing ethical implementation of computational health economic models (CHEMs) – two each for the three domains of transparency, reusability and updatability</w:t>
      </w:r>
      <w:ins w:id="2" w:author="Matthew Hamilton" w:date="2023-08-19T17:22:00Z">
        <w:r w:rsidR="009834B8">
          <w:t xml:space="preserve"> (TRU)</w:t>
        </w:r>
      </w:ins>
      <w:r>
        <w:t xml:space="preserve">. To facilitate the implementation of CHEMs that meet these criteria, we developed a novel prototype software framework in the open source programming language R. The framework </w:t>
      </w:r>
      <w:del w:id="3" w:author="Matthew Hamilton" w:date="2023-08-19T17:23:00Z">
        <w:r w:rsidDel="009834B8">
          <w:delText xml:space="preserve">comprises </w:delText>
        </w:r>
      </w:del>
      <w:ins w:id="4" w:author="Matthew Hamilton" w:date="2023-08-19T17:23:00Z">
        <w:r w:rsidR="009834B8">
          <w:t>includes</w:t>
        </w:r>
        <w:r w:rsidR="009834B8">
          <w:t xml:space="preserve"> </w:t>
        </w:r>
      </w:ins>
      <w:r>
        <w:t xml:space="preserve">six code libraries that collectively provide a toolkit for authoring modular CHEMs, supplying them with data and using them to undertake reproducible analyses. The framework </w:t>
      </w:r>
      <w:ins w:id="5" w:author="Matthew Hamilton" w:date="2023-08-19T17:24:00Z">
        <w:r w:rsidR="009834B8">
          <w:t>l</w:t>
        </w:r>
      </w:ins>
      <w:del w:id="6" w:author="Matthew Hamilton" w:date="2023-08-19T17:24:00Z">
        <w:r w:rsidDel="009834B8">
          <w:delText>support</w:delText>
        </w:r>
      </w:del>
      <w:ins w:id="7" w:author="Matthew Hamilton" w:date="2023-08-19T17:24:00Z">
        <w:r w:rsidR="009834B8">
          <w:t>ibrarie</w:t>
        </w:r>
      </w:ins>
      <w:r>
        <w:t>s integrat</w:t>
      </w:r>
      <w:ins w:id="8" w:author="Matthew Hamilton" w:date="2023-08-19T17:24:00Z">
        <w:r w:rsidR="009834B8">
          <w:t>e</w:t>
        </w:r>
      </w:ins>
      <w:del w:id="9" w:author="Matthew Hamilton" w:date="2023-08-19T17:24:00Z">
        <w:r w:rsidDel="009834B8">
          <w:delText>ions</w:delText>
        </w:r>
      </w:del>
      <w:r>
        <w:t xml:space="preserve"> with existing </w:t>
      </w:r>
      <w:ins w:id="10" w:author="Matthew Hamilton" w:date="2023-08-19T17:24:00Z">
        <w:r w:rsidR="009834B8">
          <w:t>online</w:t>
        </w:r>
      </w:ins>
      <w:del w:id="11" w:author="Matthew Hamilton" w:date="2023-08-19T17:24:00Z">
        <w:r w:rsidDel="009834B8">
          <w:delText>digital</w:delText>
        </w:r>
      </w:del>
      <w:r>
        <w:t xml:space="preserve"> services for collaborative software development and data archiving. We are currently applying the software framework to develop and apply </w:t>
      </w:r>
      <w:ins w:id="12" w:author="Matthew Hamilton" w:date="2023-08-19T17:24:00Z">
        <w:r w:rsidR="009834B8">
          <w:t>CHEMs</w:t>
        </w:r>
      </w:ins>
      <w:del w:id="13" w:author="Matthew Hamilton" w:date="2023-08-19T17:24:00Z">
        <w:r w:rsidDel="009834B8">
          <w:delText>utility mapping models</w:delText>
        </w:r>
      </w:del>
      <w:r>
        <w:t xml:space="preserve"> in youth mental health</w:t>
      </w:r>
      <w:ins w:id="14" w:author="Matthew Hamilton" w:date="2023-08-19T17:26:00Z">
        <w:r w:rsidR="009834B8">
          <w:t xml:space="preserve">, with </w:t>
        </w:r>
      </w:ins>
      <w:ins w:id="15" w:author="Matthew Hamilton" w:date="2023-08-19T17:27:00Z">
        <w:r w:rsidR="009834B8">
          <w:t>an initial focus on utility mapping</w:t>
        </w:r>
      </w:ins>
      <w:r>
        <w:t>. We assess the first set of CHEMs that we have developed with the framework</w:t>
      </w:r>
      <w:del w:id="16" w:author="Matthew Hamilton" w:date="2023-08-19T17:27:00Z">
        <w:r w:rsidDel="009834B8">
          <w:delText xml:space="preserve"> for a utility mapping study</w:delText>
        </w:r>
      </w:del>
      <w:r>
        <w:t xml:space="preserve"> as wholly meeting both transparency criteria (open access code and data</w:t>
      </w:r>
      <w:ins w:id="17" w:author="Matthew Hamilton" w:date="2023-08-19T17:29:00Z">
        <w:r w:rsidR="009834B8">
          <w:t>;</w:t>
        </w:r>
      </w:ins>
      <w:del w:id="18" w:author="Matthew Hamilton" w:date="2023-08-19T17:29:00Z">
        <w:r w:rsidDel="009834B8">
          <w:delText xml:space="preserve"> and</w:delText>
        </w:r>
      </w:del>
      <w:r>
        <w:t xml:space="preserve"> c</w:t>
      </w:r>
      <w:ins w:id="19" w:author="Matthew Hamilton" w:date="2023-08-19T17:27:00Z">
        <w:r w:rsidR="009834B8">
          <w:t>larity about</w:t>
        </w:r>
      </w:ins>
      <w:del w:id="20" w:author="Matthew Hamilton" w:date="2023-08-19T17:27:00Z">
        <w:r w:rsidDel="009834B8">
          <w:delText>lear</w:delText>
        </w:r>
      </w:del>
      <w:r>
        <w:t xml:space="preserve"> author contributions and beliefs), two reusability criteria (</w:t>
      </w:r>
      <w:proofErr w:type="spellStart"/>
      <w:del w:id="21" w:author="Matthew Hamilton" w:date="2023-08-19T17:28:00Z">
        <w:r w:rsidDel="009834B8">
          <w:delText xml:space="preserve">promotes </w:delText>
        </w:r>
      </w:del>
      <w:r>
        <w:t>generalisab</w:t>
      </w:r>
      <w:ins w:id="22" w:author="Matthew Hamilton" w:date="2023-08-19T17:28:00Z">
        <w:r w:rsidR="009834B8">
          <w:t>le</w:t>
        </w:r>
      </w:ins>
      <w:proofErr w:type="spellEnd"/>
      <w:del w:id="23" w:author="Matthew Hamilton" w:date="2023-08-19T17:28:00Z">
        <w:r w:rsidDel="009834B8">
          <w:delText>ility</w:delText>
        </w:r>
      </w:del>
      <w:r>
        <w:t xml:space="preserve"> and transferab</w:t>
      </w:r>
      <w:ins w:id="24" w:author="Matthew Hamilton" w:date="2023-08-19T17:28:00Z">
        <w:r w:rsidR="009834B8">
          <w:t>le</w:t>
        </w:r>
      </w:ins>
      <w:del w:id="25" w:author="Matthew Hamilton" w:date="2023-08-19T17:28:00Z">
        <w:r w:rsidDel="009834B8">
          <w:delText>ility</w:delText>
        </w:r>
      </w:del>
      <w:ins w:id="26" w:author="Matthew Hamilton" w:date="2023-08-19T17:29:00Z">
        <w:r w:rsidR="009834B8">
          <w:t>;</w:t>
        </w:r>
      </w:ins>
      <w:del w:id="27" w:author="Matthew Hamilton" w:date="2023-08-19T17:29:00Z">
        <w:r w:rsidDel="009834B8">
          <w:delText xml:space="preserve"> and</w:delText>
        </w:r>
      </w:del>
      <w:r>
        <w:t xml:space="preserve"> liberal terms of use) and one updatability criteria (infrastructure for model maintenance) and partially meeting the remaining updatability criterion (retesting and deprecation). The assessment criteria and the software framework we have developed can inform future work to understand and improve ethical computational implementations of health economic models.</w:t>
      </w:r>
    </w:p>
    <w:p w14:paraId="795FBBE8" w14:textId="77777777" w:rsidR="00E12F95" w:rsidRDefault="00271B17">
      <w:pPr>
        <w:pStyle w:val="Abstract"/>
      </w:pPr>
      <w:r>
        <w:rPr>
          <w:b/>
          <w:bCs/>
        </w:rPr>
        <w:t xml:space="preserve">Code: </w:t>
      </w:r>
      <w:r>
        <w:t xml:space="preserve"> Visit </w:t>
      </w:r>
      <w:hyperlink r:id="rId8">
        <w:r>
          <w:rPr>
            <w:rStyle w:val="Hyperlink"/>
          </w:rPr>
          <w:t>https://www.ready4-dev.com</w:t>
        </w:r>
      </w:hyperlink>
      <w:r>
        <w:t xml:space="preserve"> for more information about how to find, install and apply the prototype software framework.</w:t>
      </w:r>
    </w:p>
    <w:p w14:paraId="68B8A2C6" w14:textId="77777777" w:rsidR="00E12F95" w:rsidRDefault="00271B17">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0E496A90" w14:textId="77777777" w:rsidR="00E12F95" w:rsidRDefault="00271B17">
      <w:pPr>
        <w:pStyle w:val="BodyText"/>
      </w:pPr>
      <w:r>
        <w:rPr>
          <w:vertAlign w:val="superscript"/>
        </w:rPr>
        <w:t>✉</w:t>
      </w:r>
      <w:r>
        <w:t xml:space="preserve"> Correspondence: </w:t>
      </w:r>
      <w:hyperlink r:id="rId9">
        <w:r>
          <w:rPr>
            <w:rStyle w:val="Hyperlink"/>
          </w:rPr>
          <w:t>Matthew P Hamilton &lt;</w:t>
        </w:r>
        <w:hyperlink r:id="rId10">
          <w:r>
            <w:rPr>
              <w:rStyle w:val="Hyperlink"/>
            </w:rPr>
            <w:t>matthew.hamilton1@monash.edu</w:t>
          </w:r>
        </w:hyperlink>
        <w:r>
          <w:rPr>
            <w:rStyle w:val="Hyperlink"/>
          </w:rPr>
          <w:t>&gt;</w:t>
        </w:r>
      </w:hyperlink>
    </w:p>
    <w:p w14:paraId="3189C79E" w14:textId="77777777" w:rsidR="00E12F95" w:rsidRDefault="00271B17">
      <w:pPr>
        <w:pStyle w:val="Heading1"/>
      </w:pPr>
      <w:bookmarkStart w:id="28" w:name="introduction"/>
      <w:r>
        <w:t>Introduction</w:t>
      </w:r>
    </w:p>
    <w:p w14:paraId="0DBBBFCF" w14:textId="77777777" w:rsidR="00E12F95" w:rsidRDefault="00271B17">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w:t>
      </w:r>
      <w:r>
        <w:lastRenderedPageBreak/>
        <w:t>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Independent assessment of the validity of this assumption depends in part on how a computational model has been authored and shared.</w:t>
      </w:r>
    </w:p>
    <w:p w14:paraId="76BA1FA5" w14:textId="6613C284" w:rsidR="00E12F95" w:rsidRDefault="00271B17">
      <w:pPr>
        <w:pStyle w:val="BodyText"/>
      </w:pPr>
      <w:r>
        <w:t xml:space="preserve">Computational health economic models (CHEMs) can be implemented using specialized commercial software or authored as software development projects in an open-source programming language such as Python [2] or R [3]. Advantages of commercial modelling tools include simplicity and ease of use, but an open-source software development approach may facilitate computational models that are more transparent, reusable and updatable [4,5]. The decision about what type of implementation to choose for a specific CHEM project needs to balance both desired model features and the resource and time constraints within which the project needs to be delivered (see Table </w:t>
      </w:r>
      <w:hyperlink w:anchor="proscons">
        <w:r>
          <w:fldChar w:fldCharType="begin"/>
        </w:r>
        <w:r>
          <w:instrText xml:space="preserve"> REF proscons \h</w:instrText>
        </w:r>
        <w:r w:rsidR="00B51C02">
          <w:fldChar w:fldCharType="separate"/>
        </w:r>
        <w:r w:rsidR="00171133">
          <w:rPr>
            <w:b/>
            <w:noProof/>
          </w:rPr>
          <w:t>1</w:t>
        </w:r>
        <w:r>
          <w:fldChar w:fldCharType="end"/>
        </w:r>
      </w:hyperlink>
      <w:r>
        <w:t>).</w:t>
      </w:r>
    </w:p>
    <w:p w14:paraId="5D5CE6AA" w14:textId="77777777" w:rsidR="00E12F95" w:rsidRDefault="00271B17">
      <w:pPr>
        <w:pStyle w:val="BodyText"/>
      </w:pPr>
      <w:r>
        <w:t xml:space="preserve">For open-source CHEM projects, a major consideration is the selection of an appropriate software framework. A software framework is a shared common technology used by developers to collaboratively author software and which is not typically visible to software end-users [6]. A software framework provides a foundation for developing multiple software applications with shared resources, e.g., code and data files, that can be modified to suit specific needs. Software frameworks have widely been developed and implemented in data science, for example, </w:t>
      </w:r>
      <w:proofErr w:type="spellStart"/>
      <w:r>
        <w:t>PyTorch</w:t>
      </w:r>
      <w:proofErr w:type="spellEnd"/>
      <w:r>
        <w:t xml:space="preserve"> [7] for machine learning using Python.</w:t>
      </w:r>
    </w:p>
    <w:p w14:paraId="5009ECFC" w14:textId="77777777" w:rsidR="00E12F95" w:rsidRDefault="00271B17">
      <w:pPr>
        <w:pStyle w:val="BodyText"/>
      </w:pPr>
      <w:r>
        <w:t>Advantages of using software frameworks include facilitating code reuse and extension, promoting good programming practice and the capability to provide enhanced functionality and performance without additional effort by developers [8]. However, software frameworks can be challenging and time consuming to create [8] and then difficult for others to learn, often requiring model developers to undergo specialist training [6]. There is also a risk that a software framework may become excessively complex over time [8].</w:t>
      </w:r>
    </w:p>
    <w:p w14:paraId="27D56899" w14:textId="77777777" w:rsidR="00E12F95" w:rsidRDefault="00271B17">
      <w:pPr>
        <w:pStyle w:val="BodyText"/>
      </w:pPr>
      <w:r>
        <w:t xml:space="preserve">The ethical responsibilities of computational </w:t>
      </w:r>
      <w:proofErr w:type="spellStart"/>
      <w:r>
        <w:t>modellers</w:t>
      </w:r>
      <w:proofErr w:type="spellEnd"/>
      <w:r>
        <w:t xml:space="preserve"> are often poorly understood and inadequately fulfilled [9–12]. Guidance on developing, selecting and using software frameworks for ethical CHEM implementations is scarce. A high-level software framework for implementing open-source CHEMs in R has previously been developed with the primary aim of improving model transparency [13]. However, open-source CHEMs remain rare [14,15], and novel software frameworks may be necessary to help health economists fulfill a broader set of ethical responsibilities. Ideally, software frameworks for ethical CHEMs would provide tools that address known barriers to ethical computational modelling practice. The main barriers to open-source CHEMs identified in a 2020 survey of health economists concern updating models, legal considerations, transferring model data, the platforms or languages in which models are developed, the level of public access required, lack of interest from decision-makers, model </w:t>
      </w:r>
      <w:proofErr w:type="spellStart"/>
      <w:r>
        <w:t>generalisability</w:t>
      </w:r>
      <w:proofErr w:type="spellEnd"/>
      <w:r>
        <w:t xml:space="preserve"> and confidentiality and security considerations [5].</w:t>
      </w:r>
    </w:p>
    <w:p w14:paraId="411A8262" w14:textId="77777777" w:rsidR="00E12F95" w:rsidRDefault="00271B17">
      <w:pPr>
        <w:pStyle w:val="BodyText"/>
      </w:pPr>
      <w:r>
        <w:lastRenderedPageBreak/>
        <w:t>In this paper, we describe:</w:t>
      </w:r>
    </w:p>
    <w:p w14:paraId="3108CA69" w14:textId="77777777" w:rsidR="00E12F95" w:rsidRDefault="00271B17">
      <w:pPr>
        <w:numPr>
          <w:ilvl w:val="0"/>
          <w:numId w:val="27"/>
        </w:numPr>
      </w:pPr>
      <w:r>
        <w:t>criteria for assessing ethical CHEM implementations;</w:t>
      </w:r>
    </w:p>
    <w:p w14:paraId="3949EBB2" w14:textId="77777777" w:rsidR="00E12F95" w:rsidRDefault="00271B17">
      <w:pPr>
        <w:numPr>
          <w:ilvl w:val="0"/>
          <w:numId w:val="27"/>
        </w:numPr>
      </w:pPr>
      <w:r>
        <w:t>a prototype software framework for the ethical implementation of CHEMs; and</w:t>
      </w:r>
    </w:p>
    <w:p w14:paraId="63E3E56D" w14:textId="77777777" w:rsidR="00E12F95" w:rsidRDefault="00271B17">
      <w:pPr>
        <w:numPr>
          <w:ilvl w:val="0"/>
          <w:numId w:val="27"/>
        </w:numPr>
      </w:pPr>
      <w:r>
        <w:t>use of the software framework to develop an open-source CHEM in youth mental health, with an initial focus on outcome valuation.</w:t>
      </w:r>
    </w:p>
    <w:p w14:paraId="38E577AA" w14:textId="77777777" w:rsidR="00E12F95" w:rsidRDefault="00271B17">
      <w:pPr>
        <w:pStyle w:val="Heading1"/>
      </w:pPr>
      <w:bookmarkStart w:id="29" w:name="assessing-ethical-chem-implementations"/>
      <w:bookmarkEnd w:id="28"/>
      <w:r>
        <w:t>Assessing ethical CHEM implementations</w:t>
      </w:r>
    </w:p>
    <w:p w14:paraId="562C9244" w14:textId="77777777" w:rsidR="00E12F95" w:rsidRDefault="00271B17">
      <w:pPr>
        <w:pStyle w:val="FirstParagraph"/>
      </w:pPr>
      <w:r>
        <w:t>We considered prior literature on modelling practice and our own professional experience to identify: (</w:t>
      </w:r>
      <w:proofErr w:type="spellStart"/>
      <w:r>
        <w:t>i</w:t>
      </w:r>
      <w:proofErr w:type="spellEnd"/>
      <w:r>
        <w:t>) some core ethical responsibilities of CHEM developers; (ii) attributes of CHEMs that can suggest fulfillment of these responsibilities; and (iii) criteria against which these attributes can be assessed.</w:t>
      </w:r>
    </w:p>
    <w:p w14:paraId="06F42EEC" w14:textId="77777777" w:rsidR="00E12F95" w:rsidRDefault="00271B17">
      <w:pPr>
        <w:pStyle w:val="Heading2"/>
      </w:pPr>
      <w:bookmarkStart w:id="30" w:name="X981a922a01a377a6b1edd95996e68d93de2bfdd"/>
      <w:r>
        <w:t>Ethical responsibilities of CHEM developers</w:t>
      </w:r>
    </w:p>
    <w:p w14:paraId="60B8BCA5" w14:textId="77777777" w:rsidR="00E12F95" w:rsidRDefault="00271B17">
      <w:pPr>
        <w:pStyle w:val="FirstParagraph"/>
      </w:pPr>
      <w:r>
        <w:t xml:space="preserve">We suggest that three core ethical responsibilities of health economic </w:t>
      </w:r>
      <w:proofErr w:type="spellStart"/>
      <w:r>
        <w:t>modellers</w:t>
      </w:r>
      <w:proofErr w:type="spellEnd"/>
      <w:r>
        <w:t xml:space="preserve"> are to:</w:t>
      </w:r>
    </w:p>
    <w:p w14:paraId="2A29E687" w14:textId="77777777" w:rsidR="00E12F95" w:rsidRDefault="00271B17">
      <w:pPr>
        <w:numPr>
          <w:ilvl w:val="0"/>
          <w:numId w:val="28"/>
        </w:numPr>
      </w:pPr>
      <w:r>
        <w:rPr>
          <w:b/>
          <w:bCs/>
        </w:rPr>
        <w:t>make socially acceptable value judgments</w:t>
      </w:r>
      <w:r>
        <w:t xml:space="preserve"> (when planning CHEM projects);</w:t>
      </w:r>
    </w:p>
    <w:p w14:paraId="247D81B1" w14:textId="77777777" w:rsidR="00E12F95" w:rsidRDefault="00271B17">
      <w:pPr>
        <w:numPr>
          <w:ilvl w:val="0"/>
          <w:numId w:val="28"/>
        </w:numPr>
      </w:pPr>
      <w:r>
        <w:rPr>
          <w:b/>
          <w:bCs/>
        </w:rPr>
        <w:t>ensure model fitness for purpose</w:t>
      </w:r>
      <w:r>
        <w:t xml:space="preserve"> (when implementing CHEMs); and</w:t>
      </w:r>
    </w:p>
    <w:p w14:paraId="7DE52310" w14:textId="77777777" w:rsidR="00E12F95" w:rsidRDefault="00271B17">
      <w:pPr>
        <w:numPr>
          <w:ilvl w:val="0"/>
          <w:numId w:val="28"/>
        </w:numPr>
      </w:pPr>
      <w:r>
        <w:rPr>
          <w:b/>
          <w:bCs/>
        </w:rPr>
        <w:t>promote socially beneficial use of models</w:t>
      </w:r>
      <w:r>
        <w:t xml:space="preserve"> (once CHEMs have been released).</w:t>
      </w:r>
    </w:p>
    <w:p w14:paraId="5A7F0CC1" w14:textId="77777777" w:rsidR="00E12F95" w:rsidRDefault="00271B17">
      <w:pPr>
        <w:pStyle w:val="FirstParagraph"/>
      </w:pPr>
      <w:r>
        <w:t>There is significant scope for health economists to improve fulfilment of each of these responsibilities.</w:t>
      </w:r>
    </w:p>
    <w:p w14:paraId="57193056" w14:textId="376A2942" w:rsidR="00E12F95" w:rsidRDefault="00271B17">
      <w:pPr>
        <w:pStyle w:val="BodyText"/>
      </w:pPr>
      <w:r>
        <w:t xml:space="preserve">Misalignment between the values of computational model developers and those of the population groups affected by decisions based on their models presents significant ethical risks [11,16]. The </w:t>
      </w:r>
      <w:r w:rsidRPr="00BF074C">
        <w:rPr>
          <w:b/>
          <w:rPrChange w:id="31" w:author="Matthew Hamilton" w:date="2023-08-19T17:38:00Z">
            <w:rPr/>
          </w:rPrChange>
        </w:rPr>
        <w:t>value judgments</w:t>
      </w:r>
      <w:r>
        <w:t xml:space="preserve"> of CHEM developers influence the assumptions, selection of model features and standards for evidence that shape the model development process [17]. These value judgments are rarely made explicit, omissions that may lead to socially unacceptable policy recommendations [16]. Ideally, it should be straightforward for CHEMs to be modified to reflect alternative value judgments. However, such adaptability depends in part on the approach taken to computational model implementation (see Table </w:t>
      </w:r>
      <w:hyperlink w:anchor="proscons">
        <w:r>
          <w:fldChar w:fldCharType="begin"/>
        </w:r>
        <w:r>
          <w:instrText xml:space="preserve"> REF proscons \h</w:instrText>
        </w:r>
        <w:r w:rsidR="00B51C02">
          <w:fldChar w:fldCharType="separate"/>
        </w:r>
        <w:r w:rsidR="00171133">
          <w:rPr>
            <w:b/>
            <w:noProof/>
          </w:rPr>
          <w:t>1</w:t>
        </w:r>
        <w:r>
          <w:fldChar w:fldCharType="end"/>
        </w:r>
      </w:hyperlink>
      <w:r>
        <w:t>).</w:t>
      </w:r>
    </w:p>
    <w:p w14:paraId="7C60467B" w14:textId="5AD801D0" w:rsidR="00E12F95" w:rsidRDefault="00271B17">
      <w:pPr>
        <w:pStyle w:val="BodyText"/>
      </w:pPr>
      <w:r>
        <w:t xml:space="preserve">Computational </w:t>
      </w:r>
      <w:proofErr w:type="spellStart"/>
      <w:r>
        <w:t>modellers</w:t>
      </w:r>
      <w:proofErr w:type="spellEnd"/>
      <w:r>
        <w:t xml:space="preserve"> have duties both to take sufficient care that a computational model is </w:t>
      </w:r>
      <w:ins w:id="32" w:author="Matthew Hamilton" w:date="2023-08-19T17:38:00Z">
        <w:r w:rsidR="00BF074C" w:rsidRPr="00BF074C">
          <w:rPr>
            <w:b/>
            <w:rPrChange w:id="33" w:author="Matthew Hamilton" w:date="2023-08-19T17:38:00Z">
              <w:rPr/>
            </w:rPrChange>
          </w:rPr>
          <w:t>fit</w:t>
        </w:r>
      </w:ins>
      <w:del w:id="34" w:author="Matthew Hamilton" w:date="2023-08-19T17:38:00Z">
        <w:r w:rsidRPr="00BF074C" w:rsidDel="00BF074C">
          <w:rPr>
            <w:b/>
            <w:rPrChange w:id="35" w:author="Matthew Hamilton" w:date="2023-08-19T17:38:00Z">
              <w:rPr/>
            </w:rPrChange>
          </w:rPr>
          <w:delText>adequate</w:delText>
        </w:r>
      </w:del>
      <w:r w:rsidRPr="00BF074C">
        <w:rPr>
          <w:b/>
          <w:rPrChange w:id="36" w:author="Matthew Hamilton" w:date="2023-08-19T17:38:00Z">
            <w:rPr/>
          </w:rPrChange>
        </w:rPr>
        <w:t xml:space="preserve"> for the </w:t>
      </w:r>
      <w:del w:id="37" w:author="Matthew Hamilton" w:date="2023-08-19T17:38:00Z">
        <w:r w:rsidRPr="00BF074C" w:rsidDel="00BF074C">
          <w:rPr>
            <w:b/>
            <w:rPrChange w:id="38" w:author="Matthew Hamilton" w:date="2023-08-19T17:38:00Z">
              <w:rPr/>
            </w:rPrChange>
          </w:rPr>
          <w:delText>explicit</w:delText>
        </w:r>
      </w:del>
      <w:r w:rsidRPr="00BF074C">
        <w:rPr>
          <w:b/>
          <w:rPrChange w:id="39" w:author="Matthew Hamilton" w:date="2023-08-19T17:38:00Z">
            <w:rPr/>
          </w:rPrChange>
        </w:rPr>
        <w:t xml:space="preserve"> purpose</w:t>
      </w:r>
      <w:r>
        <w:t xml:space="preserve"> for which it was developed and to provide potential third-party users with the means of assessing its adequacy for their proposed purposes [9,14,18,19].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14:paraId="147CC476" w14:textId="77777777" w:rsidR="00E12F95" w:rsidRDefault="00271B17">
      <w:pPr>
        <w:pStyle w:val="BodyText"/>
      </w:pPr>
      <w:r>
        <w:lastRenderedPageBreak/>
        <w:t xml:space="preserve">A health economic model will have limited public </w:t>
      </w:r>
      <w:r w:rsidRPr="00594636">
        <w:rPr>
          <w:b/>
          <w:rPrChange w:id="40" w:author="Matthew Hamilton" w:date="2023-08-19T17:38:00Z">
            <w:rPr/>
          </w:rPrChange>
        </w:rPr>
        <w:t>benefit</w:t>
      </w:r>
      <w:r>
        <w:t xml:space="preserve"> if it not much used, if it is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[12]. Currently, health economic models are rarely implemented computationally in a manner that facilitates routine updates [31], thus limiting the temporal window within which a CHEM can be validly applied. </w:t>
      </w:r>
    </w:p>
    <w:p w14:paraId="1189AC60" w14:textId="77777777" w:rsidR="00E12F95" w:rsidRDefault="00271B17">
      <w:pPr>
        <w:pStyle w:val="Heading2"/>
      </w:pPr>
      <w:bookmarkStart w:id="41" w:name="Xaaf39a4d2b86397b94900eb3f4ddc2287d74576"/>
      <w:bookmarkEnd w:id="30"/>
      <w:r>
        <w:t>CHEM attributes associated with ethical modelling practice</w:t>
      </w:r>
    </w:p>
    <w:p w14:paraId="69A6999E" w14:textId="6FBE2E8C" w:rsidR="00E12F95" w:rsidRDefault="00271B17">
      <w:pPr>
        <w:pStyle w:val="FirstParagraph"/>
      </w:pPr>
      <w:r>
        <w:t xml:space="preserve">Health economist responsibilities during the planning, implementation and use of CHEMs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rsidR="00B51C02">
          <w:fldChar w:fldCharType="separate"/>
        </w:r>
        <w:r w:rsidR="00171133">
          <w:rPr>
            <w:b/>
            <w:noProof/>
          </w:rPr>
          <w:t>2</w:t>
        </w:r>
        <w:r>
          <w:fldChar w:fldCharType="end"/>
        </w:r>
      </w:hyperlink>
      <w:r>
        <w:t xml:space="preserve">, we believe that the creators of </w:t>
      </w:r>
      <w:r w:rsidRPr="00BC2165">
        <w:rPr>
          <w:b/>
          <w:rPrChange w:id="42" w:author="Matthew Hamilton" w:date="2023-08-19T17:40:00Z">
            <w:rPr/>
          </w:rPrChange>
        </w:rPr>
        <w:t>transparent, reusable and updatable</w:t>
      </w:r>
      <w:r>
        <w:t xml:space="preserve"> (TRU) CHEMs are likely to have fulfilled a number of their ethical obligations. We therefore selected these model attributes to use as the basis for deriving ethical assessment criteria.</w:t>
      </w:r>
    </w:p>
    <w:p w14:paraId="37602BD3" w14:textId="5CC536FB" w:rsidR="00E12F95" w:rsidRDefault="00271B17">
      <w:pPr>
        <w:pStyle w:val="BodyText"/>
      </w:pPr>
      <w:del w:id="43" w:author="Matthew Hamilton" w:date="2023-08-19T17:39:00Z">
        <w:r w:rsidDel="00BF074C">
          <w:delText xml:space="preserve">Taking steps to make computational models </w:delText>
        </w:r>
        <w:r w:rsidDel="00BF074C">
          <w:rPr>
            <w:b/>
            <w:bCs/>
          </w:rPr>
          <w:delText>transparent</w:delText>
        </w:r>
        <w:r w:rsidDel="00BF074C">
          <w:delText xml:space="preserve"> is </w:delText>
        </w:r>
      </w:del>
      <w:ins w:id="44" w:author="Matthew Hamilton" w:date="2023-08-19T17:40:00Z">
        <w:r w:rsidR="00BF074C">
          <w:t>A</w:t>
        </w:r>
      </w:ins>
      <w:del w:id="45" w:author="Matthew Hamilton" w:date="2023-08-19T17:40:00Z">
        <w:r w:rsidDel="00BF074C">
          <w:delText>a</w:delText>
        </w:r>
      </w:del>
      <w:r>
        <w:t xml:space="preserve">n important part of ethical public health modelling practice </w:t>
      </w:r>
      <w:ins w:id="46" w:author="Matthew Hamilton" w:date="2023-08-19T17:39:00Z">
        <w:r w:rsidR="00BF074C">
          <w:t>is t</w:t>
        </w:r>
        <w:r w:rsidR="00BF074C">
          <w:t xml:space="preserve">aking steps to </w:t>
        </w:r>
      </w:ins>
      <w:ins w:id="47" w:author="Matthew Hamilton" w:date="2023-08-19T17:40:00Z">
        <w:r w:rsidR="00BF074C">
          <w:t>ensure</w:t>
        </w:r>
      </w:ins>
      <w:ins w:id="48" w:author="Matthew Hamilton" w:date="2023-08-19T17:39:00Z">
        <w:r w:rsidR="00BF074C">
          <w:t xml:space="preserve"> computational models </w:t>
        </w:r>
      </w:ins>
      <w:ins w:id="49" w:author="Matthew Hamilton" w:date="2023-08-19T17:40:00Z">
        <w:r w:rsidR="00BF074C">
          <w:t xml:space="preserve">are </w:t>
        </w:r>
      </w:ins>
      <w:ins w:id="50" w:author="Matthew Hamilton" w:date="2023-08-19T17:39:00Z">
        <w:r w:rsidR="00BF074C">
          <w:rPr>
            <w:b/>
            <w:bCs/>
          </w:rPr>
          <w:t>transparent</w:t>
        </w:r>
        <w:r w:rsidR="00BF074C">
          <w:t xml:space="preserve"> </w:t>
        </w:r>
      </w:ins>
      <w:r>
        <w:t>[9]. Guidance on transparency in health economic modelling recommend</w:t>
      </w:r>
      <w:del w:id="51" w:author="Matthew Hamilton" w:date="2023-08-19T17:41:00Z">
        <w:r w:rsidDel="0038556B">
          <w:delText>ed</w:delText>
        </w:r>
      </w:del>
      <w:r>
        <w:t xml:space="preserve"> that model code and data should be clearly documented [32]. Notably, the same guidelines, published over ten years ago, did not recommend sharing model code and data. However, more recent healthcare modelling guidance does recommend publicly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[11]. This issue can be addressed by use of online repository services such as GitHub [38], that provide citation tools and can transparently record all individual code contributions to a modelling project over its lifecycle.</w:t>
      </w:r>
    </w:p>
    <w:p w14:paraId="7F7E06EE" w14:textId="77777777" w:rsidR="00E12F95" w:rsidRDefault="00271B17">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w:t>
      </w:r>
      <w:r>
        <w:lastRenderedPageBreak/>
        <w:t xml:space="preserve">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 [40] that provides users with great flexibility as to the purposes (including commercial) for which content can be re-used. An alternative approach is to use copyleft licenses [43] that can require content users to distribute any derivative works they create under similar open-source arrangements.    </w:t>
      </w:r>
    </w:p>
    <w:p w14:paraId="20DCCB07" w14:textId="77777777" w:rsidR="00E12F95" w:rsidRDefault="00271B17">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reviewed to identify and implement required improvements is a recommended defense against model validity decay [12].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model revisions having unintended consequences for third party users can be mitigated through the use of deprecation conventions [48] that take an informative and staged approach to retiring outdated model code and data. </w:t>
      </w:r>
    </w:p>
    <w:p w14:paraId="51659B0B" w14:textId="77777777" w:rsidR="00E12F95" w:rsidRDefault="00271B17">
      <w:pPr>
        <w:pStyle w:val="Heading2"/>
      </w:pPr>
      <w:bookmarkStart w:id="52" w:name="assessment-criteria"/>
      <w:bookmarkEnd w:id="41"/>
      <w:r>
        <w:t>Assessment criteria</w:t>
      </w:r>
    </w:p>
    <w:p w14:paraId="41F9C41F" w14:textId="77777777" w:rsidR="00E12F95" w:rsidRDefault="00271B17">
      <w:pPr>
        <w:pStyle w:val="FirstParagraph"/>
      </w:pPr>
      <w:r>
        <w:t>For each CHEM attribute that suggests ethical CHEM modelling practice, we identified assessment criteria that have the potential to be met with the assistance of software frameworks.</w:t>
      </w:r>
    </w:p>
    <w:p w14:paraId="25E5ABE9" w14:textId="77777777" w:rsidR="00E12F95" w:rsidRDefault="00271B17">
      <w:pPr>
        <w:pStyle w:val="BodyText"/>
      </w:pPr>
      <w:r>
        <w:t xml:space="preserve">How </w:t>
      </w:r>
      <w:r>
        <w:rPr>
          <w:b/>
          <w:bCs/>
        </w:rPr>
        <w:t>transparent</w:t>
      </w:r>
      <w:r>
        <w:t xml:space="preserve"> a CHEM is can be assessed against the criteria:</w:t>
      </w:r>
    </w:p>
    <w:p w14:paraId="7700CA88" w14:textId="77777777" w:rsidR="00E12F95" w:rsidRDefault="00271B17">
      <w:pPr>
        <w:numPr>
          <w:ilvl w:val="0"/>
          <w:numId w:val="29"/>
        </w:numPr>
      </w:pPr>
      <w:r>
        <w:rPr>
          <w:b/>
          <w:bCs/>
        </w:rPr>
        <w:t>T1</w:t>
      </w:r>
      <w:r>
        <w:t>: All model code, non-confidential data and testing procedures and outcomes are available in open access repositories.</w:t>
      </w:r>
    </w:p>
    <w:p w14:paraId="7466A8C8" w14:textId="77777777" w:rsidR="00E12F95" w:rsidRDefault="00271B17">
      <w:pPr>
        <w:numPr>
          <w:ilvl w:val="0"/>
          <w:numId w:val="29"/>
        </w:numPr>
      </w:pPr>
      <w:r>
        <w:rPr>
          <w:b/>
          <w:bCs/>
        </w:rPr>
        <w:t>T2</w:t>
      </w:r>
      <w:r>
        <w:t>: It is easy to see who developed and tested each part of the CHEM and to identify the modelling team’s assumptions, judgments and theories about CHEM development and use.</w:t>
      </w:r>
    </w:p>
    <w:p w14:paraId="2165F7B8" w14:textId="77777777" w:rsidR="00E12F95" w:rsidRDefault="00271B17">
      <w:pPr>
        <w:pStyle w:val="FirstParagraph"/>
      </w:pPr>
      <w:r>
        <w:t xml:space="preserve">How </w:t>
      </w:r>
      <w:r>
        <w:rPr>
          <w:b/>
          <w:bCs/>
        </w:rPr>
        <w:t>reusable</w:t>
      </w:r>
      <w:r>
        <w:t xml:space="preserve"> a CHEM is can be assessed against the criteria:</w:t>
      </w:r>
    </w:p>
    <w:p w14:paraId="5FDD1972" w14:textId="7A81BE13" w:rsidR="00E12F95" w:rsidRDefault="00271B17">
      <w:pPr>
        <w:numPr>
          <w:ilvl w:val="0"/>
          <w:numId w:val="30"/>
        </w:numPr>
      </w:pPr>
      <w:r>
        <w:rPr>
          <w:b/>
          <w:bCs/>
        </w:rPr>
        <w:t>R1</w:t>
      </w:r>
      <w:r>
        <w:t xml:space="preserve">: Model code and data are implemented to facilitate </w:t>
      </w:r>
      <w:del w:id="53" w:author="Matthew Hamilton" w:date="2023-08-19T17:47:00Z">
        <w:r w:rsidDel="0038556B">
          <w:delText xml:space="preserve">both </w:delText>
        </w:r>
      </w:del>
      <w:ins w:id="54" w:author="Matthew Hamilton" w:date="2023-08-19T17:47:00Z">
        <w:r w:rsidR="0038556B">
          <w:t>CHEM</w:t>
        </w:r>
        <w:r w:rsidR="0038556B">
          <w:t xml:space="preserve"> </w:t>
        </w:r>
      </w:ins>
      <w:proofErr w:type="spellStart"/>
      <w:r>
        <w:t>generalisability</w:t>
      </w:r>
      <w:proofErr w:type="spellEnd"/>
      <w:r>
        <w:t xml:space="preserve"> and transferability.</w:t>
      </w:r>
    </w:p>
    <w:p w14:paraId="40260ED1" w14:textId="77777777" w:rsidR="00E12F95" w:rsidRDefault="00271B17">
      <w:pPr>
        <w:numPr>
          <w:ilvl w:val="0"/>
          <w:numId w:val="30"/>
        </w:numPr>
      </w:pPr>
      <w:r>
        <w:rPr>
          <w:b/>
          <w:bCs/>
        </w:rPr>
        <w:lastRenderedPageBreak/>
        <w:t>R2</w:t>
      </w:r>
      <w:r>
        <w:t>: Terms of use allow anyone to reuse model code and non-confidential data, in whole or in part, without charge, and for purposes that include the creation of derivative works.</w:t>
      </w:r>
    </w:p>
    <w:p w14:paraId="0F13510E" w14:textId="77777777" w:rsidR="00E12F95" w:rsidRDefault="00271B17">
      <w:pPr>
        <w:pStyle w:val="FirstParagraph"/>
      </w:pPr>
      <w:r>
        <w:t xml:space="preserve">How </w:t>
      </w:r>
      <w:r>
        <w:rPr>
          <w:b/>
          <w:bCs/>
        </w:rPr>
        <w:t>updatable</w:t>
      </w:r>
      <w:r>
        <w:t xml:space="preserve"> a CHEM is can be assessed against the criteria:</w:t>
      </w:r>
    </w:p>
    <w:p w14:paraId="7319337D" w14:textId="77777777" w:rsidR="00E12F95" w:rsidRDefault="00271B17">
      <w:pPr>
        <w:numPr>
          <w:ilvl w:val="0"/>
          <w:numId w:val="31"/>
        </w:numPr>
      </w:pPr>
      <w:r>
        <w:rPr>
          <w:b/>
          <w:bCs/>
        </w:rPr>
        <w:t>U1</w:t>
      </w:r>
      <w:r>
        <w:t>: Technical infrastructure is in place to support version control and collaboration with model users in the maintenance of a model.</w:t>
      </w:r>
    </w:p>
    <w:p w14:paraId="28D94576" w14:textId="77777777" w:rsidR="00E12F95" w:rsidRDefault="00271B17">
      <w:pPr>
        <w:numPr>
          <w:ilvl w:val="0"/>
          <w:numId w:val="31"/>
        </w:numPr>
      </w:pPr>
      <w:r>
        <w:rPr>
          <w:b/>
          <w:bCs/>
        </w:rPr>
        <w:t>U2</w:t>
      </w:r>
      <w:r>
        <w:t>: Each new release of a model is retested, with changes implemented to minimize disruptions for existing model users.</w:t>
      </w:r>
    </w:p>
    <w:p w14:paraId="324A8DDE" w14:textId="77777777" w:rsidR="00E12F95" w:rsidRDefault="00271B17">
      <w:pPr>
        <w:pStyle w:val="Heading1"/>
      </w:pPr>
      <w:bookmarkStart w:id="55" w:name="software-framework"/>
      <w:bookmarkEnd w:id="29"/>
      <w:bookmarkEnd w:id="52"/>
      <w:r>
        <w:t>Software framework</w:t>
      </w:r>
    </w:p>
    <w:p w14:paraId="71315ADB" w14:textId="77777777" w:rsidR="00E12F95" w:rsidRDefault="00271B17">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14:paraId="0D778244" w14:textId="77777777" w:rsidR="00E12F95" w:rsidRDefault="00271B17">
      <w:pPr>
        <w:pStyle w:val="BodyText"/>
      </w:pPr>
      <w:r>
        <w:t xml:space="preserve">To achieve these goals, we have implemented the software framework as R [3] code libraries that integrate with a number of online services and which are supported by a documentation website. </w:t>
      </w:r>
    </w:p>
    <w:p w14:paraId="3CCD242C" w14:textId="77777777" w:rsidR="00E12F95" w:rsidRDefault="00271B17">
      <w:pPr>
        <w:pStyle w:val="Heading2"/>
      </w:pPr>
      <w:bookmarkStart w:id="56" w:name="r-libraries"/>
      <w:r>
        <w:t>R libraries</w:t>
      </w:r>
    </w:p>
    <w:p w14:paraId="24F1920A" w14:textId="17AF2E04" w:rsidR="00E12F95" w:rsidRDefault="00271B17">
      <w:pPr>
        <w:pStyle w:val="FirstParagraph"/>
      </w:pPr>
      <w:r>
        <w:t xml:space="preserve">A library in the R language will typically depend on multiple other R libraries, all of which potentially having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rsidR="00B51C02">
          <w:fldChar w:fldCharType="separate"/>
        </w:r>
        <w:r w:rsidR="00171133">
          <w:rPr>
            <w:b/>
            <w:noProof/>
          </w:rPr>
          <w:t>3</w:t>
        </w:r>
        <w:r>
          <w:fldChar w:fldCharType="end"/>
        </w:r>
      </w:hyperlink>
      <w:r>
        <w:t>).</w:t>
      </w:r>
    </w:p>
    <w:p w14:paraId="627C4C3E" w14:textId="77777777" w:rsidR="00E12F95" w:rsidRDefault="00271B17">
      <w:pPr>
        <w:pStyle w:val="BodyText"/>
      </w:pPr>
      <w:r>
        <w:t xml:space="preserve">One framework library provides a </w:t>
      </w:r>
      <w:r>
        <w:rPr>
          <w:b/>
          <w:bCs/>
        </w:rPr>
        <w:t>foundation for modular CHEM implementations</w:t>
      </w:r>
      <w:r>
        <w:t>. In modular model</w:t>
      </w:r>
      <w:del w:id="57" w:author="Matthew Hamilton" w:date="2023-08-19T17:50:00Z">
        <w:r w:rsidDel="00B21D2B">
          <w:delText xml:space="preserve"> implementation</w:delText>
        </w:r>
      </w:del>
      <w:r>
        <w:t>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for partially automating updates to a project documentation website.</w:t>
      </w:r>
    </w:p>
    <w:p w14:paraId="5585D2B8" w14:textId="76F2A52D" w:rsidR="00E12F95" w:rsidRDefault="00271B17">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w:t>
      </w:r>
      <w:r>
        <w:lastRenderedPageBreak/>
        <w:t xml:space="preserve">and object-oriented programming paradigms [50]. Authoring with each of these paradigms is facilitated by a dedicated CHEM module authoring library. One module authoring library contains tools for writing functions in a consistent house style and then using the </w:t>
      </w:r>
      <w:proofErr w:type="spellStart"/>
      <w:r>
        <w:t>standardised</w:t>
      </w:r>
      <w:proofErr w:type="spellEnd"/>
      <w:r>
        <w:t xml:space="preserve"> naming conventions of that house style to automatically generate basic documentation for each function. A second module authoring library contains tools to help streamline and </w:t>
      </w:r>
      <w:proofErr w:type="spellStart"/>
      <w:r>
        <w:t>standardise</w:t>
      </w:r>
      <w:proofErr w:type="spellEnd"/>
      <w:r>
        <w:t xml:space="preserve"> the </w:t>
      </w:r>
      <w:del w:id="58" w:author="Matthew Hamilton" w:date="2023-08-19T17:53:00Z">
        <w:r w:rsidDel="00257353">
          <w:delText xml:space="preserve">authoring and documenting </w:delText>
        </w:r>
      </w:del>
      <w:ins w:id="59" w:author="Matthew Hamilton" w:date="2023-08-19T17:53:00Z">
        <w:r w:rsidR="00257353">
          <w:t xml:space="preserve">creation </w:t>
        </w:r>
      </w:ins>
      <w:r>
        <w:t>of novel CHEM modules</w:t>
      </w:r>
      <w:ins w:id="60" w:author="Matthew Hamilton" w:date="2023-08-19T17:53:00Z">
        <w:r w:rsidR="00257353">
          <w:t xml:space="preserve"> that inherit from the framework</w:t>
        </w:r>
      </w:ins>
      <w:ins w:id="61" w:author="Matthew Hamilton" w:date="2023-08-19T17:54:00Z">
        <w:r w:rsidR="00257353">
          <w:t xml:space="preserve"> module template</w:t>
        </w:r>
      </w:ins>
      <w:r>
        <w:t>. A third module authoring library provides tools for disseminating themed bundles of CHEM modules as R libraries that are:</w:t>
      </w:r>
    </w:p>
    <w:p w14:paraId="09F1C1C7" w14:textId="77777777" w:rsidR="00E12F95" w:rsidRDefault="00271B17">
      <w:pPr>
        <w:numPr>
          <w:ilvl w:val="0"/>
          <w:numId w:val="32"/>
        </w:numPr>
      </w:pPr>
      <w:r>
        <w:t>documented (with a website and PDF manuals);</w:t>
      </w:r>
    </w:p>
    <w:p w14:paraId="1AA3961C" w14:textId="77777777" w:rsidR="00E12F95" w:rsidRDefault="00271B17">
      <w:pPr>
        <w:numPr>
          <w:ilvl w:val="0"/>
          <w:numId w:val="32"/>
        </w:numPr>
      </w:pPr>
      <w:r>
        <w:t>licensed (using the copyleft GNU GPL-3 [66] by default);</w:t>
      </w:r>
    </w:p>
    <w:p w14:paraId="10C26719" w14:textId="77777777" w:rsidR="00E12F95" w:rsidRDefault="00271B17">
      <w:pPr>
        <w:numPr>
          <w:ilvl w:val="0"/>
          <w:numId w:val="32"/>
        </w:numPr>
      </w:pPr>
      <w:r>
        <w:t>easily citable (citation information can be retrieved within an R session or from hosting repositories); and</w:t>
      </w:r>
    </w:p>
    <w:p w14:paraId="0CF9E308" w14:textId="77777777" w:rsidR="00E12F95" w:rsidRDefault="00271B17">
      <w:pPr>
        <w:numPr>
          <w:ilvl w:val="0"/>
          <w:numId w:val="32"/>
        </w:numPr>
      </w:pPr>
      <w:r>
        <w:t>quality assured (each update triggers continuous integration workflows, including any acceptance and unit tests created by module library authors).</w:t>
      </w:r>
    </w:p>
    <w:p w14:paraId="69875F2E" w14:textId="32593AB9" w:rsidR="00E12F95" w:rsidRDefault="00271B17">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w:t>
      </w:r>
      <w:ins w:id="62" w:author="Matthew Hamilton" w:date="2023-08-19T17:55:00Z">
        <w:r w:rsidR="0055330B">
          <w:t>natural language</w:t>
        </w:r>
      </w:ins>
      <w:del w:id="63" w:author="Matthew Hamilton" w:date="2023-08-19T17:55:00Z">
        <w:r w:rsidDel="0055330B">
          <w:delText>plain English</w:delText>
        </w:r>
      </w:del>
      <w:r>
        <w:t xml:space="preserve"> explanations of what it does) or trigger the creation of separate documents (e.g. a scientific manuscript).</w:t>
      </w:r>
    </w:p>
    <w:p w14:paraId="095B472C" w14:textId="77777777" w:rsidR="00E12F95" w:rsidRDefault="00271B17">
      <w:pPr>
        <w:pStyle w:val="Heading2"/>
      </w:pPr>
      <w:bookmarkStart w:id="64" w:name="online-services"/>
      <w:bookmarkEnd w:id="56"/>
      <w:r>
        <w:t>Online services</w:t>
      </w:r>
    </w:p>
    <w:p w14:paraId="0DC62633" w14:textId="77777777" w:rsidR="00E12F95" w:rsidRDefault="00271B17">
      <w:pPr>
        <w:pStyle w:val="FirstParagraph"/>
      </w:pPr>
      <w:r>
        <w:t xml:space="preserve">Framework libraries are designed to be used in conjunction with a number of third-party online services that we established and configured accounts with. </w:t>
      </w:r>
    </w:p>
    <w:p w14:paraId="05B42362" w14:textId="38D2D79D" w:rsidR="00E12F95" w:rsidRDefault="00271B17">
      <w:pPr>
        <w:pStyle w:val="BodyText"/>
      </w:pPr>
      <w:r>
        <w:t xml:space="preserve">We created a GitHub </w:t>
      </w:r>
      <w:proofErr w:type="spellStart"/>
      <w:r>
        <w:t>organisation</w:t>
      </w:r>
      <w:proofErr w:type="spellEnd"/>
      <w:r>
        <w:t xml:space="preserve"> (a collection of code repositories) where code (libraries, programs and sub-routines) that we author for and with the framework is stored and version controlled. We configured individual </w:t>
      </w:r>
      <w:ins w:id="65" w:author="Matthew Hamilton" w:date="2023-08-19T17:56:00Z">
        <w:r w:rsidR="006272EE">
          <w:t xml:space="preserve">code library </w:t>
        </w:r>
      </w:ins>
      <w:r>
        <w:t xml:space="preserve">repositories in our GitHub </w:t>
      </w:r>
      <w:proofErr w:type="spellStart"/>
      <w:r>
        <w:t>organisation</w:t>
      </w:r>
      <w:proofErr w:type="spellEnd"/>
      <w:r>
        <w:t xml:space="preserve"> to use GitHub actions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14:paraId="6ABE2A8F" w14:textId="77777777" w:rsidR="00E12F95" w:rsidRDefault="00271B17">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w:t>
      </w:r>
      <w:r>
        <w:lastRenderedPageBreak/>
        <w:t xml:space="preserve">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14:paraId="1C73A67D" w14:textId="77777777" w:rsidR="00E12F95" w:rsidRDefault="00271B17">
      <w:pPr>
        <w:pStyle w:val="Heading2"/>
      </w:pPr>
      <w:bookmarkStart w:id="66" w:name="documentation-website"/>
      <w:bookmarkEnd w:id="64"/>
      <w:r>
        <w:t>Documentation website</w:t>
      </w:r>
    </w:p>
    <w:p w14:paraId="1BC6CA86" w14:textId="6DF5B071" w:rsidR="00E12F95" w:rsidRDefault="00271B17">
      <w:pPr>
        <w:pStyle w:val="FirstParagraph"/>
      </w:pPr>
      <w:r>
        <w:t>We developed a framework documentation website (</w:t>
      </w:r>
      <w:ins w:id="67" w:author="Matthew Hamilton" w:date="2023-08-19T17:57:00Z">
        <w:r w:rsidR="00A3389D" w:rsidRPr="00A3389D">
          <w:t xml:space="preserve">https:// </w:t>
        </w:r>
      </w:ins>
      <w:r>
        <w:t>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14:paraId="34544A9A" w14:textId="77777777" w:rsidR="00E12F95" w:rsidRDefault="00271B17">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 service. We used functions from our foundation framework library to partially automate website updates relating to available CHEM modules, datasets and analysis programs. We linked our </w:t>
      </w:r>
      <w:proofErr w:type="spellStart"/>
      <w:r>
        <w:t>Netlify</w:t>
      </w:r>
      <w:proofErr w:type="spellEnd"/>
      <w:r>
        <w:t xml:space="preserve"> account to our GitHub </w:t>
      </w:r>
      <w:proofErr w:type="spellStart"/>
      <w:r>
        <w:t>organisation</w:t>
      </w:r>
      <w:proofErr w:type="spellEnd"/>
      <w:r>
        <w:t xml:space="preserve"> so that the project website would automatically update whenever its source code (publicly available in a GitHub repository) was edited.</w:t>
      </w:r>
    </w:p>
    <w:p w14:paraId="20BEBA35" w14:textId="77777777" w:rsidR="00E12F95" w:rsidRDefault="00271B17">
      <w:pPr>
        <w:pStyle w:val="Heading1"/>
      </w:pPr>
      <w:bookmarkStart w:id="68" w:name="application"/>
      <w:bookmarkEnd w:id="55"/>
      <w:bookmarkEnd w:id="66"/>
      <w:r>
        <w:t>Application</w:t>
      </w:r>
    </w:p>
    <w:p w14:paraId="4FFA48F0" w14:textId="19AD8452" w:rsidR="00E12F95" w:rsidRDefault="00271B17">
      <w:pPr>
        <w:pStyle w:val="FirstParagraph"/>
      </w:pPr>
      <w:r>
        <w:t xml:space="preserve">We plan on using the ready4 software framework to implement multiple transparent, reusable and updatable CHEMs in youth mental health (see Figure </w:t>
      </w:r>
      <w:hyperlink w:anchor="fig1">
        <w:r>
          <w:fldChar w:fldCharType="begin"/>
        </w:r>
        <w:r>
          <w:instrText xml:space="preserve"> REF fig1 \h</w:instrText>
        </w:r>
        <w:r w:rsidR="00B51C02">
          <w:fldChar w:fldCharType="separate"/>
        </w:r>
        <w:r w:rsidR="00171133">
          <w:rPr>
            <w:b/>
            <w:noProof/>
          </w:rPr>
          <w:t>1</w:t>
        </w:r>
        <w:r>
          <w:fldChar w:fldCharType="end"/>
        </w:r>
      </w:hyperlink>
      <w:r>
        <w:t xml:space="preserve">). </w:t>
      </w:r>
      <w:ins w:id="69" w:author="Matthew Hamilton" w:date="2023-08-19T17:59:00Z">
        <w:r w:rsidR="0093135A">
          <w:t>I</w:t>
        </w:r>
      </w:ins>
      <w:del w:id="70" w:author="Matthew Hamilton" w:date="2023-08-19T17:59:00Z">
        <w:r w:rsidDel="0093135A">
          <w:delText xml:space="preserve">Some </w:delText>
        </w:r>
      </w:del>
      <w:del w:id="71" w:author="Matthew Hamilton" w:date="2023-08-19T17:58:00Z">
        <w:r w:rsidDel="0093135A">
          <w:delText>i</w:delText>
        </w:r>
      </w:del>
      <w:r>
        <w:t>nitial outputs from this work are publicly available.</w:t>
      </w:r>
    </w:p>
    <w:p w14:paraId="4FCCF62E" w14:textId="77777777" w:rsidR="00E12F95" w:rsidRDefault="00271B17">
      <w:pPr>
        <w:pStyle w:val="Heading2"/>
      </w:pPr>
      <w:bookmarkStart w:id="72" w:name="economic-topics"/>
      <w:r>
        <w:t>Economic topics</w:t>
      </w:r>
    </w:p>
    <w:p w14:paraId="050D1822" w14:textId="42E097EB" w:rsidR="00E12F95" w:rsidRDefault="00271B17">
      <w:pPr>
        <w:pStyle w:val="FirstParagraph"/>
      </w:pPr>
      <w:del w:id="73" w:author="Matthew Hamilton" w:date="2023-08-19T17:59:00Z">
        <w:r w:rsidDel="00D93DFD">
          <w:delText xml:space="preserve">Currently, </w:delText>
        </w:r>
      </w:del>
      <w:ins w:id="74" w:author="Matthew Hamilton" w:date="2023-08-19T17:59:00Z">
        <w:r w:rsidR="00D93DFD">
          <w:t>W</w:t>
        </w:r>
      </w:ins>
      <w:del w:id="75" w:author="Matthew Hamilton" w:date="2023-08-19T17:59:00Z">
        <w:r w:rsidDel="00D93DFD">
          <w:delText>w</w:delText>
        </w:r>
      </w:del>
      <w:r>
        <w:t xml:space="preserve">e </w:t>
      </w:r>
      <w:proofErr w:type="gramStart"/>
      <w:r>
        <w:t>are</w:t>
      </w:r>
      <w:proofErr w:type="gramEnd"/>
      <w:r>
        <w:t xml:space="preserve"> using the ready4 software framework to develop, apply and share youth mental health CHEMs in four of the twelve domains of health economics identified by Wagstaff and </w:t>
      </w:r>
      <w:proofErr w:type="spellStart"/>
      <w:r>
        <w:t>Culyer</w:t>
      </w:r>
      <w:proofErr w:type="spellEnd"/>
      <w:r>
        <w:t xml:space="preserve"> [1]:</w:t>
      </w:r>
    </w:p>
    <w:p w14:paraId="62638686" w14:textId="77777777" w:rsidR="00E12F95" w:rsidRDefault="00271B17">
      <w:pPr>
        <w:numPr>
          <w:ilvl w:val="0"/>
          <w:numId w:val="33"/>
        </w:numPr>
      </w:pPr>
      <w:r>
        <w:t>health and its value (our projects: utility mapping models);</w:t>
      </w:r>
    </w:p>
    <w:p w14:paraId="1F2CA909" w14:textId="77777777" w:rsidR="00E12F95" w:rsidRDefault="00271B17">
      <w:pPr>
        <w:numPr>
          <w:ilvl w:val="0"/>
          <w:numId w:val="33"/>
        </w:numPr>
      </w:pPr>
      <w:r>
        <w:t>determinants of health and ill-health (our projects: models for creating synthetic household populations with key risk and protective factors for mental disorders);</w:t>
      </w:r>
    </w:p>
    <w:p w14:paraId="0F5D7665" w14:textId="77777777" w:rsidR="00E12F95" w:rsidRDefault="00271B17">
      <w:pPr>
        <w:numPr>
          <w:ilvl w:val="0"/>
          <w:numId w:val="33"/>
        </w:numPr>
      </w:pPr>
      <w:r>
        <w:t>demand for health and health care (our projects: spatial epidemiology and help-seeking choice models); and</w:t>
      </w:r>
    </w:p>
    <w:p w14:paraId="0F93B60B" w14:textId="77777777" w:rsidR="00E12F95" w:rsidRDefault="00271B17">
      <w:pPr>
        <w:numPr>
          <w:ilvl w:val="0"/>
          <w:numId w:val="33"/>
        </w:numPr>
      </w:pPr>
      <w:r>
        <w:t>supply of health services (our projects: a model of primary mental health care services for young people).</w:t>
      </w:r>
    </w:p>
    <w:p w14:paraId="30BB8410" w14:textId="1FFF1C40" w:rsidR="00E12F95" w:rsidRDefault="00271B17">
      <w:pPr>
        <w:pStyle w:val="FirstParagraph"/>
      </w:pPr>
      <w:r>
        <w:t xml:space="preserve">Potential future </w:t>
      </w:r>
      <w:del w:id="76" w:author="Matthew Hamilton" w:date="2023-08-19T18:01:00Z">
        <w:r w:rsidDel="00CD1EC1">
          <w:delText xml:space="preserve">directions are to </w:delText>
        </w:r>
      </w:del>
      <w:r>
        <w:t>supplement</w:t>
      </w:r>
      <w:ins w:id="77" w:author="Matthew Hamilton" w:date="2023-08-19T18:01:00Z">
        <w:r w:rsidR="00CD1EC1">
          <w:t>al</w:t>
        </w:r>
      </w:ins>
      <w:r>
        <w:t xml:space="preserve"> </w:t>
      </w:r>
      <w:del w:id="78" w:author="Matthew Hamilton" w:date="2023-08-19T18:01:00Z">
        <w:r w:rsidDel="00CD1EC1">
          <w:delText>this</w:delText>
        </w:r>
      </w:del>
      <w:r>
        <w:t xml:space="preserve"> work </w:t>
      </w:r>
      <w:proofErr w:type="gramStart"/>
      <w:ins w:id="79" w:author="Matthew Hamilton" w:date="2023-08-19T18:01:00Z">
        <w:r w:rsidR="00CD1EC1">
          <w:t>are</w:t>
        </w:r>
      </w:ins>
      <w:proofErr w:type="gramEnd"/>
      <w:del w:id="80" w:author="Matthew Hamilton" w:date="2023-08-19T18:01:00Z">
        <w:r w:rsidDel="00CD1EC1">
          <w:delText>with</w:delText>
        </w:r>
      </w:del>
      <w:r>
        <w:t xml:space="preserve"> CHEMs in t</w:t>
      </w:r>
      <w:ins w:id="81" w:author="Matthew Hamilton" w:date="2023-08-19T18:02:00Z">
        <w:r w:rsidR="00CD1EC1">
          <w:t>he</w:t>
        </w:r>
      </w:ins>
      <w:del w:id="82" w:author="Matthew Hamilton" w:date="2023-08-19T18:02:00Z">
        <w:r w:rsidDel="00CD1EC1">
          <w:delText>wo</w:delText>
        </w:r>
      </w:del>
      <w:r>
        <w:t xml:space="preserve"> additional Wagstaff and </w:t>
      </w:r>
      <w:proofErr w:type="spellStart"/>
      <w:r>
        <w:t>Culyer</w:t>
      </w:r>
      <w:proofErr w:type="spellEnd"/>
      <w:r>
        <w:t xml:space="preserve"> domains of </w:t>
      </w:r>
      <w:ins w:id="83" w:author="Matthew Hamilton" w:date="2023-08-19T18:00:00Z">
        <w:r w:rsidR="00D93DFD">
          <w:t>(</w:t>
        </w:r>
        <w:proofErr w:type="spellStart"/>
        <w:r w:rsidR="00D93DFD">
          <w:t>i</w:t>
        </w:r>
        <w:proofErr w:type="spellEnd"/>
        <w:r w:rsidR="00D93DFD">
          <w:t xml:space="preserve">) </w:t>
        </w:r>
      </w:ins>
      <w:r>
        <w:t>public health (to model the impact of selected fiscal policy and regulation options on young people’s mental health)</w:t>
      </w:r>
      <w:ins w:id="84" w:author="Matthew Hamilton" w:date="2023-08-19T18:00:00Z">
        <w:r w:rsidR="00D93DFD">
          <w:t>;</w:t>
        </w:r>
      </w:ins>
      <w:r>
        <w:t xml:space="preserve"> and </w:t>
      </w:r>
      <w:ins w:id="85" w:author="Matthew Hamilton" w:date="2023-08-19T18:00:00Z">
        <w:r w:rsidR="00D93DFD">
          <w:t xml:space="preserve">(ii) </w:t>
        </w:r>
      </w:ins>
      <w:r>
        <w:t xml:space="preserve">human resources (to model the supply and </w:t>
      </w:r>
      <w:proofErr w:type="spellStart"/>
      <w:r>
        <w:t>behaviours</w:t>
      </w:r>
      <w:proofErr w:type="spellEnd"/>
      <w:r>
        <w:t xml:space="preserve"> of the youth mental health workforce). Our ultimate aim is to flexibly combin</w:t>
      </w:r>
      <w:ins w:id="86" w:author="Matthew Hamilton" w:date="2023-08-19T18:03:00Z">
        <w:r w:rsidR="00CD1EC1">
          <w:t>e</w:t>
        </w:r>
      </w:ins>
      <w:del w:id="87" w:author="Matthew Hamilton" w:date="2023-08-19T18:03:00Z">
        <w:r w:rsidDel="00CD1EC1">
          <w:delText>ing</w:delText>
        </w:r>
      </w:del>
      <w:r>
        <w:t xml:space="preserve"> all </w:t>
      </w:r>
      <w:ins w:id="88" w:author="Matthew Hamilton" w:date="2023-08-19T18:02:00Z">
        <w:r w:rsidR="00CD1EC1">
          <w:t>the</w:t>
        </w:r>
      </w:ins>
      <w:del w:id="89" w:author="Matthew Hamilton" w:date="2023-08-19T18:02:00Z">
        <w:r w:rsidDel="00CD1EC1">
          <w:delText>our</w:delText>
        </w:r>
      </w:del>
      <w:r>
        <w:t xml:space="preserve"> CHEMs </w:t>
      </w:r>
      <w:ins w:id="90" w:author="Matthew Hamilton" w:date="2023-08-19T18:02:00Z">
        <w:r w:rsidR="00CD1EC1">
          <w:t xml:space="preserve">we develop with our framework </w:t>
        </w:r>
      </w:ins>
      <w:r>
        <w:t xml:space="preserve">in </w:t>
      </w:r>
      <w:r>
        <w:lastRenderedPageBreak/>
        <w:t xml:space="preserve">analyses that help answer questions in two </w:t>
      </w:r>
      <w:ins w:id="91" w:author="Matthew Hamilton" w:date="2023-08-19T18:04:00Z">
        <w:r w:rsidR="00CD1EC1">
          <w:t xml:space="preserve">other domains identified by </w:t>
        </w:r>
      </w:ins>
      <w:del w:id="92" w:author="Matthew Hamilton" w:date="2023-08-19T18:01:00Z">
        <w:r w:rsidDel="00CD1EC1">
          <w:delText xml:space="preserve">additional </w:delText>
        </w:r>
      </w:del>
      <w:r>
        <w:t xml:space="preserve">Wagstaff and </w:t>
      </w:r>
      <w:proofErr w:type="spellStart"/>
      <w:r>
        <w:t>Culyer</w:t>
      </w:r>
      <w:proofErr w:type="spellEnd"/>
      <w:del w:id="93" w:author="Matthew Hamilton" w:date="2023-08-19T18:04:00Z">
        <w:r w:rsidDel="00CD1EC1">
          <w:delText xml:space="preserve"> domains</w:delText>
        </w:r>
      </w:del>
      <w:r>
        <w:t>:</w:t>
      </w:r>
    </w:p>
    <w:p w14:paraId="24C618E7" w14:textId="77777777" w:rsidR="00E12F95" w:rsidRDefault="00271B17">
      <w:pPr>
        <w:numPr>
          <w:ilvl w:val="0"/>
          <w:numId w:val="34"/>
        </w:numPr>
      </w:pPr>
      <w:r>
        <w:t>efficiency and equity (our goal: assess the distributional impacts and identify the optimal targeting of youth mental health interventions); and</w:t>
      </w:r>
    </w:p>
    <w:p w14:paraId="5EB62D82" w14:textId="77777777" w:rsidR="00E12F95" w:rsidRDefault="00271B17">
      <w:pPr>
        <w:numPr>
          <w:ilvl w:val="0"/>
          <w:numId w:val="34"/>
        </w:numPr>
      </w:pPr>
      <w:r>
        <w:t>economic evaluation (our goal: assess the cost-utility of competing policy options for improving the mental health of young people).</w:t>
      </w:r>
    </w:p>
    <w:p w14:paraId="0DFCBB08" w14:textId="4D1AD179" w:rsidR="00E12F95" w:rsidRDefault="00271B17">
      <w:pPr>
        <w:pStyle w:val="FirstParagraph"/>
      </w:pPr>
      <w:r>
        <w:t xml:space="preserve">Although principally interested in using our CHEMs to answer policy questions relating to the mental health of young people in Australia, we want to facilitate CHEM transferability to other jurisdictions. Our CHEMs are therefore being derived from and applied to real data (which can be assumption, empirical or simulated, so long as it is appropriate for use in analysis intended to inform decision-making) from Australia. </w:t>
      </w:r>
      <w:del w:id="94" w:author="Matthew Hamilton" w:date="2023-08-19T18:11:00Z">
        <w:r w:rsidDel="00C05A42">
          <w:delText>Additionally,</w:delText>
        </w:r>
      </w:del>
      <w:r>
        <w:t xml:space="preserve"> </w:t>
      </w:r>
      <w:del w:id="95" w:author="Matthew Hamilton" w:date="2023-08-19T18:11:00Z">
        <w:r w:rsidDel="00C05A42">
          <w:delText>we</w:delText>
        </w:r>
      </w:del>
      <w:del w:id="96" w:author="Matthew Hamilton" w:date="2023-08-19T18:09:00Z">
        <w:r w:rsidDel="00763923">
          <w:delText xml:space="preserve"> </w:delText>
        </w:r>
      </w:del>
      <w:del w:id="97" w:author="Matthew Hamilton" w:date="2023-08-19T18:06:00Z">
        <w:r w:rsidDel="00CB2FE8">
          <w:delText xml:space="preserve">plan for all our CHEMs to be distributed with </w:delText>
        </w:r>
      </w:del>
      <w:del w:id="98" w:author="Matthew Hamilton" w:date="2023-08-19T18:05:00Z">
        <w:r w:rsidDel="00CB2FE8">
          <w:delText xml:space="preserve">toy (fake) </w:delText>
        </w:r>
      </w:del>
      <w:del w:id="99" w:author="Matthew Hamilton" w:date="2023-08-19T18:11:00Z">
        <w:r w:rsidDel="00C05A42">
          <w:delText xml:space="preserve">data </w:delText>
        </w:r>
      </w:del>
      <w:ins w:id="100" w:author="Matthew Hamilton" w:date="2023-08-19T18:10:00Z">
        <w:r w:rsidR="00C05A42">
          <w:t>T</w:t>
        </w:r>
      </w:ins>
      <w:del w:id="101" w:author="Matthew Hamilton" w:date="2023-08-19T18:10:00Z">
        <w:r w:rsidDel="00C05A42">
          <w:delText>t</w:delText>
        </w:r>
      </w:del>
      <w:r>
        <w:t xml:space="preserve">o help </w:t>
      </w:r>
      <w:proofErr w:type="gramStart"/>
      <w:r>
        <w:t>demonstrate</w:t>
      </w:r>
      <w:proofErr w:type="gramEnd"/>
      <w:r>
        <w:t xml:space="preserve"> the potential use of </w:t>
      </w:r>
      <w:del w:id="102" w:author="Matthew Hamilton" w:date="2023-08-19T18:10:00Z">
        <w:r w:rsidDel="00763923">
          <w:delText>these</w:delText>
        </w:r>
      </w:del>
      <w:r>
        <w:t xml:space="preserve"> CHEM</w:t>
      </w:r>
      <w:ins w:id="103" w:author="Matthew Hamilton" w:date="2023-08-19T18:11:00Z">
        <w:r w:rsidR="00C05A42">
          <w:t>s</w:t>
        </w:r>
      </w:ins>
      <w:del w:id="104" w:author="Matthew Hamilton" w:date="2023-08-19T18:11:00Z">
        <w:r w:rsidDel="00C05A42">
          <w:delText>S</w:delText>
        </w:r>
      </w:del>
      <w:r>
        <w:t xml:space="preserve"> in other decision contexts</w:t>
      </w:r>
      <w:ins w:id="105" w:author="Matthew Hamilton" w:date="2023-08-19T18:10:00Z">
        <w:r w:rsidR="00C05A42">
          <w:t>,</w:t>
        </w:r>
      </w:ins>
      <w:ins w:id="106" w:author="Matthew Hamilton" w:date="2023-08-19T18:11:00Z">
        <w:r w:rsidR="00C05A42">
          <w:t xml:space="preserve"> </w:t>
        </w:r>
        <w:r w:rsidR="00C05A42">
          <w:t xml:space="preserve">we </w:t>
        </w:r>
        <w:r w:rsidR="00C05A42">
          <w:t xml:space="preserve">also </w:t>
        </w:r>
        <w:r w:rsidR="00C05A42">
          <w:t xml:space="preserve">create </w:t>
        </w:r>
        <w:r w:rsidR="00C05A42">
          <w:t>toy</w:t>
        </w:r>
        <w:r w:rsidR="00C05A42">
          <w:t xml:space="preserve"> data</w:t>
        </w:r>
        <w:r w:rsidR="00C05A42">
          <w:t>sets</w:t>
        </w:r>
      </w:ins>
      <w:r>
        <w:t>.</w:t>
      </w:r>
      <w:ins w:id="107" w:author="Matthew Hamilton" w:date="2023-08-19T18:05:00Z">
        <w:r w:rsidR="00CB2FE8">
          <w:t xml:space="preserve"> </w:t>
        </w:r>
      </w:ins>
      <w:ins w:id="108" w:author="Matthew Hamilton" w:date="2023-08-19T18:06:00Z">
        <w:r w:rsidR="00CB2FE8">
          <w:t>Data created for illustration purposes</w:t>
        </w:r>
      </w:ins>
      <w:ins w:id="109" w:author="Matthew Hamilton" w:date="2023-08-19T18:07:00Z">
        <w:r w:rsidR="00CB2FE8">
          <w:t xml:space="preserve"> </w:t>
        </w:r>
      </w:ins>
      <w:ins w:id="110" w:author="Matthew Hamilton" w:date="2023-08-19T18:11:00Z">
        <w:r w:rsidR="00C05A42">
          <w:t>is</w:t>
        </w:r>
      </w:ins>
      <w:ins w:id="111" w:author="Matthew Hamilton" w:date="2023-08-19T18:07:00Z">
        <w:r w:rsidR="00CB2FE8">
          <w:t xml:space="preserve"> prominently labelled as fake and </w:t>
        </w:r>
      </w:ins>
      <w:ins w:id="112" w:author="Matthew Hamilton" w:date="2023-08-19T18:08:00Z">
        <w:r w:rsidR="00CB2FE8">
          <w:t>as not for use in decision-</w:t>
        </w:r>
      </w:ins>
      <w:ins w:id="113" w:author="Matthew Hamilton" w:date="2023-08-19T18:09:00Z">
        <w:r w:rsidR="00CB2FE8">
          <w:t>analysis</w:t>
        </w:r>
      </w:ins>
      <w:ins w:id="114" w:author="Matthew Hamilton" w:date="2023-08-19T18:08:00Z">
        <w:r w:rsidR="00CB2FE8">
          <w:t>.</w:t>
        </w:r>
      </w:ins>
    </w:p>
    <w:p w14:paraId="339FDD7A" w14:textId="77777777" w:rsidR="00E12F95" w:rsidRDefault="00271B17">
      <w:pPr>
        <w:pStyle w:val="Heading2"/>
      </w:pPr>
      <w:bookmarkStart w:id="115" w:name="case-study-health-and-its-value"/>
      <w:bookmarkEnd w:id="72"/>
      <w:r>
        <w:t>Case study: health and its value</w:t>
      </w:r>
    </w:p>
    <w:p w14:paraId="1700544F" w14:textId="77777777" w:rsidR="00E12F95" w:rsidRDefault="00271B17">
      <w:pPr>
        <w:pStyle w:val="FirstParagraph"/>
      </w:pPr>
      <w:r>
        <w:t>We have previously described [57] a study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14:paraId="02AF1D04" w14:textId="77777777" w:rsidR="00E12F95" w:rsidRDefault="00271B17">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14:paraId="12F8CC6B" w14:textId="77777777" w:rsidR="00E12F95" w:rsidRDefault="00271B17">
      <w:pPr>
        <w:numPr>
          <w:ilvl w:val="0"/>
          <w:numId w:val="35"/>
        </w:numPr>
      </w:pPr>
      <w:r>
        <w:t>a development version library of functions for finding and using utility mapping models developed with these tools [62];</w:t>
      </w:r>
    </w:p>
    <w:p w14:paraId="6DC6CD8F" w14:textId="77777777" w:rsidR="00E12F95" w:rsidRDefault="00271B17">
      <w:pPr>
        <w:numPr>
          <w:ilvl w:val="0"/>
          <w:numId w:val="35"/>
        </w:numPr>
      </w:pPr>
      <w:r>
        <w:t>collections of real data (study input and results [63]) and fake data (synthetic populations for testing model modules [64]);</w:t>
      </w:r>
    </w:p>
    <w:p w14:paraId="7EC8C9A0" w14:textId="77777777" w:rsidR="00E12F95" w:rsidRDefault="00271B17">
      <w:pPr>
        <w:numPr>
          <w:ilvl w:val="0"/>
          <w:numId w:val="35"/>
        </w:numPr>
      </w:pPr>
      <w:r>
        <w:t>programs for replicating all steps from data ingest to manuscript reporting [65], applying utility mapping models to new data [66] and generating a synthetic representation of the study dataset [67]; and</w:t>
      </w:r>
    </w:p>
    <w:p w14:paraId="77EC07DE" w14:textId="77777777" w:rsidR="00E12F95" w:rsidRDefault="00271B17">
      <w:pPr>
        <w:numPr>
          <w:ilvl w:val="0"/>
          <w:numId w:val="35"/>
        </w:numPr>
      </w:pPr>
      <w:r>
        <w:t>subroutines for creating a catalogue of utility mapping models [68] and generating a draft scientific manuscript [69] for studies implemented with these modules.</w:t>
      </w:r>
    </w:p>
    <w:p w14:paraId="34F6BC85" w14:textId="366BFE99" w:rsidR="00E12F95" w:rsidRDefault="00271B17">
      <w:pPr>
        <w:pStyle w:val="FirstParagraph"/>
      </w:pPr>
      <w:r>
        <w:t xml:space="preserve">We created a checklist (Table </w:t>
      </w:r>
      <w:hyperlink w:anchor="checktb">
        <w:r>
          <w:fldChar w:fldCharType="begin"/>
        </w:r>
        <w:r>
          <w:instrText xml:space="preserve"> REF checktb \h</w:instrText>
        </w:r>
        <w:r w:rsidR="00B51C02">
          <w:fldChar w:fldCharType="separate"/>
        </w:r>
        <w:r w:rsidR="00171133">
          <w:rPr>
            <w:b/>
            <w:noProof/>
          </w:rPr>
          <w:t>4</w:t>
        </w:r>
        <w:r>
          <w:fldChar w:fldCharType="end"/>
        </w:r>
      </w:hyperlink>
      <w:r>
        <w:t>) that we used to subjectively assess these study outputs against TRU criteria. For each criterion, we provided a global assessment of whether it was met using the responses “yes”, “no” or “partial”. We believe the outputs from our utility mapping study may be assessable as having satisfactorily met five of the six criteria (T1, T2, R1, R2 and U1) and to have partially met one criterion (U2). The main shortcomings that we identified when applying the assessment criteria was that we have yet to adequately implement unit testing of the R libraries we authored as part of this study.</w:t>
      </w:r>
    </w:p>
    <w:p w14:paraId="78AB114E" w14:textId="77777777" w:rsidR="00E12F95" w:rsidRDefault="00271B17">
      <w:pPr>
        <w:pStyle w:val="Heading1"/>
      </w:pPr>
      <w:bookmarkStart w:id="116" w:name="discussion"/>
      <w:bookmarkEnd w:id="68"/>
      <w:bookmarkEnd w:id="115"/>
      <w:r>
        <w:lastRenderedPageBreak/>
        <w:t>Discussion</w:t>
      </w:r>
    </w:p>
    <w:p w14:paraId="55C3D91E" w14:textId="77777777" w:rsidR="00E12F95" w:rsidRDefault="00271B17">
      <w:pPr>
        <w:pStyle w:val="FirstParagraph"/>
      </w:pPr>
      <w:r>
        <w:t xml:space="preserve">Ethical practice is a core expectation of health researchers and computational methods underpin most quantitative research, yet an understanding of what constitutes ethical computational modelling practice in health is underdeveloped [9]. The </w:t>
      </w:r>
      <w:proofErr w:type="spellStart"/>
      <w:r>
        <w:t>modeller</w:t>
      </w:r>
      <w:proofErr w:type="spellEnd"/>
      <w:r>
        <w:t xml:space="preserve"> responsibilities, enabling model attributes and model implementation assessment criteria that we propose can help address this gap.</w:t>
      </w:r>
    </w:p>
    <w:p w14:paraId="556D306F" w14:textId="77777777" w:rsidR="00E12F95" w:rsidRDefault="00271B17">
      <w:pPr>
        <w:pStyle w:val="BodyText"/>
      </w:pPr>
      <w:r>
        <w:t>The ethical responsibilities and enabling model attributes we describe have both commonalities and distinctive features compared to a previous ethical framework for computational modelling in public health [9]. The authors of that framework propose 13 questions to evaluate ethical risk across the four criteria of independence, transparency, ben</w:t>
      </w:r>
      <w:r w:rsidR="00B51C02">
        <w:t>e</w:t>
      </w:r>
      <w:r>
        <w:t xml:space="preserve">ficence and justice. Their descriptions of the four criteria at least partially map to either our proposed modeler responsibilities (“justice” to “social acceptability”, “independence” to “adequacy for purpose” and “beneficence” to “beneficial impact”) or enabling model attributes (“transparency”). However, while our six assessment criteria are specific to three attributes (TRU) of the computational implementation of the model, the prior ethical framework includes questions relevant to the conceptual and mathematical models and the potential impacts of model use. Examples of these more general evaluation questions include (for the justice criterion) “is any lack of knowledge about important parameters attributable to uncertainty or variability?” and (for the </w:t>
      </w:r>
      <w:r w:rsidR="00B51C02">
        <w:t>beneficence</w:t>
      </w:r>
      <w:r>
        <w:t xml:space="preserve"> criterion) “if a policy is based on the model evidence, is it more likely to be effective and beneficial than a decision made in the absence of the model?”. The less numerous and more focused assessment criteria we propose may potentially be more tractable to implement in reviews of models authored by third parties and as the basis for designing software frameworks to support ethical computational model implementation.</w:t>
      </w:r>
    </w:p>
    <w:p w14:paraId="58E7F8AD" w14:textId="1F96AE5C" w:rsidR="00E12F95" w:rsidRDefault="00271B17">
      <w:pPr>
        <w:pStyle w:val="BodyText"/>
      </w:pPr>
      <w:r>
        <w:t xml:space="preserve">Currently, many if not most existing CHEMs are insufficiently transparent [22,25–27], reusable [14,15] and updatable [31,70]].  Existing incentive structures for health economists generally do not promote facilitating peers to reuse their work. Currently, it can take “an extraordinary amount of idealism” </w:t>
      </w:r>
      <w:ins w:id="117" w:author="Matthew Hamilton" w:date="2023-08-19T18:14:00Z">
        <w:r w:rsidR="00994AF9">
          <w:t xml:space="preserve">for individual academics </w:t>
        </w:r>
      </w:ins>
      <w:r>
        <w:t>to commit to authoring and maintaining research software [71].</w:t>
      </w:r>
    </w:p>
    <w:p w14:paraId="563BE355" w14:textId="77777777" w:rsidR="00E12F95" w:rsidRDefault="00271B17">
      <w:pPr>
        <w:pStyle w:val="BodyText"/>
      </w:pPr>
      <w:r>
        <w:t xml:space="preserve">Reducing waste in research is a core responsibility of research funders [72] and funding the development of CHEMs that are not adequately understood, reused or updated is wasteful. Previously recommended strategies for more beneficial health economic research investments include support for harmonized ethical standards for model development [9], methodological innovation to improve model transferability [73], networks of </w:t>
      </w:r>
      <w:proofErr w:type="spellStart"/>
      <w:r>
        <w:t>modellers</w:t>
      </w:r>
      <w:proofErr w:type="spellEnd"/>
      <w:r>
        <w:t xml:space="preserve"> working on common health conditions [74], and centralized infrastructure such as open source model repositories [5] and a standard platform for model implementations [22]. Development of software frameworks to support ethical CHEM implementations could enable and enhance each of these strategies.</w:t>
      </w:r>
    </w:p>
    <w:p w14:paraId="528D0F97" w14:textId="79BFBA8F" w:rsidR="00E12F95" w:rsidRDefault="00271B17">
      <w:pPr>
        <w:pStyle w:val="BodyText"/>
      </w:pPr>
      <w:r>
        <w:t xml:space="preserve">As illustrated by Table </w:t>
      </w:r>
      <w:hyperlink w:anchor="checktb">
        <w:r>
          <w:fldChar w:fldCharType="begin"/>
        </w:r>
        <w:r>
          <w:instrText xml:space="preserve"> REF checktb \h</w:instrText>
        </w:r>
        <w:r w:rsidR="00B51C02">
          <w:fldChar w:fldCharType="separate"/>
        </w:r>
        <w:r w:rsidR="00171133">
          <w:rPr>
            <w:b/>
            <w:noProof/>
          </w:rPr>
          <w:t>4</w:t>
        </w:r>
        <w:r>
          <w:fldChar w:fldCharType="end"/>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w:t>
      </w:r>
      <w:r>
        <w:lastRenderedPageBreak/>
        <w:t>major reason for this distinction is that our software framework was developed</w:t>
      </w:r>
      <w:ins w:id="118" w:author="Matthew Hamilton" w:date="2023-08-19T18:17:00Z">
        <w:r w:rsidR="00324191">
          <w:t xml:space="preserve"> primarily</w:t>
        </w:r>
      </w:ins>
      <w:r>
        <w:t xml:space="preserve"> with the needs of</w:t>
      </w:r>
      <w:del w:id="119" w:author="Matthew Hamilton" w:date="2023-08-19T18:17:00Z">
        <w:r w:rsidDel="00324191">
          <w:delText xml:space="preserve"> o</w:delText>
        </w:r>
      </w:del>
      <w:del w:id="120" w:author="Matthew Hamilton" w:date="2023-08-19T18:16:00Z">
        <w:r w:rsidDel="001746B4">
          <w:delText>nly</w:delText>
        </w:r>
      </w:del>
      <w:r>
        <w:t xml:space="preserve"> one group of developers in mind – ourselves. </w:t>
      </w:r>
      <w:del w:id="121" w:author="Matthew Hamilton" w:date="2023-08-19T18:18:00Z">
        <w:r w:rsidDel="00313B1C">
          <w:delText>We currently lack the resources required to adequately implement strategies t</w:delText>
        </w:r>
        <w:r w:rsidDel="00324191">
          <w:delText>o</w:delText>
        </w:r>
        <w:r w:rsidDel="00313B1C">
          <w:delText xml:space="preserve"> target </w:delText>
        </w:r>
      </w:del>
      <w:ins w:id="122" w:author="Matthew Hamilton" w:date="2023-08-19T18:18:00Z">
        <w:r w:rsidR="00313B1C">
          <w:t>F</w:t>
        </w:r>
      </w:ins>
      <w:del w:id="123" w:author="Matthew Hamilton" w:date="2023-08-19T18:18:00Z">
        <w:r w:rsidDel="00313B1C">
          <w:delText>f</w:delText>
        </w:r>
      </w:del>
      <w:r>
        <w:t>actors such as user enjoyment, usability, active user-community and supporting resources</w:t>
      </w:r>
      <w:del w:id="124" w:author="Matthew Hamilton" w:date="2023-08-19T18:18:00Z">
        <w:r w:rsidDel="00313B1C">
          <w:delText xml:space="preserve"> that</w:delText>
        </w:r>
      </w:del>
      <w:r>
        <w:t xml:space="preserve"> influence adoption of software frameworks [6].</w:t>
      </w:r>
      <w:ins w:id="125" w:author="Matthew Hamilton" w:date="2023-08-19T18:18:00Z">
        <w:r w:rsidR="00313B1C">
          <w:t xml:space="preserve"> </w:t>
        </w:r>
        <w:r w:rsidR="00313B1C">
          <w:t xml:space="preserve">We currently lack the resources required to implement strategies that would </w:t>
        </w:r>
      </w:ins>
      <w:ins w:id="126" w:author="Matthew Hamilton" w:date="2023-08-19T18:19:00Z">
        <w:r w:rsidR="00313B1C">
          <w:t xml:space="preserve">adequately </w:t>
        </w:r>
        <w:r w:rsidR="00313B1C">
          <w:t>address these factors.</w:t>
        </w:r>
      </w:ins>
    </w:p>
    <w:p w14:paraId="089BFA49" w14:textId="6D0BBE22" w:rsidR="00E12F95" w:rsidRDefault="00271B17">
      <w:pPr>
        <w:pStyle w:val="BodyText"/>
      </w:pPr>
      <w:r>
        <w:t xml:space="preserve">Our prototype framework has a number of features that subsequent work to develop </w:t>
      </w:r>
      <w:del w:id="127" w:author="Matthew Hamilton" w:date="2023-08-19T18:20:00Z">
        <w:r w:rsidDel="006344FA">
          <w:delText xml:space="preserve">ethical </w:delText>
        </w:r>
      </w:del>
      <w:r>
        <w:t xml:space="preserve">software frameworks </w:t>
      </w:r>
      <w:ins w:id="128" w:author="Matthew Hamilton" w:date="2023-08-19T18:20:00Z">
        <w:r w:rsidR="006344FA">
          <w:t xml:space="preserve">to promote ethical modelling practice </w:t>
        </w:r>
      </w:ins>
      <w:r>
        <w:t>may</w:t>
      </w:r>
      <w:del w:id="129" w:author="Matthew Hamilton" w:date="2023-08-19T18:20:00Z">
        <w:r w:rsidDel="004206F4">
          <w:delText xml:space="preserve"> find</w:delText>
        </w:r>
      </w:del>
      <w:r>
        <w:t xml:space="preserve"> useful</w:t>
      </w:r>
      <w:ins w:id="130" w:author="Matthew Hamilton" w:date="2023-08-19T18:20:00Z">
        <w:r w:rsidR="004206F4">
          <w:t>ly</w:t>
        </w:r>
      </w:ins>
      <w:del w:id="131" w:author="Matthew Hamilton" w:date="2023-08-19T18:20:00Z">
        <w:r w:rsidDel="004206F4">
          <w:delText xml:space="preserve"> to</w:delText>
        </w:r>
      </w:del>
      <w:r>
        <w:t xml:space="preserve">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 </w:t>
      </w:r>
      <w:hyperlink w:anchor="cpkgs">
        <w:r>
          <w:fldChar w:fldCharType="begin"/>
        </w:r>
        <w:r>
          <w:instrText xml:space="preserve"> REF cpkgs \h</w:instrText>
        </w:r>
        <w:r w:rsidR="00B51C02">
          <w:fldChar w:fldCharType="separate"/>
        </w:r>
        <w:r w:rsidR="00171133">
          <w:rPr>
            <w:b/>
            <w:noProof/>
          </w:rPr>
          <w:t>3</w:t>
        </w:r>
        <w:r>
          <w:fldChar w:fldCharType="end"/>
        </w:r>
      </w:hyperlink>
      <w:r>
        <w:t>). Secondly, implementation</w:t>
      </w:r>
      <w:ins w:id="132" w:author="Matthew Hamilton" w:date="2023-08-19T18:21:00Z">
        <w:r w:rsidR="00B87454">
          <w:t>s</w:t>
        </w:r>
      </w:ins>
      <w:r>
        <w:t xml:space="preserve"> that combines both </w:t>
      </w:r>
      <w:proofErr w:type="gramStart"/>
      <w:r>
        <w:t>object</w:t>
      </w:r>
      <w:proofErr w:type="gramEnd"/>
      <w:r>
        <w:t xml:space="preserve"> 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w:t>
      </w:r>
      <w:ins w:id="133" w:author="Matthew Hamilton" w:date="2023-08-19T18:22:00Z">
        <w:r w:rsidR="00B87454">
          <w:t xml:space="preserve">the principles of </w:t>
        </w:r>
      </w:ins>
      <w:r>
        <w:t>Agile Software Development (</w:t>
      </w:r>
      <w:del w:id="134" w:author="Matthew Hamilton" w:date="2023-08-19T18:22:00Z">
        <w:r w:rsidDel="00B87454">
          <w:delText xml:space="preserve">for </w:delText>
        </w:r>
      </w:del>
      <w:r>
        <w:t xml:space="preserve">which </w:t>
      </w:r>
      <w:del w:id="135" w:author="Matthew Hamilton" w:date="2023-08-19T18:23:00Z">
        <w:r w:rsidDel="00B87454">
          <w:delText>a foundational principle is</w:delText>
        </w:r>
      </w:del>
      <w:ins w:id="136" w:author="Matthew Hamilton" w:date="2023-08-19T18:23:00Z">
        <w:r w:rsidR="00B87454">
          <w:t>include</w:t>
        </w:r>
      </w:ins>
      <w:r>
        <w:t xml:space="preserve"> prioritizing the development of working code over writing documentation [75]). Our software framework makes this trade 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14:paraId="62DD819B" w14:textId="77777777" w:rsidR="00E12F95" w:rsidRDefault="00271B17">
      <w:pPr>
        <w:pStyle w:val="BodyText"/>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w:t>
      </w:r>
      <w:proofErr w:type="spellStart"/>
      <w:r>
        <w:t>modellers</w:t>
      </w:r>
      <w:proofErr w:type="spellEnd"/>
      <w:r>
        <w:t xml:space="preserve"> focused on specific health-conditions.</w:t>
      </w:r>
    </w:p>
    <w:p w14:paraId="66C21543" w14:textId="77777777" w:rsidR="00E12F95" w:rsidRDefault="00271B17">
      <w:pPr>
        <w:pStyle w:val="Heading1"/>
      </w:pPr>
      <w:bookmarkStart w:id="137" w:name="conclusion"/>
      <w:bookmarkEnd w:id="116"/>
      <w:r>
        <w:t>Conclusion</w:t>
      </w:r>
    </w:p>
    <w:p w14:paraId="3EB69224" w14:textId="77777777" w:rsidR="00E12F95" w:rsidRDefault="00271B17">
      <w:pPr>
        <w:pStyle w:val="FirstParagraph"/>
      </w:pPr>
      <w:r>
        <w:t>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p w14:paraId="7D115102" w14:textId="77777777" w:rsidR="00E12F95" w:rsidRDefault="00271B17" w:rsidP="00271B17">
      <w:pPr>
        <w:pStyle w:val="Heading2"/>
        <w:numPr>
          <w:ilvl w:val="0"/>
          <w:numId w:val="0"/>
        </w:numPr>
        <w:ind w:left="792"/>
      </w:pPr>
      <w:bookmarkStart w:id="138" w:name="acknowledgement"/>
      <w:r>
        <w:t>Acknowledgement</w:t>
      </w:r>
    </w:p>
    <w:p w14:paraId="1C5DA314" w14:textId="77777777" w:rsidR="00E12F95" w:rsidRDefault="00271B17">
      <w:pPr>
        <w:pStyle w:val="FirstParagraph"/>
      </w:pPr>
      <w:r>
        <w:t>The authors would like to acknowledge the contribution of John Gillam who provided advisory input to this research.</w:t>
      </w:r>
    </w:p>
    <w:p w14:paraId="4F45F8BA" w14:textId="77777777" w:rsidR="00E12F95" w:rsidRDefault="00271B17" w:rsidP="00271B17">
      <w:pPr>
        <w:pStyle w:val="Heading2"/>
        <w:numPr>
          <w:ilvl w:val="0"/>
          <w:numId w:val="0"/>
        </w:numPr>
        <w:ind w:left="792"/>
      </w:pPr>
      <w:bookmarkStart w:id="139" w:name="availability-of-data-and-materials"/>
      <w:bookmarkEnd w:id="138"/>
      <w:r>
        <w:lastRenderedPageBreak/>
        <w:t>Availability of data and materials</w:t>
      </w:r>
    </w:p>
    <w:p w14:paraId="4A63D5D4" w14:textId="77777777" w:rsidR="00E12F95" w:rsidRDefault="00271B17">
      <w:pPr>
        <w:pStyle w:val="FirstParagraph"/>
      </w:pPr>
      <w:r>
        <w:t xml:space="preserve">The most up to date and comprehensive source of documentation on our framework and model is available at </w:t>
      </w:r>
      <w:hyperlink r:id="rId11">
        <w:r>
          <w:rPr>
            <w:rStyle w:val="Hyperlink"/>
          </w:rPr>
          <w:t>https://www.ready4-dev.com</w:t>
        </w:r>
      </w:hyperlink>
      <w:r>
        <w:t xml:space="preserve"> . Development versions of all code repositories referenced in this article are available in </w:t>
      </w:r>
      <w:hyperlink r:id="rId12">
        <w:r>
          <w:rPr>
            <w:rStyle w:val="Hyperlink"/>
          </w:rPr>
          <w:t>https://github.com/ready4-dev/</w:t>
        </w:r>
      </w:hyperlink>
      <w:r>
        <w:t xml:space="preserve"> . Archived code releases are available in </w:t>
      </w:r>
      <w:hyperlink r:id="rId13">
        <w:r>
          <w:rPr>
            <w:rStyle w:val="Hyperlink"/>
          </w:rPr>
          <w:t>https://zenodo.org/communities/ready4</w:t>
        </w:r>
      </w:hyperlink>
      <w:r>
        <w:t xml:space="preserve"> . All data repositories referenced in this article are available in </w:t>
      </w:r>
      <w:hyperlink r:id="rId14">
        <w:r>
          <w:rPr>
            <w:rStyle w:val="Hyperlink"/>
          </w:rPr>
          <w:t>https://dataverse.harvard.edu/dataverse/ready4</w:t>
        </w:r>
      </w:hyperlink>
      <w:r>
        <w:t xml:space="preserve"> .</w:t>
      </w:r>
    </w:p>
    <w:p w14:paraId="730F132F" w14:textId="77777777" w:rsidR="00E12F95" w:rsidRDefault="00271B17" w:rsidP="00271B17">
      <w:pPr>
        <w:pStyle w:val="Heading2"/>
        <w:numPr>
          <w:ilvl w:val="0"/>
          <w:numId w:val="0"/>
        </w:numPr>
        <w:ind w:left="792"/>
      </w:pPr>
      <w:bookmarkStart w:id="140" w:name="ethics-approval"/>
      <w:bookmarkEnd w:id="139"/>
      <w:r>
        <w:t>Ethics approval</w:t>
      </w:r>
    </w:p>
    <w:p w14:paraId="245FE4DE" w14:textId="77777777" w:rsidR="00E12F95" w:rsidRDefault="00271B17">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0DDBD69E" w14:textId="77777777" w:rsidR="00E12F95" w:rsidRDefault="00271B17" w:rsidP="00271B17">
      <w:pPr>
        <w:pStyle w:val="Heading2"/>
        <w:numPr>
          <w:ilvl w:val="0"/>
          <w:numId w:val="0"/>
        </w:numPr>
        <w:ind w:left="792"/>
      </w:pPr>
      <w:bookmarkStart w:id="141" w:name="funding"/>
      <w:bookmarkEnd w:id="140"/>
      <w:r>
        <w:t>Funding</w:t>
      </w:r>
    </w:p>
    <w:p w14:paraId="45C52731" w14:textId="77777777" w:rsidR="00E12F95" w:rsidRDefault="00271B17">
      <w:pPr>
        <w:pStyle w:val="FirstParagraph"/>
      </w:pPr>
      <w:r>
        <w:t xml:space="preserve">Software framework development was funded by </w:t>
      </w:r>
      <w:proofErr w:type="spellStart"/>
      <w:r>
        <w:t>Orygen</w:t>
      </w:r>
      <w:proofErr w:type="spellEnd"/>
      <w:r>
        <w:t>, VicHealth, Victoria University and an Australian Government Research Training Program (RTP) Scholarship</w:t>
      </w:r>
      <w:del w:id="142" w:author="Matthew Hamilton" w:date="2023-08-19T18:24:00Z">
        <w:r w:rsidDel="00B87454">
          <w:delText xml:space="preserve"> </w:delText>
        </w:r>
      </w:del>
      <w:r>
        <w:t xml:space="preserve">. The utility mapping study used as a worked example was funded by the National Health and Medical Research Council (NHMRC, APP1076940), </w:t>
      </w:r>
      <w:proofErr w:type="spellStart"/>
      <w:r>
        <w:t>Orygen</w:t>
      </w:r>
      <w:proofErr w:type="spellEnd"/>
      <w:r>
        <w:t xml:space="preserve"> and headspace.</w:t>
      </w:r>
    </w:p>
    <w:p w14:paraId="377D5AB1" w14:textId="77777777" w:rsidR="00E12F95" w:rsidRDefault="00271B17" w:rsidP="00271B17">
      <w:pPr>
        <w:pStyle w:val="Heading2"/>
        <w:numPr>
          <w:ilvl w:val="0"/>
          <w:numId w:val="0"/>
        </w:numPr>
        <w:ind w:left="792"/>
      </w:pPr>
      <w:bookmarkStart w:id="143" w:name="conflict-of-interest"/>
      <w:bookmarkEnd w:id="141"/>
      <w:r>
        <w:t>Conflict of Interest</w:t>
      </w:r>
    </w:p>
    <w:p w14:paraId="5F0D149C" w14:textId="77777777" w:rsidR="00E12F95" w:rsidRDefault="00271B17">
      <w:pPr>
        <w:pStyle w:val="FirstParagraph"/>
      </w:pPr>
      <w:r>
        <w:t>None declared.</w:t>
      </w:r>
    </w:p>
    <w:p w14:paraId="13DC9C7C" w14:textId="77777777" w:rsidR="00E12F95" w:rsidRDefault="00271B17">
      <w:r>
        <w:br w:type="page"/>
      </w:r>
    </w:p>
    <w:p w14:paraId="116C0589" w14:textId="77777777" w:rsidR="00E12F95" w:rsidRDefault="00271B17" w:rsidP="00271B17">
      <w:pPr>
        <w:pStyle w:val="Heading1"/>
        <w:numPr>
          <w:ilvl w:val="0"/>
          <w:numId w:val="0"/>
        </w:numPr>
        <w:ind w:left="360"/>
      </w:pPr>
      <w:bookmarkStart w:id="144" w:name="references"/>
      <w:bookmarkEnd w:id="137"/>
      <w:bookmarkEnd w:id="143"/>
      <w:r>
        <w:lastRenderedPageBreak/>
        <w:t>References</w:t>
      </w:r>
    </w:p>
    <w:p w14:paraId="781D0CFE" w14:textId="77777777" w:rsidR="00E12F95" w:rsidRDefault="00271B17">
      <w:pPr>
        <w:pStyle w:val="Bibliography"/>
      </w:pPr>
      <w:bookmarkStart w:id="145" w:name="ref-wagstaff2012four"/>
      <w:bookmarkStart w:id="146"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14:paraId="0D885D45" w14:textId="77777777" w:rsidR="00E12F95" w:rsidRDefault="00271B17">
      <w:pPr>
        <w:pStyle w:val="Bibliography"/>
      </w:pPr>
      <w:bookmarkStart w:id="147" w:name="ref-python2009"/>
      <w:bookmarkEnd w:id="145"/>
      <w:r>
        <w:t xml:space="preserve">2. </w:t>
      </w:r>
      <w:r>
        <w:tab/>
        <w:t xml:space="preserve">Van Rossum G, Drake FL. Python 3 reference manual. Scotts Valley, CA: CreateSpace; 2009. </w:t>
      </w:r>
    </w:p>
    <w:p w14:paraId="436ED03F" w14:textId="77777777" w:rsidR="00E12F95" w:rsidRDefault="00271B17">
      <w:pPr>
        <w:pStyle w:val="Bibliography"/>
      </w:pPr>
      <w:bookmarkStart w:id="148" w:name="ref-RCORE2022"/>
      <w:bookmarkEnd w:id="147"/>
      <w:r>
        <w:t xml:space="preserve">3. </w:t>
      </w:r>
      <w:r>
        <w:tab/>
        <w:t xml:space="preserve">R Core Team. R: A language and environment for statistical computing [Internet]. Vienna, Austria: R Foundation for Statistical Computing; 2022. Available: </w:t>
      </w:r>
      <w:hyperlink r:id="rId15">
        <w:r>
          <w:rPr>
            <w:rStyle w:val="Hyperlink"/>
          </w:rPr>
          <w:t>https://www.R-project.org/</w:t>
        </w:r>
      </w:hyperlink>
    </w:p>
    <w:p w14:paraId="0D37D2DD" w14:textId="77777777" w:rsidR="00E12F95" w:rsidRDefault="00271B17">
      <w:pPr>
        <w:pStyle w:val="Bibliography"/>
      </w:pPr>
      <w:bookmarkStart w:id="149" w:name="ref-incerti2019r"/>
      <w:bookmarkEnd w:id="148"/>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14:paraId="31A110D3" w14:textId="77777777" w:rsidR="00E12F95" w:rsidRDefault="00271B17">
      <w:pPr>
        <w:pStyle w:val="Bibliography"/>
      </w:pPr>
      <w:bookmarkStart w:id="150" w:name="ref-Pouwels2022"/>
      <w:bookmarkEnd w:id="149"/>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6">
        <w:r>
          <w:rPr>
            <w:rStyle w:val="Hyperlink"/>
          </w:rPr>
          <w:t>10.1016/j.jval.2021.10.001</w:t>
        </w:r>
      </w:hyperlink>
    </w:p>
    <w:p w14:paraId="0B0F2C66" w14:textId="77777777" w:rsidR="00E12F95" w:rsidRDefault="00271B17">
      <w:pPr>
        <w:pStyle w:val="Bibliography"/>
      </w:pPr>
      <w:bookmarkStart w:id="151" w:name="ref-myllarniemi2018development"/>
      <w:bookmarkEnd w:id="150"/>
      <w:r>
        <w:t xml:space="preserve">6.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14:paraId="6026EBF1" w14:textId="77777777" w:rsidR="00E12F95" w:rsidRDefault="00271B17">
      <w:pPr>
        <w:pStyle w:val="Bibliography"/>
      </w:pPr>
      <w:bookmarkStart w:id="152" w:name="ref-PyTorch2019"/>
      <w:bookmarkEnd w:id="151"/>
      <w:r>
        <w:t xml:space="preserve">7.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14:paraId="503660CE" w14:textId="77777777" w:rsidR="00E12F95" w:rsidRDefault="00271B17">
      <w:pPr>
        <w:pStyle w:val="Bibliography"/>
      </w:pPr>
      <w:bookmarkStart w:id="153" w:name="ref-edwin2014software"/>
      <w:bookmarkEnd w:id="152"/>
      <w:r>
        <w:t xml:space="preserve">8. </w:t>
      </w:r>
      <w:r>
        <w:tab/>
        <w:t xml:space="preserve">Edwin NM. Software frameworks, architectural and design patterns. Journal of Software Engineering and Applications. Scientific Research Publishing; 2014;2014. </w:t>
      </w:r>
    </w:p>
    <w:p w14:paraId="512C9A06" w14:textId="77777777" w:rsidR="00E12F95" w:rsidRDefault="00271B17">
      <w:pPr>
        <w:pStyle w:val="Bibliography"/>
      </w:pPr>
      <w:bookmarkStart w:id="154" w:name="ref-10.3389/fpubh.2017.00068"/>
      <w:bookmarkEnd w:id="153"/>
      <w:r>
        <w:t xml:space="preserve">9. </w:t>
      </w:r>
      <w:r>
        <w:tab/>
        <w:t>Boden LA, McKendrick IJ. Model-based policymaking: A framework to promote ethical “good practice” in mathematical modeling for public health policymaking. Frontiers in Public Health. 2017;5. doi:</w:t>
      </w:r>
      <w:hyperlink r:id="rId17">
        <w:r>
          <w:rPr>
            <w:rStyle w:val="Hyperlink"/>
          </w:rPr>
          <w:t>10.3389/fpubh.2017.00068</w:t>
        </w:r>
      </w:hyperlink>
    </w:p>
    <w:p w14:paraId="371DB431" w14:textId="77777777" w:rsidR="00E12F95" w:rsidRDefault="00271B17">
      <w:pPr>
        <w:pStyle w:val="Bibliography"/>
      </w:pPr>
      <w:bookmarkStart w:id="155" w:name="ref-pliakos2021ethics"/>
      <w:bookmarkEnd w:id="154"/>
      <w:r>
        <w:t xml:space="preserve">10. </w:t>
      </w:r>
      <w:r>
        <w:tab/>
      </w:r>
      <w:proofErr w:type="spellStart"/>
      <w:r>
        <w:t>Pliakos</w:t>
      </w:r>
      <w:proofErr w:type="spellEnd"/>
      <w:r>
        <w:t xml:space="preserve"> EE. Ethics in economic modeling in health care. AMA Journal of Ethics. American Medical Association; 2021;23: 599–600. </w:t>
      </w:r>
    </w:p>
    <w:p w14:paraId="099697BE" w14:textId="77777777" w:rsidR="00E12F95" w:rsidRDefault="00271B17">
      <w:pPr>
        <w:pStyle w:val="Bibliography"/>
      </w:pPr>
      <w:bookmarkStart w:id="156" w:name="ref-thompson2022escape"/>
      <w:bookmarkEnd w:id="155"/>
      <w:r>
        <w:t xml:space="preserve">11. </w:t>
      </w:r>
      <w:r>
        <w:tab/>
        <w:t xml:space="preserve">Thompson E. Escape from model land: How mathematical models can lead us astray and what we can do about it. New </w:t>
      </w:r>
      <w:proofErr w:type="spellStart"/>
      <w:r>
        <w:t>Yourk</w:t>
      </w:r>
      <w:proofErr w:type="spellEnd"/>
      <w:r>
        <w:t xml:space="preserve">: Basic Books; 2022. </w:t>
      </w:r>
    </w:p>
    <w:p w14:paraId="714802A0" w14:textId="77777777" w:rsidR="00E12F95" w:rsidRDefault="00271B17">
      <w:pPr>
        <w:pStyle w:val="Bibliography"/>
      </w:pPr>
      <w:bookmarkStart w:id="157" w:name="ref-calder2018computational"/>
      <w:bookmarkEnd w:id="156"/>
      <w:r>
        <w:t xml:space="preserve">12.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14:paraId="7299B393" w14:textId="77777777" w:rsidR="00E12F95" w:rsidRDefault="00271B17">
      <w:pPr>
        <w:pStyle w:val="Bibliography"/>
      </w:pPr>
      <w:bookmarkStart w:id="158" w:name="ref-alarid2019need"/>
      <w:bookmarkEnd w:id="157"/>
      <w:r>
        <w:t xml:space="preserve">13.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14:paraId="0D8B0D8F" w14:textId="77777777" w:rsidR="00E12F95" w:rsidRDefault="00271B17">
      <w:pPr>
        <w:pStyle w:val="Bibliography"/>
      </w:pPr>
      <w:bookmarkStart w:id="159" w:name="ref-Feenstra2022"/>
      <w:bookmarkEnd w:id="158"/>
      <w:r>
        <w:lastRenderedPageBreak/>
        <w:t xml:space="preserve">14.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8">
        <w:r>
          <w:rPr>
            <w:rStyle w:val="Hyperlink"/>
          </w:rPr>
          <w:t>10.1007/s40273-021-01110-w</w:t>
        </w:r>
      </w:hyperlink>
    </w:p>
    <w:p w14:paraId="2A93E3DE" w14:textId="77777777" w:rsidR="00E12F95" w:rsidRDefault="00271B17">
      <w:pPr>
        <w:pStyle w:val="Bibliography"/>
      </w:pPr>
      <w:bookmarkStart w:id="160" w:name="ref-Emerson2019"/>
      <w:bookmarkEnd w:id="159"/>
      <w:r>
        <w:t xml:space="preserve">15.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19">
        <w:r>
          <w:rPr>
            <w:rStyle w:val="Hyperlink"/>
          </w:rPr>
          <w:t>10.1007/s40273-019-00796-3</w:t>
        </w:r>
      </w:hyperlink>
    </w:p>
    <w:p w14:paraId="069988FA" w14:textId="77777777" w:rsidR="00E12F95" w:rsidRDefault="00271B17">
      <w:pPr>
        <w:pStyle w:val="Bibliography"/>
      </w:pPr>
      <w:bookmarkStart w:id="161" w:name="ref-duckett2022journey"/>
      <w:bookmarkEnd w:id="160"/>
      <w:r>
        <w:t xml:space="preserve">16. </w:t>
      </w:r>
      <w:r>
        <w:tab/>
        <w:t xml:space="preserve">Duckett S. A journey towards a theology of health economics and healthcare funding. Theology. SAGE Publications Sage UK: London, England; 2022;125: 326–334. </w:t>
      </w:r>
    </w:p>
    <w:p w14:paraId="4B28A3AE" w14:textId="77777777" w:rsidR="00E12F95" w:rsidRDefault="00271B17">
      <w:pPr>
        <w:pStyle w:val="Bibliography"/>
      </w:pPr>
      <w:bookmarkStart w:id="162" w:name="ref-HARVARD2020112975"/>
      <w:bookmarkEnd w:id="161"/>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20">
        <w:r>
          <w:rPr>
            <w:rStyle w:val="Hyperlink"/>
          </w:rPr>
          <w:t>https</w:t>
        </w:r>
        <w:proofErr w:type="spellEnd"/>
        <w:r>
          <w:rPr>
            <w:rStyle w:val="Hyperlink"/>
          </w:rPr>
          <w:t>://doi.org/10.1016/j.socscimed.2020.112975</w:t>
        </w:r>
      </w:hyperlink>
    </w:p>
    <w:p w14:paraId="711C2146" w14:textId="77777777" w:rsidR="00E12F95" w:rsidRDefault="00271B17">
      <w:pPr>
        <w:pStyle w:val="Bibliography"/>
      </w:pPr>
      <w:bookmarkStart w:id="163" w:name="ref-Erdemir2020"/>
      <w:bookmarkEnd w:id="162"/>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1">
        <w:r>
          <w:rPr>
            <w:rStyle w:val="Hyperlink"/>
          </w:rPr>
          <w:t>10.1186/s12967-020-02540-4</w:t>
        </w:r>
      </w:hyperlink>
    </w:p>
    <w:p w14:paraId="5F357D2E" w14:textId="77777777" w:rsidR="00E12F95" w:rsidRDefault="00271B17">
      <w:pPr>
        <w:pStyle w:val="Bibliography"/>
      </w:pPr>
      <w:bookmarkStart w:id="164" w:name="ref-thompson2019escape"/>
      <w:bookmarkEnd w:id="163"/>
      <w:r>
        <w:t xml:space="preserve">19. </w:t>
      </w:r>
      <w:r>
        <w:tab/>
        <w:t xml:space="preserve">Thompson EL, Smith LA. Escape from model-land. Economics. De Gruyter Open Access; 2019;13. </w:t>
      </w:r>
    </w:p>
    <w:p w14:paraId="22102634" w14:textId="77777777" w:rsidR="00E12F95" w:rsidRDefault="00271B17">
      <w:pPr>
        <w:pStyle w:val="Bibliography"/>
      </w:pPr>
      <w:bookmarkStart w:id="165" w:name="ref-carletto_zanuzzi_sammarco_russo_2020"/>
      <w:bookmarkEnd w:id="164"/>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2">
        <w:r>
          <w:rPr>
            <w:rStyle w:val="Hyperlink"/>
          </w:rPr>
          <w:t>10.1017/S0266462320000641</w:t>
        </w:r>
      </w:hyperlink>
    </w:p>
    <w:p w14:paraId="60966038" w14:textId="77777777" w:rsidR="00E12F95" w:rsidRDefault="00271B17">
      <w:pPr>
        <w:pStyle w:val="Bibliography"/>
      </w:pPr>
      <w:bookmarkStart w:id="166" w:name="ref-WONDER2015467"/>
      <w:bookmarkEnd w:id="165"/>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3">
        <w:r>
          <w:rPr>
            <w:rStyle w:val="Hyperlink"/>
          </w:rPr>
          <w:t>https</w:t>
        </w:r>
        <w:proofErr w:type="spellEnd"/>
        <w:r>
          <w:rPr>
            <w:rStyle w:val="Hyperlink"/>
          </w:rPr>
          <w:t>://doi.org/10.1016/j.jval.2015.02.011</w:t>
        </w:r>
      </w:hyperlink>
    </w:p>
    <w:p w14:paraId="03F6418E" w14:textId="77777777" w:rsidR="00E12F95" w:rsidRDefault="00271B17">
      <w:pPr>
        <w:pStyle w:val="Bibliography"/>
      </w:pPr>
      <w:bookmarkStart w:id="167" w:name="ref-Ghabri2019"/>
      <w:bookmarkEnd w:id="166"/>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4">
        <w:r>
          <w:rPr>
            <w:rStyle w:val="Hyperlink"/>
          </w:rPr>
          <w:t>10.1007/s40273-018-0711-9</w:t>
        </w:r>
      </w:hyperlink>
    </w:p>
    <w:p w14:paraId="193D85B5" w14:textId="77777777" w:rsidR="00E12F95" w:rsidRDefault="00271B17">
      <w:pPr>
        <w:pStyle w:val="Bibliography"/>
      </w:pPr>
      <w:bookmarkStart w:id="168" w:name="ref-kolovos2017model"/>
      <w:bookmarkEnd w:id="167"/>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14:paraId="683F2F2B" w14:textId="77777777" w:rsidR="00E12F95" w:rsidRDefault="00271B17">
      <w:pPr>
        <w:pStyle w:val="Bibliography"/>
      </w:pPr>
      <w:bookmarkStart w:id="169" w:name="ref-haji2013model"/>
      <w:bookmarkEnd w:id="168"/>
      <w:r>
        <w:t xml:space="preserve">24.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diseases: A review and suggested reporting framework. Applied health economics and health policy. Springer; 2013;11: 85–93. </w:t>
      </w:r>
    </w:p>
    <w:p w14:paraId="5B016A39" w14:textId="77777777" w:rsidR="00E12F95" w:rsidRDefault="00271B17">
      <w:pPr>
        <w:pStyle w:val="Bibliography"/>
      </w:pPr>
      <w:bookmarkStart w:id="170" w:name="ref-Jalali2021"/>
      <w:bookmarkEnd w:id="169"/>
      <w:r>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5">
        <w:r>
          <w:rPr>
            <w:rStyle w:val="Hyperlink"/>
          </w:rPr>
          <w:t>10.1093/</w:t>
        </w:r>
        <w:proofErr w:type="spellStart"/>
        <w:r>
          <w:rPr>
            <w:rStyle w:val="Hyperlink"/>
          </w:rPr>
          <w:t>epirev</w:t>
        </w:r>
        <w:proofErr w:type="spellEnd"/>
        <w:r>
          <w:rPr>
            <w:rStyle w:val="Hyperlink"/>
          </w:rPr>
          <w:t>/mxab006</w:t>
        </w:r>
      </w:hyperlink>
    </w:p>
    <w:p w14:paraId="6054F23C" w14:textId="77777777" w:rsidR="00E12F95" w:rsidRDefault="00271B17">
      <w:pPr>
        <w:pStyle w:val="Bibliography"/>
      </w:pPr>
      <w:bookmarkStart w:id="171" w:name="ref-McManus2019"/>
      <w:bookmarkEnd w:id="170"/>
      <w:r>
        <w:lastRenderedPageBreak/>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6">
        <w:r>
          <w:rPr>
            <w:rStyle w:val="Hyperlink"/>
          </w:rPr>
          <w:t>10.1007/s40273-019-00836-y</w:t>
        </w:r>
      </w:hyperlink>
    </w:p>
    <w:p w14:paraId="35DDC65B" w14:textId="77777777" w:rsidR="00E12F95" w:rsidRDefault="00271B17">
      <w:pPr>
        <w:pStyle w:val="Bibliography"/>
      </w:pPr>
      <w:bookmarkStart w:id="172" w:name="ref-Bermejo2017"/>
      <w:bookmarkEnd w:id="171"/>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7">
        <w:r>
          <w:rPr>
            <w:rStyle w:val="Hyperlink"/>
          </w:rPr>
          <w:t>10.1007/s40273-017-0553-x</w:t>
        </w:r>
      </w:hyperlink>
    </w:p>
    <w:p w14:paraId="180F73BE" w14:textId="77777777" w:rsidR="00E12F95" w:rsidRDefault="00271B17">
      <w:pPr>
        <w:pStyle w:val="Bibliography"/>
      </w:pPr>
      <w:bookmarkStart w:id="173" w:name="ref-Radeva2020"/>
      <w:bookmarkEnd w:id="172"/>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8">
        <w:r>
          <w:rPr>
            <w:rStyle w:val="Hyperlink"/>
          </w:rPr>
          <w:t>10.1017/S0266462320000422</w:t>
        </w:r>
      </w:hyperlink>
    </w:p>
    <w:p w14:paraId="23D7FBF8" w14:textId="77777777" w:rsidR="00E12F95" w:rsidRDefault="00271B17">
      <w:pPr>
        <w:pStyle w:val="Bibliography"/>
      </w:pPr>
      <w:bookmarkStart w:id="174" w:name="ref-Arnold2010"/>
      <w:bookmarkEnd w:id="173"/>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9">
        <w:r>
          <w:rPr>
            <w:rStyle w:val="Hyperlink"/>
          </w:rPr>
          <w:t>10.2165/11537580-000000000-00000</w:t>
        </w:r>
      </w:hyperlink>
    </w:p>
    <w:p w14:paraId="2FEA188F" w14:textId="77777777" w:rsidR="00E12F95" w:rsidRDefault="00271B17">
      <w:pPr>
        <w:pStyle w:val="Bibliography"/>
      </w:pPr>
      <w:bookmarkStart w:id="175" w:name="ref-garcia2021cost"/>
      <w:bookmarkEnd w:id="174"/>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14:paraId="42BCFA05" w14:textId="77777777" w:rsidR="00E12F95" w:rsidRDefault="00271B17">
      <w:pPr>
        <w:pStyle w:val="Bibliography"/>
      </w:pPr>
      <w:bookmarkStart w:id="176" w:name="ref-Sampson2017"/>
      <w:bookmarkEnd w:id="175"/>
      <w:r>
        <w:t xml:space="preserve">31.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66D06403" w14:textId="77777777" w:rsidR="00E12F95" w:rsidRDefault="00271B17">
      <w:pPr>
        <w:pStyle w:val="Bibliography"/>
      </w:pPr>
      <w:bookmarkStart w:id="177" w:name="ref-Eddy2012"/>
      <w:bookmarkEnd w:id="176"/>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1">
        <w:r>
          <w:rPr>
            <w:rStyle w:val="Hyperlink"/>
          </w:rPr>
          <w:t>10.1177/0272989x12454579</w:t>
        </w:r>
      </w:hyperlink>
    </w:p>
    <w:p w14:paraId="6399AAE4" w14:textId="77777777" w:rsidR="00E12F95" w:rsidRDefault="00271B17">
      <w:pPr>
        <w:pStyle w:val="Bibliography"/>
      </w:pPr>
      <w:bookmarkStart w:id="178" w:name="ref-Zenodo2013"/>
      <w:bookmarkEnd w:id="177"/>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2">
        <w:r>
          <w:rPr>
            <w:rStyle w:val="Hyperlink"/>
          </w:rPr>
          <w:t>10.25495/7GXK-RD71</w:t>
        </w:r>
      </w:hyperlink>
    </w:p>
    <w:p w14:paraId="193DEAEF" w14:textId="77777777" w:rsidR="00E12F95" w:rsidRDefault="00271B17">
      <w:pPr>
        <w:pStyle w:val="Bibliography"/>
      </w:pPr>
      <w:bookmarkStart w:id="179" w:name="ref-Dataverse2007"/>
      <w:bookmarkEnd w:id="178"/>
      <w:r>
        <w:t xml:space="preserve">34. </w:t>
      </w:r>
      <w:r>
        <w:tab/>
        <w:t xml:space="preserve">Quantitative Social Science I for. </w:t>
      </w:r>
      <w:proofErr w:type="spellStart"/>
      <w:r>
        <w:t>Dataverse</w:t>
      </w:r>
      <w:proofErr w:type="spellEnd"/>
      <w:r>
        <w:t xml:space="preserve"> [Internet]. Harvard University; 2007. Available: </w:t>
      </w:r>
      <w:hyperlink r:id="rId33">
        <w:r>
          <w:rPr>
            <w:rStyle w:val="Hyperlink"/>
          </w:rPr>
          <w:t>https://dataverse.org</w:t>
        </w:r>
      </w:hyperlink>
    </w:p>
    <w:p w14:paraId="776AA132" w14:textId="77777777" w:rsidR="00E12F95" w:rsidRDefault="00271B17">
      <w:pPr>
        <w:pStyle w:val="Bibliography"/>
      </w:pPr>
      <w:bookmarkStart w:id="180" w:name="ref-techver2019"/>
      <w:bookmarkEnd w:id="179"/>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4">
        <w:r>
          <w:rPr>
            <w:rStyle w:val="Hyperlink"/>
          </w:rPr>
          <w:t>10.1007/s40273-019-00844-y</w:t>
        </w:r>
      </w:hyperlink>
    </w:p>
    <w:p w14:paraId="50B6FB37" w14:textId="77777777" w:rsidR="00E12F95" w:rsidRDefault="00271B17">
      <w:pPr>
        <w:pStyle w:val="Bibliography"/>
      </w:pPr>
      <w:bookmarkStart w:id="181" w:name="ref-ERICWONG2010188"/>
      <w:bookmarkEnd w:id="180"/>
      <w:r>
        <w:t xml:space="preserve">36. </w:t>
      </w:r>
      <w:r>
        <w:tab/>
        <w:t xml:space="preserve">Eric Wong W, </w:t>
      </w:r>
      <w:proofErr w:type="spellStart"/>
      <w:r>
        <w:t>Debroy</w:t>
      </w:r>
      <w:proofErr w:type="spellEnd"/>
      <w:r>
        <w:t xml:space="preserve"> V, Choi B. A family of code coverage-based heuristics for effective fault localization. Journal of Systems and Software. 2010;83: 188–208. </w:t>
      </w:r>
      <w:proofErr w:type="spellStart"/>
      <w:r>
        <w:t>doi:</w:t>
      </w:r>
      <w:hyperlink r:id="rId35">
        <w:r>
          <w:rPr>
            <w:rStyle w:val="Hyperlink"/>
          </w:rPr>
          <w:t>https</w:t>
        </w:r>
        <w:proofErr w:type="spellEnd"/>
        <w:r>
          <w:rPr>
            <w:rStyle w:val="Hyperlink"/>
          </w:rPr>
          <w:t>://doi.org/10.1016/j.jss.2009.09.037</w:t>
        </w:r>
      </w:hyperlink>
    </w:p>
    <w:p w14:paraId="16D05728" w14:textId="77777777" w:rsidR="00E12F95" w:rsidRDefault="00271B17">
      <w:pPr>
        <w:pStyle w:val="Bibliography"/>
      </w:pPr>
      <w:bookmarkStart w:id="182" w:name="ref-martin2003agile"/>
      <w:bookmarkEnd w:id="181"/>
      <w:r>
        <w:t xml:space="preserve">37. </w:t>
      </w:r>
      <w:r>
        <w:tab/>
        <w:t xml:space="preserve">Martin RC. Agile software development: Principles, patterns, and practices. Prentice Hall PTR; 2003. </w:t>
      </w:r>
    </w:p>
    <w:p w14:paraId="51AC5BC4" w14:textId="77777777" w:rsidR="00E12F95" w:rsidRDefault="00271B17">
      <w:pPr>
        <w:pStyle w:val="Bibliography"/>
      </w:pPr>
      <w:bookmarkStart w:id="183" w:name="ref-github2007"/>
      <w:bookmarkEnd w:id="182"/>
      <w:r>
        <w:t xml:space="preserve">38. </w:t>
      </w:r>
      <w:r>
        <w:tab/>
      </w:r>
      <w:proofErr w:type="spellStart"/>
      <w:r>
        <w:t>github</w:t>
      </w:r>
      <w:proofErr w:type="spellEnd"/>
      <w:r>
        <w:t xml:space="preserve">. GitHub [Internet]. 2007. Available: </w:t>
      </w:r>
      <w:hyperlink r:id="rId36">
        <w:r>
          <w:rPr>
            <w:rStyle w:val="Hyperlink"/>
          </w:rPr>
          <w:t>https://github.com/</w:t>
        </w:r>
      </w:hyperlink>
    </w:p>
    <w:p w14:paraId="5C495DEB" w14:textId="77777777" w:rsidR="00E12F95" w:rsidRDefault="00271B17">
      <w:pPr>
        <w:pStyle w:val="Bibliography"/>
      </w:pPr>
      <w:bookmarkStart w:id="184" w:name="ref-RN39"/>
      <w:bookmarkEnd w:id="183"/>
      <w:r>
        <w:lastRenderedPageBreak/>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7">
        <w:r>
          <w:rPr>
            <w:rStyle w:val="Hyperlink"/>
          </w:rPr>
          <w:t>10.2165/11313670-000000000-00000</w:t>
        </w:r>
      </w:hyperlink>
    </w:p>
    <w:p w14:paraId="05A4F9E9" w14:textId="77777777" w:rsidR="00E12F95" w:rsidRDefault="00271B17">
      <w:pPr>
        <w:pStyle w:val="Bibliography"/>
      </w:pPr>
      <w:bookmarkStart w:id="185" w:name="ref-Wilson_2017"/>
      <w:bookmarkEnd w:id="184"/>
      <w:r>
        <w:t xml:space="preserve">40. </w:t>
      </w:r>
      <w:r>
        <w:tab/>
        <w:t>Wilson JAC Greg AND Bryan. Good enough practices in scientific computing. PLOS Computational Biology. Public Library of Science; 2017;13: 1–20. doi:</w:t>
      </w:r>
      <w:hyperlink r:id="rId38">
        <w:r>
          <w:rPr>
            <w:rStyle w:val="Hyperlink"/>
          </w:rPr>
          <w:t>10.1371/journal.pcbi.1005510</w:t>
        </w:r>
      </w:hyperlink>
    </w:p>
    <w:p w14:paraId="25140496" w14:textId="77777777" w:rsidR="00E12F95" w:rsidRDefault="00271B17">
      <w:pPr>
        <w:pStyle w:val="Bibliography"/>
      </w:pPr>
      <w:bookmarkStart w:id="186" w:name="ref-pan2021modular"/>
      <w:bookmarkEnd w:id="185"/>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0C00B707" w14:textId="77777777" w:rsidR="00E12F95" w:rsidRDefault="00271B17">
      <w:pPr>
        <w:pStyle w:val="Bibliography"/>
      </w:pPr>
      <w:bookmarkStart w:id="187" w:name="ref-8717448"/>
      <w:bookmarkEnd w:id="186"/>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39">
        <w:r>
          <w:rPr>
            <w:rStyle w:val="Hyperlink"/>
          </w:rPr>
          <w:t>10.1109/JEEIT.2019.8717448</w:t>
        </w:r>
      </w:hyperlink>
    </w:p>
    <w:p w14:paraId="127A346E" w14:textId="77777777" w:rsidR="00E12F95" w:rsidRDefault="00271B17">
      <w:pPr>
        <w:pStyle w:val="Bibliography"/>
      </w:pPr>
      <w:bookmarkStart w:id="188" w:name="ref-copyleft2022"/>
      <w:bookmarkEnd w:id="187"/>
      <w:r>
        <w:t xml:space="preserve">43. </w:t>
      </w:r>
      <w:r>
        <w:tab/>
        <w:t xml:space="preserve">Foundation TFS. What is copyleft? [Internet]. Available: </w:t>
      </w:r>
      <w:hyperlink r:id="rId40">
        <w:r>
          <w:rPr>
            <w:rStyle w:val="Hyperlink"/>
          </w:rPr>
          <w:t>https://www.gnu.org/copyleft/</w:t>
        </w:r>
      </w:hyperlink>
    </w:p>
    <w:p w14:paraId="753A0BDE" w14:textId="77777777" w:rsidR="00E12F95" w:rsidRDefault="00271B17">
      <w:pPr>
        <w:pStyle w:val="Bibliography"/>
      </w:pPr>
      <w:bookmarkStart w:id="189" w:name="ref-Jenkins2021"/>
      <w:bookmarkEnd w:id="188"/>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1">
        <w:r>
          <w:rPr>
            <w:rStyle w:val="Hyperlink"/>
          </w:rPr>
          <w:t>10.1186/s41512-020-00090-3</w:t>
        </w:r>
      </w:hyperlink>
    </w:p>
    <w:p w14:paraId="4EE62E6C" w14:textId="77777777" w:rsidR="00E12F95" w:rsidRDefault="00271B17">
      <w:pPr>
        <w:pStyle w:val="Bibliography"/>
      </w:pPr>
      <w:bookmarkStart w:id="190" w:name="ref-info:doi/10.2196/20028"/>
      <w:bookmarkEnd w:id="189"/>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2">
        <w:r>
          <w:rPr>
            <w:rStyle w:val="Hyperlink"/>
          </w:rPr>
          <w:t>10.2196/20028</w:t>
        </w:r>
      </w:hyperlink>
    </w:p>
    <w:p w14:paraId="6F8FB8ED" w14:textId="77777777" w:rsidR="00E12F95" w:rsidRDefault="00271B17">
      <w:pPr>
        <w:pStyle w:val="Bibliography"/>
      </w:pPr>
      <w:bookmarkStart w:id="191" w:name="ref-MERGEL2015464"/>
      <w:bookmarkEnd w:id="190"/>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3">
        <w:r>
          <w:rPr>
            <w:rStyle w:val="Hyperlink"/>
          </w:rPr>
          <w:t>https</w:t>
        </w:r>
        <w:proofErr w:type="spellEnd"/>
        <w:r>
          <w:rPr>
            <w:rStyle w:val="Hyperlink"/>
          </w:rPr>
          <w:t>://doi.org/10.1016/j.giq.2015.09.004</w:t>
        </w:r>
      </w:hyperlink>
    </w:p>
    <w:p w14:paraId="77B6582D" w14:textId="77777777" w:rsidR="00E12F95" w:rsidRDefault="00271B17">
      <w:pPr>
        <w:pStyle w:val="Bibliography"/>
      </w:pPr>
      <w:bookmarkStart w:id="192" w:name="ref-CI2017"/>
      <w:bookmarkEnd w:id="191"/>
      <w:r>
        <w:t xml:space="preserve">47. </w:t>
      </w:r>
      <w:r>
        <w:tab/>
        <w:t>Shahin M, Ali Babar M, Zhu L. Continuous integration, delivery and deployment: A systematic review on approaches, tools, challenges and practices. IEEE Access. 2017;5: 3909–3943. doi:</w:t>
      </w:r>
      <w:hyperlink r:id="rId44">
        <w:r>
          <w:rPr>
            <w:rStyle w:val="Hyperlink"/>
          </w:rPr>
          <w:t>10.1109/ACCESS.2017.2685629</w:t>
        </w:r>
      </w:hyperlink>
    </w:p>
    <w:p w14:paraId="2961AEC2" w14:textId="77777777" w:rsidR="00E12F95" w:rsidRDefault="00271B17">
      <w:pPr>
        <w:pStyle w:val="Bibliography"/>
      </w:pPr>
      <w:bookmarkStart w:id="193" w:name="ref-zhou2016api"/>
      <w:bookmarkEnd w:id="192"/>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14:paraId="237A1E6C" w14:textId="77777777" w:rsidR="00E12F95" w:rsidRDefault="00271B17">
      <w:pPr>
        <w:pStyle w:val="Bibliography"/>
      </w:pPr>
      <w:bookmarkStart w:id="194" w:name="ref-barros2023empowering"/>
      <w:bookmarkEnd w:id="193"/>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1EEDD5D3" w14:textId="77777777" w:rsidR="00E12F95" w:rsidRDefault="00271B17">
      <w:pPr>
        <w:pStyle w:val="Bibliography"/>
      </w:pPr>
      <w:bookmarkStart w:id="195" w:name="ref-10.1214/13-STS452"/>
      <w:bookmarkEnd w:id="194"/>
      <w:r>
        <w:t xml:space="preserve">50. </w:t>
      </w:r>
      <w:r>
        <w:tab/>
        <w:t>Chambers JM. Object-Oriented Programming, Functional Programming and R. Statistical Science. Institute of Mathematical Statistics; 2014;29: 167–180. doi:</w:t>
      </w:r>
      <w:hyperlink r:id="rId45">
        <w:r>
          <w:rPr>
            <w:rStyle w:val="Hyperlink"/>
          </w:rPr>
          <w:t>10.1214/13-STS452</w:t>
        </w:r>
      </w:hyperlink>
    </w:p>
    <w:p w14:paraId="2530C929" w14:textId="77777777" w:rsidR="00E12F95" w:rsidRDefault="00271B17">
      <w:pPr>
        <w:pStyle w:val="Bibliography"/>
      </w:pPr>
      <w:bookmarkStart w:id="196" w:name="ref-CRAN2022"/>
      <w:bookmarkEnd w:id="195"/>
      <w:r>
        <w:lastRenderedPageBreak/>
        <w:t xml:space="preserve">51. </w:t>
      </w:r>
      <w:r>
        <w:tab/>
        <w:t xml:space="preserve">Statistical Computing RF for. The comprehensive r archive network [Internet]. 2022. Available: </w:t>
      </w:r>
      <w:hyperlink r:id="rId46">
        <w:r>
          <w:rPr>
            <w:rStyle w:val="Hyperlink"/>
          </w:rPr>
          <w:t>https://cran.r-project.org</w:t>
        </w:r>
      </w:hyperlink>
    </w:p>
    <w:p w14:paraId="5BA1E4A3" w14:textId="77777777" w:rsidR="00E12F95" w:rsidRDefault="00271B17">
      <w:pPr>
        <w:pStyle w:val="Bibliography"/>
      </w:pPr>
      <w:bookmarkStart w:id="197" w:name="ref-codecov_2022"/>
      <w:bookmarkEnd w:id="196"/>
      <w:r>
        <w:t xml:space="preserve">52. </w:t>
      </w:r>
      <w:r>
        <w:tab/>
      </w:r>
      <w:proofErr w:type="spellStart"/>
      <w:r>
        <w:t>Codecov</w:t>
      </w:r>
      <w:proofErr w:type="spellEnd"/>
      <w:r>
        <w:t xml:space="preserve"> [Internet]. Available: </w:t>
      </w:r>
      <w:hyperlink r:id="rId47">
        <w:r>
          <w:rPr>
            <w:rStyle w:val="Hyperlink"/>
          </w:rPr>
          <w:t>https://about.codecov.io/</w:t>
        </w:r>
      </w:hyperlink>
    </w:p>
    <w:p w14:paraId="6CCD2AA3" w14:textId="77777777" w:rsidR="00E12F95" w:rsidRDefault="00271B17">
      <w:pPr>
        <w:pStyle w:val="Bibliography"/>
      </w:pPr>
      <w:bookmarkStart w:id="198" w:name="ref-hugo_2023"/>
      <w:bookmarkEnd w:id="197"/>
      <w:r>
        <w:t xml:space="preserve">53. </w:t>
      </w:r>
      <w:r>
        <w:tab/>
        <w:t xml:space="preserve">Hugo: The world’s fastest framework for building websites [Internet]. Available: </w:t>
      </w:r>
      <w:hyperlink r:id="rId48">
        <w:r>
          <w:rPr>
            <w:rStyle w:val="Hyperlink"/>
          </w:rPr>
          <w:t>https://gohugo.io</w:t>
        </w:r>
      </w:hyperlink>
    </w:p>
    <w:p w14:paraId="15E99EDC" w14:textId="77777777" w:rsidR="00E12F95" w:rsidRDefault="00271B17">
      <w:pPr>
        <w:pStyle w:val="Bibliography"/>
      </w:pPr>
      <w:bookmarkStart w:id="199" w:name="ref-docsy_2023"/>
      <w:bookmarkEnd w:id="198"/>
      <w:r>
        <w:t xml:space="preserve">54. </w:t>
      </w:r>
      <w:r>
        <w:tab/>
      </w:r>
      <w:proofErr w:type="spellStart"/>
      <w:r>
        <w:t>Docsy</w:t>
      </w:r>
      <w:proofErr w:type="spellEnd"/>
      <w:r>
        <w:t xml:space="preserve"> [Internet]. Available: </w:t>
      </w:r>
      <w:hyperlink r:id="rId49">
        <w:r>
          <w:rPr>
            <w:rStyle w:val="Hyperlink"/>
          </w:rPr>
          <w:t>https://www.docsy.dev</w:t>
        </w:r>
      </w:hyperlink>
    </w:p>
    <w:p w14:paraId="3E802A46" w14:textId="77777777" w:rsidR="00E12F95" w:rsidRDefault="00271B17">
      <w:pPr>
        <w:pStyle w:val="Bibliography"/>
      </w:pPr>
      <w:bookmarkStart w:id="200" w:name="ref-algoliadocsearch_2023"/>
      <w:bookmarkEnd w:id="199"/>
      <w:r>
        <w:t xml:space="preserve">55. </w:t>
      </w:r>
      <w:r>
        <w:tab/>
      </w:r>
      <w:proofErr w:type="spellStart"/>
      <w:r>
        <w:t>Docsearch</w:t>
      </w:r>
      <w:proofErr w:type="spellEnd"/>
      <w:r>
        <w:t xml:space="preserve"> [Internet]. Available: </w:t>
      </w:r>
      <w:hyperlink r:id="rId50">
        <w:r>
          <w:rPr>
            <w:rStyle w:val="Hyperlink"/>
          </w:rPr>
          <w:t>https://docsearch.algolia.com</w:t>
        </w:r>
      </w:hyperlink>
    </w:p>
    <w:p w14:paraId="55E29CCA" w14:textId="77777777" w:rsidR="00E12F95" w:rsidRDefault="00271B17">
      <w:pPr>
        <w:pStyle w:val="Bibliography"/>
      </w:pPr>
      <w:bookmarkStart w:id="201" w:name="ref-netlify_2023"/>
      <w:bookmarkEnd w:id="200"/>
      <w:r>
        <w:t xml:space="preserve">56. </w:t>
      </w:r>
      <w:r>
        <w:tab/>
      </w:r>
      <w:proofErr w:type="spellStart"/>
      <w:r>
        <w:t>Netlify</w:t>
      </w:r>
      <w:proofErr w:type="spellEnd"/>
      <w:r>
        <w:t xml:space="preserve"> [Internet]. Available: </w:t>
      </w:r>
      <w:hyperlink r:id="rId51">
        <w:r>
          <w:rPr>
            <w:rStyle w:val="Hyperlink"/>
          </w:rPr>
          <w:t>https://www.netlify.com</w:t>
        </w:r>
      </w:hyperlink>
    </w:p>
    <w:p w14:paraId="71A5D7A8" w14:textId="77777777" w:rsidR="00E12F95" w:rsidRDefault="00271B17">
      <w:pPr>
        <w:pStyle w:val="Bibliography"/>
      </w:pPr>
      <w:bookmarkStart w:id="202" w:name="ref-Hamilton2021.07.07.21260129"/>
      <w:bookmarkEnd w:id="201"/>
      <w:r>
        <w:t xml:space="preserve">57.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2">
        <w:r>
          <w:rPr>
            <w:rStyle w:val="Hyperlink"/>
          </w:rPr>
          <w:t>10.1101/2021.07.07.21260129</w:t>
        </w:r>
      </w:hyperlink>
    </w:p>
    <w:p w14:paraId="024F45EA" w14:textId="77777777" w:rsidR="00E12F95" w:rsidRDefault="00271B17">
      <w:pPr>
        <w:pStyle w:val="Bibliography"/>
      </w:pPr>
      <w:bookmarkStart w:id="203" w:name="ref-hamilton_matthew_2022_6084467"/>
      <w:bookmarkEnd w:id="202"/>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3">
        <w:r>
          <w:rPr>
            <w:rStyle w:val="Hyperlink"/>
          </w:rPr>
          <w:t>10.5281/zenodo.6084467</w:t>
        </w:r>
      </w:hyperlink>
    </w:p>
    <w:p w14:paraId="3639DB7B" w14:textId="77777777" w:rsidR="00E12F95" w:rsidRDefault="00271B17">
      <w:pPr>
        <w:pStyle w:val="Bibliography"/>
      </w:pPr>
      <w:bookmarkStart w:id="204" w:name="ref-hamilton_matthew_2022_6084824"/>
      <w:bookmarkEnd w:id="203"/>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4">
        <w:r>
          <w:rPr>
            <w:rStyle w:val="Hyperlink"/>
          </w:rPr>
          <w:t>10.5281/zenodo.6084824</w:t>
        </w:r>
      </w:hyperlink>
    </w:p>
    <w:p w14:paraId="64A5BD60" w14:textId="77777777" w:rsidR="00E12F95" w:rsidRDefault="00271B17">
      <w:pPr>
        <w:pStyle w:val="Bibliography"/>
      </w:pPr>
      <w:bookmarkStart w:id="205" w:name="ref-hamilton_matthew_2022_6116701"/>
      <w:bookmarkEnd w:id="204"/>
      <w:r>
        <w:t xml:space="preserve">60. </w:t>
      </w:r>
      <w:r>
        <w:tab/>
        <w:t xml:space="preserve">Hamilton M, Gao C. specific: Specify Candidate Models for Representing Mental Health Systems [Internet]. </w:t>
      </w:r>
      <w:proofErr w:type="spellStart"/>
      <w:r>
        <w:t>Zenodo</w:t>
      </w:r>
      <w:proofErr w:type="spellEnd"/>
      <w:r>
        <w:t>; 2022. doi:</w:t>
      </w:r>
      <w:hyperlink r:id="rId55">
        <w:r>
          <w:rPr>
            <w:rStyle w:val="Hyperlink"/>
          </w:rPr>
          <w:t>10.5281/zenodo.6116701</w:t>
        </w:r>
      </w:hyperlink>
    </w:p>
    <w:p w14:paraId="455EE57D" w14:textId="77777777" w:rsidR="00E12F95" w:rsidRDefault="00271B17">
      <w:pPr>
        <w:pStyle w:val="Bibliography"/>
      </w:pPr>
      <w:bookmarkStart w:id="206" w:name="ref-gao_caroline_2022_6130155"/>
      <w:bookmarkEnd w:id="205"/>
      <w:r>
        <w:t xml:space="preserve">61. </w:t>
      </w:r>
      <w:r>
        <w:tab/>
        <w:t xml:space="preserve">Gao C, Hamilton M. TTU: Implement Transfer to Utility Mapping Algorithms [Internet]. </w:t>
      </w:r>
      <w:proofErr w:type="spellStart"/>
      <w:r>
        <w:t>Zenodo</w:t>
      </w:r>
      <w:proofErr w:type="spellEnd"/>
      <w:r>
        <w:t>; 2022. doi:</w:t>
      </w:r>
      <w:hyperlink r:id="rId56">
        <w:r>
          <w:rPr>
            <w:rStyle w:val="Hyperlink"/>
          </w:rPr>
          <w:t>10.5281/zenodo.6130155</w:t>
        </w:r>
      </w:hyperlink>
    </w:p>
    <w:p w14:paraId="6496CF8A" w14:textId="77777777" w:rsidR="00E12F95" w:rsidRDefault="00271B17">
      <w:pPr>
        <w:pStyle w:val="Bibliography"/>
      </w:pPr>
      <w:bookmarkStart w:id="207" w:name="ref-matthew_p_hamilton_2021_5646669"/>
      <w:bookmarkEnd w:id="206"/>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7">
        <w:r>
          <w:rPr>
            <w:rStyle w:val="Hyperlink"/>
          </w:rPr>
          <w:t>10.5281/zenodo.6210978</w:t>
        </w:r>
      </w:hyperlink>
    </w:p>
    <w:p w14:paraId="08A4C6E4" w14:textId="77777777" w:rsidR="00E12F95" w:rsidRDefault="00271B17">
      <w:pPr>
        <w:pStyle w:val="Bibliography"/>
      </w:pPr>
      <w:bookmarkStart w:id="208" w:name="ref-DVN/DKDIB0_2021"/>
      <w:bookmarkEnd w:id="207"/>
      <w:r>
        <w:t xml:space="preserve">63.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8">
        <w:r>
          <w:rPr>
            <w:rStyle w:val="Hyperlink"/>
          </w:rPr>
          <w:t>10.7910/DVN/DKDIB0</w:t>
        </w:r>
      </w:hyperlink>
    </w:p>
    <w:p w14:paraId="346EBF91" w14:textId="77777777" w:rsidR="00E12F95" w:rsidRDefault="00271B17">
      <w:pPr>
        <w:pStyle w:val="Bibliography"/>
      </w:pPr>
      <w:bookmarkStart w:id="209" w:name="ref-DVN/HJXYKQ_2021"/>
      <w:bookmarkEnd w:id="208"/>
      <w:r>
        <w:t xml:space="preserve">64. </w:t>
      </w:r>
      <w:r>
        <w:tab/>
        <w:t xml:space="preserve">Hamilton MP. Synthetic (fake) youth mental health datasets and data dictionaries [Internet]. Harvard </w:t>
      </w:r>
      <w:proofErr w:type="spellStart"/>
      <w:r>
        <w:t>Dataverse</w:t>
      </w:r>
      <w:proofErr w:type="spellEnd"/>
      <w:r>
        <w:t>; 2021. doi:</w:t>
      </w:r>
      <w:hyperlink r:id="rId59">
        <w:r>
          <w:rPr>
            <w:rStyle w:val="Hyperlink"/>
          </w:rPr>
          <w:t>10.7910/DVN/HJXYKQ</w:t>
        </w:r>
      </w:hyperlink>
    </w:p>
    <w:p w14:paraId="17B7F3FF" w14:textId="77777777" w:rsidR="00E12F95" w:rsidRDefault="00271B17">
      <w:pPr>
        <w:pStyle w:val="Bibliography"/>
      </w:pPr>
      <w:bookmarkStart w:id="210" w:name="ref-hamilton_matthew_2022_6129906"/>
      <w:bookmarkEnd w:id="209"/>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60">
        <w:r>
          <w:rPr>
            <w:rStyle w:val="Hyperlink"/>
          </w:rPr>
          <w:t>10.5281/zenodo.6212704</w:t>
        </w:r>
      </w:hyperlink>
    </w:p>
    <w:p w14:paraId="07183AB5" w14:textId="77777777" w:rsidR="00E12F95" w:rsidRDefault="00271B17">
      <w:pPr>
        <w:pStyle w:val="Bibliography"/>
      </w:pPr>
      <w:bookmarkStart w:id="211" w:name="ref-hamilton_matthew_2022_6416330"/>
      <w:bookmarkEnd w:id="210"/>
      <w:r>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1">
        <w:r>
          <w:rPr>
            <w:rStyle w:val="Hyperlink"/>
          </w:rPr>
          <w:t>10.5281/zenodo.6416330</w:t>
        </w:r>
      </w:hyperlink>
    </w:p>
    <w:p w14:paraId="4790E6A7" w14:textId="77777777" w:rsidR="00E12F95" w:rsidRDefault="00271B17">
      <w:pPr>
        <w:pStyle w:val="Bibliography"/>
      </w:pPr>
      <w:bookmarkStart w:id="212" w:name="ref-hamilton_matthew_p_2022_6321821"/>
      <w:bookmarkEnd w:id="211"/>
      <w:r>
        <w:t xml:space="preserve">67. </w:t>
      </w:r>
      <w:r>
        <w:tab/>
        <w:t xml:space="preserve">Hamilton MP. aqol6dmap_fakes: Generate fake input data for an AQoL-6D mapping study [Internet]. </w:t>
      </w:r>
      <w:proofErr w:type="spellStart"/>
      <w:r>
        <w:t>Zenodo</w:t>
      </w:r>
      <w:proofErr w:type="spellEnd"/>
      <w:r>
        <w:t>; 2022. doi:</w:t>
      </w:r>
      <w:hyperlink r:id="rId62">
        <w:r>
          <w:rPr>
            <w:rStyle w:val="Hyperlink"/>
          </w:rPr>
          <w:t>10.5281/zenodo.6321821</w:t>
        </w:r>
      </w:hyperlink>
    </w:p>
    <w:p w14:paraId="1CED77A7" w14:textId="77777777" w:rsidR="00E12F95" w:rsidRDefault="00271B17">
      <w:pPr>
        <w:pStyle w:val="Bibliography"/>
      </w:pPr>
      <w:bookmarkStart w:id="213" w:name="ref-hamilton_matthew_2022_6116385"/>
      <w:bookmarkEnd w:id="212"/>
      <w:r>
        <w:lastRenderedPageBreak/>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3">
        <w:r>
          <w:rPr>
            <w:rStyle w:val="Hyperlink"/>
          </w:rPr>
          <w:t>10.5281/zenodo.6116385</w:t>
        </w:r>
      </w:hyperlink>
    </w:p>
    <w:p w14:paraId="5D13F31F" w14:textId="77777777" w:rsidR="00E12F95" w:rsidRDefault="00271B17">
      <w:pPr>
        <w:pStyle w:val="Bibliography"/>
      </w:pPr>
      <w:bookmarkStart w:id="214" w:name="ref-matthew_p_hamilton_2022_5976988"/>
      <w:bookmarkEnd w:id="213"/>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4">
        <w:r>
          <w:rPr>
            <w:rStyle w:val="Hyperlink"/>
          </w:rPr>
          <w:t>10.5281/zenodo.5976988</w:t>
        </w:r>
      </w:hyperlink>
    </w:p>
    <w:p w14:paraId="6162C19A" w14:textId="77777777" w:rsidR="00E12F95" w:rsidRDefault="00271B17">
      <w:pPr>
        <w:pStyle w:val="Bibliography"/>
      </w:pPr>
      <w:bookmarkStart w:id="215" w:name="ref-10.3389/fpubh.2022.899874"/>
      <w:bookmarkEnd w:id="214"/>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5">
        <w:r>
          <w:rPr>
            <w:rStyle w:val="Hyperlink"/>
          </w:rPr>
          <w:t>10.3389/fpubh.2022.899874</w:t>
        </w:r>
      </w:hyperlink>
    </w:p>
    <w:p w14:paraId="24AA2CE1" w14:textId="77777777" w:rsidR="00E12F95" w:rsidRDefault="00271B17">
      <w:pPr>
        <w:pStyle w:val="Bibliography"/>
      </w:pPr>
      <w:bookmarkStart w:id="216" w:name="ref-anzt2020environment"/>
      <w:bookmarkEnd w:id="215"/>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14:paraId="2F8877D9" w14:textId="77777777" w:rsidR="00E12F95" w:rsidRDefault="00271B17">
      <w:pPr>
        <w:pStyle w:val="Bibliography"/>
      </w:pPr>
      <w:bookmarkStart w:id="217" w:name="ref-chalmers2014increase"/>
      <w:bookmarkEnd w:id="216"/>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216A9DF2" w14:textId="77777777" w:rsidR="00E12F95" w:rsidRDefault="00271B17">
      <w:pPr>
        <w:pStyle w:val="Bibliography"/>
      </w:pPr>
      <w:bookmarkStart w:id="218" w:name="ref-craig2018taking"/>
      <w:bookmarkEnd w:id="217"/>
      <w:r>
        <w:t xml:space="preserve">73.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14:paraId="123A05CA" w14:textId="77777777" w:rsidR="00E12F95" w:rsidRDefault="00271B17">
      <w:pPr>
        <w:pStyle w:val="Bibliography"/>
      </w:pPr>
      <w:bookmarkStart w:id="219" w:name="ref-Sampson2019"/>
      <w:bookmarkEnd w:id="218"/>
      <w:r>
        <w:t xml:space="preserve">74.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6">
        <w:r>
          <w:rPr>
            <w:rStyle w:val="Hyperlink"/>
          </w:rPr>
          <w:t>10.1007/s40273-019-00819-z</w:t>
        </w:r>
      </w:hyperlink>
    </w:p>
    <w:p w14:paraId="56FCC4B0" w14:textId="77777777" w:rsidR="00E12F95" w:rsidRDefault="00271B17">
      <w:pPr>
        <w:pStyle w:val="Bibliography"/>
      </w:pPr>
      <w:bookmarkStart w:id="220" w:name="ref-beck2001manifesto"/>
      <w:bookmarkEnd w:id="219"/>
      <w:r>
        <w:t xml:space="preserve">75. </w:t>
      </w:r>
      <w:r>
        <w:tab/>
        <w:t xml:space="preserve">Beck K, Beedle M, Van </w:t>
      </w:r>
      <w:proofErr w:type="spellStart"/>
      <w:r>
        <w:t>Bennekum</w:t>
      </w:r>
      <w:proofErr w:type="spellEnd"/>
      <w:r>
        <w:t xml:space="preserve"> A, Cockburn A, Cunningham W, Fowler M, et al. Manifesto for agile software development. Snowbird, UT; 2001; </w:t>
      </w:r>
    </w:p>
    <w:bookmarkEnd w:id="146"/>
    <w:bookmarkEnd w:id="220"/>
    <w:p w14:paraId="44A5DB88" w14:textId="77777777" w:rsidR="00A55210" w:rsidRDefault="00A55210">
      <w:pPr>
        <w:sectPr w:rsidR="00A55210" w:rsidSect="00A55210">
          <w:footerReference w:type="even" r:id="rId67"/>
          <w:footerReference w:type="default" r:id="rId68"/>
          <w:type w:val="continuous"/>
          <w:pgSz w:w="12240" w:h="15840"/>
          <w:pgMar w:top="1417" w:right="1417" w:bottom="1417" w:left="1417" w:header="720" w:footer="720" w:gutter="0"/>
          <w:cols w:space="720"/>
          <w:docGrid w:linePitch="326"/>
        </w:sectPr>
      </w:pPr>
    </w:p>
    <w:p w14:paraId="3A127785" w14:textId="37683C13" w:rsidR="00E12F95" w:rsidRDefault="00E12F95"/>
    <w:p w14:paraId="717FEC26" w14:textId="77777777" w:rsidR="00E12F95" w:rsidRDefault="00271B17" w:rsidP="00271B17">
      <w:pPr>
        <w:pStyle w:val="Heading2"/>
        <w:numPr>
          <w:ilvl w:val="0"/>
          <w:numId w:val="0"/>
        </w:numPr>
        <w:ind w:left="792"/>
      </w:pPr>
      <w:bookmarkStart w:id="221" w:name="tables-and-figures"/>
      <w:r>
        <w:t>Tables and figures</w:t>
      </w:r>
    </w:p>
    <w:p w14:paraId="53936EE8" w14:textId="77777777" w:rsidR="00271B17" w:rsidRDefault="00271B17" w:rsidP="00271B17">
      <w:pPr>
        <w:pStyle w:val="BodyText"/>
      </w:pPr>
    </w:p>
    <w:p w14:paraId="5A1292EC" w14:textId="602F9BD9" w:rsidR="0072129E" w:rsidRDefault="00271B17" w:rsidP="0072129E">
      <w:pPr>
        <w:pStyle w:val="TableCaption"/>
        <w:keepNext/>
        <w:rPr>
          <w:rFonts w:ascii="Arial" w:eastAsia="Arial" w:hAnsi="Arial" w:cs="Arial"/>
          <w:i w:val="0"/>
          <w:color w:val="000000"/>
          <w:sz w:val="22"/>
          <w:szCs w:val="22"/>
        </w:rPr>
      </w:pPr>
      <w:r>
        <w:rPr>
          <w:b/>
        </w:rPr>
        <w:lastRenderedPageBreak/>
        <w:t xml:space="preserve">Table  </w:t>
      </w:r>
      <w:bookmarkStart w:id="222" w:name="proscons"/>
      <w:r>
        <w:rPr>
          <w:b/>
        </w:rPr>
        <w:fldChar w:fldCharType="begin"/>
      </w:r>
      <w:r>
        <w:rPr>
          <w:b/>
        </w:rPr>
        <w:instrText>SEQ tab \* Arabic</w:instrText>
      </w:r>
      <w:r w:rsidR="00B51C02">
        <w:rPr>
          <w:b/>
        </w:rPr>
        <w:fldChar w:fldCharType="separate"/>
      </w:r>
      <w:r w:rsidR="00171133">
        <w:rPr>
          <w:b/>
          <w:noProof/>
        </w:rPr>
        <w:t>1</w:t>
      </w:r>
      <w:r>
        <w:rPr>
          <w:b/>
        </w:rPr>
        <w:fldChar w:fldCharType="end"/>
      </w:r>
      <w:bookmarkEnd w:id="222"/>
      <w:r>
        <w:rPr>
          <w:b/>
        </w:rPr>
        <w:t xml:space="preserve">:  </w:t>
      </w:r>
      <w:r>
        <w:t>Considerations when choosing between implementing computational models using commercial modelling software or as software projects using an open-source programming language</w:t>
      </w:r>
    </w:p>
    <w:tbl>
      <w:tblPr>
        <w:tblW w:w="12800" w:type="dxa"/>
        <w:tblCellMar>
          <w:left w:w="0" w:type="dxa"/>
          <w:right w:w="0" w:type="dxa"/>
        </w:tblCellMar>
        <w:tblLook w:val="04A0" w:firstRow="1" w:lastRow="0" w:firstColumn="1" w:lastColumn="0" w:noHBand="0" w:noVBand="1"/>
      </w:tblPr>
      <w:tblGrid>
        <w:gridCol w:w="1102"/>
        <w:gridCol w:w="5478"/>
        <w:gridCol w:w="6220"/>
      </w:tblGrid>
      <w:tr w:rsidR="00271B17" w:rsidRPr="0007641B" w14:paraId="346A3F1B" w14:textId="77777777" w:rsidTr="00271B17">
        <w:trPr>
          <w:trHeight w:val="717"/>
        </w:trPr>
        <w:tc>
          <w:tcPr>
            <w:tcW w:w="106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159B3D01" w14:textId="77777777" w:rsidR="00271B17" w:rsidRPr="0007641B" w:rsidRDefault="00271B17" w:rsidP="00271B17">
            <w:pPr>
              <w:pStyle w:val="TableCaption"/>
              <w:keepNext/>
              <w:rPr>
                <w:rFonts w:ascii="Arial" w:hAnsi="Arial" w:cs="Arial"/>
                <w:lang w:val="en-AU"/>
              </w:rPr>
            </w:pPr>
          </w:p>
        </w:tc>
        <w:tc>
          <w:tcPr>
            <w:tcW w:w="5500" w:type="dxa"/>
            <w:tcBorders>
              <w:top w:val="single" w:sz="8" w:space="0" w:color="FFFFFF"/>
              <w:left w:val="single" w:sz="8" w:space="0" w:color="FFFFFF"/>
              <w:bottom w:val="single" w:sz="24" w:space="0" w:color="FFFFFF"/>
              <w:right w:val="single" w:sz="8" w:space="0" w:color="FFFFFF"/>
            </w:tcBorders>
            <w:shd w:val="clear" w:color="auto" w:fill="FA532C"/>
            <w:tcMar>
              <w:top w:w="72" w:type="dxa"/>
              <w:left w:w="144" w:type="dxa"/>
              <w:bottom w:w="72" w:type="dxa"/>
              <w:right w:w="144" w:type="dxa"/>
            </w:tcMar>
            <w:hideMark/>
          </w:tcPr>
          <w:p w14:paraId="7F801DF6"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Commercial modelling software</w:t>
            </w:r>
          </w:p>
        </w:tc>
        <w:tc>
          <w:tcPr>
            <w:tcW w:w="6240" w:type="dxa"/>
            <w:tcBorders>
              <w:top w:val="single" w:sz="8" w:space="0" w:color="FFFFFF"/>
              <w:left w:val="single" w:sz="8" w:space="0" w:color="FFFFFF"/>
              <w:bottom w:val="single" w:sz="24" w:space="0" w:color="FFFFFF"/>
              <w:right w:val="single" w:sz="8" w:space="0" w:color="FFFFFF"/>
            </w:tcBorders>
            <w:shd w:val="clear" w:color="auto" w:fill="FA532C"/>
            <w:tcMar>
              <w:top w:w="72" w:type="dxa"/>
              <w:left w:w="144" w:type="dxa"/>
              <w:bottom w:w="72" w:type="dxa"/>
              <w:right w:w="144" w:type="dxa"/>
            </w:tcMar>
            <w:hideMark/>
          </w:tcPr>
          <w:p w14:paraId="710A54F5"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Open source programming language</w:t>
            </w:r>
          </w:p>
        </w:tc>
      </w:tr>
      <w:tr w:rsidR="00271B17" w:rsidRPr="0007641B" w14:paraId="4DF4D284" w14:textId="77777777" w:rsidTr="00271B17">
        <w:trPr>
          <w:trHeight w:val="3170"/>
        </w:trPr>
        <w:tc>
          <w:tcPr>
            <w:tcW w:w="1060" w:type="dxa"/>
            <w:tcBorders>
              <w:top w:val="single" w:sz="24" w:space="0" w:color="FFFFFF"/>
              <w:left w:val="single" w:sz="8" w:space="0" w:color="FFFFFF"/>
              <w:bottom w:val="single" w:sz="8" w:space="0" w:color="FFFFFF"/>
              <w:right w:val="single" w:sz="8" w:space="0" w:color="FFFFFF"/>
            </w:tcBorders>
            <w:shd w:val="clear" w:color="auto" w:fill="FA532C"/>
            <w:tcMar>
              <w:top w:w="72" w:type="dxa"/>
              <w:left w:w="144" w:type="dxa"/>
              <w:bottom w:w="72" w:type="dxa"/>
              <w:right w:w="144" w:type="dxa"/>
            </w:tcMar>
            <w:vAlign w:val="center"/>
            <w:hideMark/>
          </w:tcPr>
          <w:p w14:paraId="6B03AB46"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t>Project costs</w:t>
            </w:r>
          </w:p>
        </w:tc>
        <w:tc>
          <w:tcPr>
            <w:tcW w:w="5500" w:type="dxa"/>
            <w:tcBorders>
              <w:top w:val="single" w:sz="24" w:space="0" w:color="FFFFFF"/>
              <w:left w:val="single" w:sz="8" w:space="0" w:color="FFFFFF"/>
              <w:bottom w:val="single" w:sz="8" w:space="0" w:color="FFFFFF"/>
              <w:right w:val="single" w:sz="8" w:space="0" w:color="FFFFFF"/>
            </w:tcBorders>
            <w:shd w:val="clear" w:color="auto" w:fill="FDD1CD"/>
            <w:tcMar>
              <w:top w:w="72" w:type="dxa"/>
              <w:left w:w="144" w:type="dxa"/>
              <w:bottom w:w="72" w:type="dxa"/>
              <w:right w:w="144" w:type="dxa"/>
            </w:tcMar>
            <w:vAlign w:val="center"/>
            <w:hideMark/>
          </w:tcPr>
          <w:p w14:paraId="06CE8CAD" w14:textId="0DF6E471" w:rsidR="00271B17" w:rsidRPr="0007641B" w:rsidRDefault="00271B17" w:rsidP="00271B17">
            <w:pPr>
              <w:pStyle w:val="TableCaption"/>
              <w:keepNext/>
              <w:jc w:val="left"/>
              <w:rPr>
                <w:rFonts w:ascii="Arial" w:hAnsi="Arial" w:cs="Arial"/>
                <w:i w:val="0"/>
                <w:lang w:val="en-AU"/>
              </w:rPr>
            </w:pPr>
            <w:del w:id="223" w:author="Matthew Hamilton" w:date="2023-08-19T18:24:00Z">
              <w:r w:rsidRPr="0007641B" w:rsidDel="00B87454">
                <w:rPr>
                  <w:rFonts w:ascii="Arial" w:hAnsi="Arial" w:cs="Arial"/>
                  <w:i w:val="0"/>
                </w:rPr>
                <w:delText>Default option for projects with tight time and resource constraints</w:delText>
              </w:r>
            </w:del>
            <w:ins w:id="224" w:author="Matthew Hamilton" w:date="2023-08-19T18:24:00Z">
              <w:r w:rsidR="00B87454">
                <w:rPr>
                  <w:rFonts w:ascii="Arial" w:hAnsi="Arial" w:cs="Arial"/>
                  <w:i w:val="0"/>
                </w:rPr>
                <w:t>Will include</w:t>
              </w:r>
            </w:ins>
            <w:ins w:id="225" w:author="Matthew Hamilton" w:date="2023-08-19T18:25:00Z">
              <w:r w:rsidR="00B87454">
                <w:rPr>
                  <w:rFonts w:ascii="Arial" w:hAnsi="Arial" w:cs="Arial"/>
                  <w:i w:val="0"/>
                </w:rPr>
                <w:t xml:space="preserve"> tools to accomplish most common modelling tasks swiftly and reliably</w:t>
              </w:r>
            </w:ins>
            <w:r w:rsidRPr="0007641B">
              <w:rPr>
                <w:rFonts w:ascii="Arial" w:hAnsi="Arial" w:cs="Arial"/>
                <w:i w:val="0"/>
              </w:rPr>
              <w:t>.</w:t>
            </w:r>
          </w:p>
          <w:p w14:paraId="3CF78038" w14:textId="77777777" w:rsidR="00271B17" w:rsidRPr="0007641B" w:rsidRDefault="00271B17" w:rsidP="00271B17">
            <w:pPr>
              <w:pStyle w:val="TableCaption"/>
              <w:keepNext/>
              <w:jc w:val="left"/>
              <w:rPr>
                <w:rFonts w:ascii="Arial" w:hAnsi="Arial" w:cs="Arial"/>
                <w:i w:val="0"/>
                <w:lang w:val="en-AU"/>
              </w:rPr>
            </w:pPr>
            <w:r w:rsidRPr="0007641B">
              <w:rPr>
                <w:rFonts w:ascii="Arial" w:hAnsi="Arial" w:cs="Arial"/>
                <w:i w:val="0"/>
              </w:rPr>
              <w:t>Requires less extensive range of (potentially hard to find) specialized skills.</w:t>
            </w:r>
          </w:p>
        </w:tc>
        <w:tc>
          <w:tcPr>
            <w:tcW w:w="6240" w:type="dxa"/>
            <w:tcBorders>
              <w:top w:val="single" w:sz="24" w:space="0" w:color="FFFFFF"/>
              <w:left w:val="single" w:sz="8" w:space="0" w:color="FFFFFF"/>
              <w:bottom w:val="single" w:sz="8" w:space="0" w:color="FFFFFF"/>
              <w:right w:val="single" w:sz="8" w:space="0" w:color="FFFFFF"/>
            </w:tcBorders>
            <w:shd w:val="clear" w:color="auto" w:fill="FDD1CD"/>
            <w:tcMar>
              <w:top w:w="72" w:type="dxa"/>
              <w:left w:w="144" w:type="dxa"/>
              <w:bottom w:w="72" w:type="dxa"/>
              <w:right w:w="144" w:type="dxa"/>
            </w:tcMar>
            <w:vAlign w:val="center"/>
            <w:hideMark/>
          </w:tcPr>
          <w:p w14:paraId="7DFEC719" w14:textId="77777777" w:rsidR="00271B17" w:rsidRPr="0007641B" w:rsidRDefault="00271B17" w:rsidP="00271B17">
            <w:pPr>
              <w:pStyle w:val="TableCaption"/>
              <w:keepNext/>
              <w:jc w:val="left"/>
              <w:rPr>
                <w:rFonts w:ascii="Arial" w:hAnsi="Arial" w:cs="Arial"/>
                <w:i w:val="0"/>
                <w:lang w:val="en-AU"/>
              </w:rPr>
            </w:pPr>
            <w:r w:rsidRPr="0007641B">
              <w:rPr>
                <w:rFonts w:ascii="Arial" w:hAnsi="Arial" w:cs="Arial"/>
                <w:i w:val="0"/>
              </w:rPr>
              <w:t>Initial development is likely to be time and resource intensive, though over medium to long term time horizons there is the potential for efficiency savings if:</w:t>
            </w:r>
          </w:p>
          <w:p w14:paraId="3228F35C" w14:textId="77777777" w:rsidR="00271B17" w:rsidRPr="0007641B" w:rsidRDefault="00271B17" w:rsidP="00271B17">
            <w:pPr>
              <w:pStyle w:val="TableCaption"/>
              <w:keepNext/>
              <w:numPr>
                <w:ilvl w:val="0"/>
                <w:numId w:val="36"/>
              </w:numPr>
              <w:jc w:val="left"/>
              <w:rPr>
                <w:rFonts w:ascii="Arial" w:hAnsi="Arial" w:cs="Arial"/>
                <w:i w:val="0"/>
                <w:lang w:val="en-AU"/>
              </w:rPr>
            </w:pPr>
            <w:r w:rsidRPr="0007641B">
              <w:rPr>
                <w:rFonts w:ascii="Arial" w:hAnsi="Arial" w:cs="Arial"/>
                <w:i w:val="0"/>
              </w:rPr>
              <w:t>model development can leverage artefacts (code and data) from pre-existing models; and / or</w:t>
            </w:r>
          </w:p>
          <w:p w14:paraId="680CCBD7" w14:textId="77777777" w:rsidR="00271B17" w:rsidRPr="0007641B" w:rsidRDefault="00271B17" w:rsidP="00271B17">
            <w:pPr>
              <w:pStyle w:val="TableCaption"/>
              <w:keepNext/>
              <w:numPr>
                <w:ilvl w:val="0"/>
                <w:numId w:val="36"/>
              </w:numPr>
              <w:jc w:val="left"/>
              <w:rPr>
                <w:rFonts w:ascii="Arial" w:hAnsi="Arial" w:cs="Arial"/>
                <w:i w:val="0"/>
                <w:lang w:val="en-AU"/>
              </w:rPr>
            </w:pPr>
            <w:r w:rsidRPr="0007641B">
              <w:rPr>
                <w:rFonts w:ascii="Arial" w:hAnsi="Arial" w:cs="Arial"/>
                <w:i w:val="0"/>
              </w:rPr>
              <w:t xml:space="preserve">project requirements include model maintenance and transfer. </w:t>
            </w:r>
          </w:p>
        </w:tc>
      </w:tr>
      <w:tr w:rsidR="00271B17" w:rsidRPr="0007641B" w14:paraId="6CACEB19" w14:textId="77777777" w:rsidTr="00271B17">
        <w:trPr>
          <w:trHeight w:val="2139"/>
        </w:trPr>
        <w:tc>
          <w:tcPr>
            <w:tcW w:w="1060" w:type="dxa"/>
            <w:tcBorders>
              <w:top w:val="single" w:sz="8" w:space="0" w:color="FFFFFF"/>
              <w:left w:val="single" w:sz="8" w:space="0" w:color="FFFFFF"/>
              <w:bottom w:val="single" w:sz="8" w:space="0" w:color="FFFFFF"/>
              <w:right w:val="single" w:sz="8" w:space="0" w:color="FFFFFF"/>
            </w:tcBorders>
            <w:shd w:val="clear" w:color="auto" w:fill="FA532C"/>
            <w:tcMar>
              <w:top w:w="72" w:type="dxa"/>
              <w:left w:w="144" w:type="dxa"/>
              <w:bottom w:w="72" w:type="dxa"/>
              <w:right w:w="144" w:type="dxa"/>
            </w:tcMar>
            <w:vAlign w:val="center"/>
            <w:hideMark/>
          </w:tcPr>
          <w:p w14:paraId="443D02DF" w14:textId="77777777" w:rsidR="00271B17" w:rsidRPr="0007641B" w:rsidRDefault="00271B17" w:rsidP="00271B17">
            <w:pPr>
              <w:pStyle w:val="TableCaption"/>
              <w:keepNext/>
              <w:rPr>
                <w:rFonts w:ascii="Arial" w:hAnsi="Arial" w:cs="Arial"/>
                <w:i w:val="0"/>
                <w:lang w:val="en-AU"/>
              </w:rPr>
            </w:pPr>
            <w:r w:rsidRPr="0007641B">
              <w:rPr>
                <w:rFonts w:ascii="Arial" w:hAnsi="Arial" w:cs="Arial"/>
                <w:b/>
                <w:bCs/>
                <w:i w:val="0"/>
              </w:rPr>
              <w:lastRenderedPageBreak/>
              <w:t>Project quality</w:t>
            </w:r>
          </w:p>
        </w:tc>
        <w:tc>
          <w:tcPr>
            <w:tcW w:w="5500" w:type="dxa"/>
            <w:tcBorders>
              <w:top w:val="single" w:sz="8" w:space="0" w:color="FFFFFF"/>
              <w:left w:val="single" w:sz="8" w:space="0" w:color="FFFFFF"/>
              <w:bottom w:val="single" w:sz="8" w:space="0" w:color="FFFFFF"/>
              <w:right w:val="single" w:sz="8" w:space="0" w:color="FFFFFF"/>
            </w:tcBorders>
            <w:shd w:val="clear" w:color="auto" w:fill="FEE9E8"/>
            <w:tcMar>
              <w:top w:w="72" w:type="dxa"/>
              <w:left w:w="144" w:type="dxa"/>
              <w:bottom w:w="72" w:type="dxa"/>
              <w:right w:w="144" w:type="dxa"/>
            </w:tcMar>
            <w:vAlign w:val="center"/>
            <w:hideMark/>
          </w:tcPr>
          <w:p w14:paraId="73A3F495" w14:textId="3A680502" w:rsidR="00271B17" w:rsidRPr="0007641B" w:rsidRDefault="00271B17" w:rsidP="00271B17">
            <w:pPr>
              <w:pStyle w:val="TableCaption"/>
              <w:keepNext/>
              <w:jc w:val="left"/>
              <w:rPr>
                <w:rFonts w:ascii="Arial" w:hAnsi="Arial" w:cs="Arial"/>
                <w:i w:val="0"/>
              </w:rPr>
            </w:pPr>
            <w:r w:rsidRPr="0007641B">
              <w:rPr>
                <w:rFonts w:ascii="Arial" w:hAnsi="Arial" w:cs="Arial"/>
                <w:i w:val="0"/>
              </w:rPr>
              <w:t xml:space="preserve">Robustness of commercial software means users can have high degrees of confidence that model files will open and execute correctly </w:t>
            </w:r>
            <w:del w:id="226" w:author="Matthew Hamilton" w:date="2023-08-19T18:26:00Z">
              <w:r w:rsidRPr="0007641B" w:rsidDel="00B87454">
                <w:rPr>
                  <w:rFonts w:ascii="Arial" w:hAnsi="Arial" w:cs="Arial"/>
                  <w:i w:val="0"/>
                </w:rPr>
                <w:delText>over medium to long-term</w:delText>
              </w:r>
            </w:del>
            <w:ins w:id="227" w:author="Matthew Hamilton" w:date="2023-08-19T18:26:00Z">
              <w:r w:rsidR="00B87454">
                <w:rPr>
                  <w:rFonts w:ascii="Arial" w:hAnsi="Arial" w:cs="Arial"/>
                  <w:i w:val="0"/>
                </w:rPr>
                <w:t xml:space="preserve"> for years after project is completed.</w:t>
              </w:r>
            </w:ins>
            <w:del w:id="228" w:author="Matthew Hamilton" w:date="2023-08-19T18:26:00Z">
              <w:r w:rsidRPr="0007641B" w:rsidDel="00B87454">
                <w:rPr>
                  <w:rFonts w:ascii="Arial" w:hAnsi="Arial" w:cs="Arial"/>
                  <w:i w:val="0"/>
                </w:rPr>
                <w:delText>.</w:delText>
              </w:r>
            </w:del>
          </w:p>
          <w:p w14:paraId="73EAF495" w14:textId="77777777" w:rsidR="00271B17" w:rsidRPr="0007641B" w:rsidRDefault="00271B17" w:rsidP="00271B17">
            <w:pPr>
              <w:pStyle w:val="TableCaption"/>
              <w:keepNext/>
              <w:jc w:val="left"/>
              <w:rPr>
                <w:rFonts w:ascii="Arial" w:hAnsi="Arial" w:cs="Arial"/>
                <w:i w:val="0"/>
                <w:lang w:val="en-AU"/>
              </w:rPr>
            </w:pPr>
            <w:r w:rsidRPr="0007641B">
              <w:rPr>
                <w:rFonts w:ascii="Arial" w:hAnsi="Arial" w:cs="Arial"/>
                <w:i w:val="0"/>
                <w:lang w:val="en-AU"/>
              </w:rPr>
              <w:t>Lack of integration with tools used for scientific manuscript authoring may result in transcription errors when reporting results.</w:t>
            </w:r>
          </w:p>
        </w:tc>
        <w:tc>
          <w:tcPr>
            <w:tcW w:w="6240" w:type="dxa"/>
            <w:tcBorders>
              <w:top w:val="single" w:sz="8" w:space="0" w:color="FFFFFF"/>
              <w:left w:val="single" w:sz="8" w:space="0" w:color="FFFFFF"/>
              <w:bottom w:val="single" w:sz="8" w:space="0" w:color="FFFFFF"/>
              <w:right w:val="single" w:sz="8" w:space="0" w:color="FFFFFF"/>
            </w:tcBorders>
            <w:shd w:val="clear" w:color="auto" w:fill="FEE9E8"/>
            <w:tcMar>
              <w:top w:w="72" w:type="dxa"/>
              <w:left w:w="144" w:type="dxa"/>
              <w:bottom w:w="72" w:type="dxa"/>
              <w:right w:w="144" w:type="dxa"/>
            </w:tcMar>
            <w:vAlign w:val="center"/>
            <w:hideMark/>
          </w:tcPr>
          <w:p w14:paraId="6BF3A5FA" w14:textId="77777777" w:rsidR="00B87454" w:rsidRDefault="00271B17" w:rsidP="00271B17">
            <w:pPr>
              <w:pStyle w:val="TableCaption"/>
              <w:keepNext/>
              <w:jc w:val="left"/>
              <w:rPr>
                <w:ins w:id="229" w:author="Matthew Hamilton" w:date="2023-08-19T18:29:00Z"/>
                <w:rFonts w:ascii="Arial" w:hAnsi="Arial" w:cs="Arial"/>
                <w:i w:val="0"/>
              </w:rPr>
            </w:pPr>
            <w:del w:id="230" w:author="Matthew Hamilton" w:date="2023-08-19T18:28:00Z">
              <w:r w:rsidRPr="0007641B" w:rsidDel="00B87454">
                <w:rPr>
                  <w:rFonts w:ascii="Arial" w:hAnsi="Arial" w:cs="Arial"/>
                  <w:i w:val="0"/>
                </w:rPr>
                <w:delText xml:space="preserve">Facilitates </w:delText>
              </w:r>
            </w:del>
            <w:ins w:id="231" w:author="Matthew Hamilton" w:date="2023-08-19T18:28:00Z">
              <w:r w:rsidR="00B87454">
                <w:rPr>
                  <w:rFonts w:ascii="Arial" w:hAnsi="Arial" w:cs="Arial"/>
                  <w:i w:val="0"/>
                </w:rPr>
                <w:t>Flexibility</w:t>
              </w:r>
            </w:ins>
            <w:ins w:id="232" w:author="Matthew Hamilton" w:date="2023-08-19T18:29:00Z">
              <w:r w:rsidR="00B87454">
                <w:rPr>
                  <w:rFonts w:ascii="Arial" w:hAnsi="Arial" w:cs="Arial"/>
                  <w:i w:val="0"/>
                </w:rPr>
                <w:t xml:space="preserve"> to facilitate </w:t>
              </w:r>
            </w:ins>
            <w:r w:rsidRPr="0007641B">
              <w:rPr>
                <w:rFonts w:ascii="Arial" w:hAnsi="Arial" w:cs="Arial"/>
                <w:i w:val="0"/>
              </w:rPr>
              <w:t>more extensive / complex model representations</w:t>
            </w:r>
            <w:ins w:id="233" w:author="Matthew Hamilton" w:date="2023-08-19T18:29:00Z">
              <w:r w:rsidR="00B87454">
                <w:rPr>
                  <w:rFonts w:ascii="Arial" w:hAnsi="Arial" w:cs="Arial"/>
                  <w:i w:val="0"/>
                </w:rPr>
                <w:t>.</w:t>
              </w:r>
            </w:ins>
          </w:p>
          <w:p w14:paraId="17B5ED18" w14:textId="07C17C7C" w:rsidR="00271B17" w:rsidRPr="0007641B" w:rsidDel="00DF73F0" w:rsidRDefault="00271B17" w:rsidP="00271B17">
            <w:pPr>
              <w:pStyle w:val="TableCaption"/>
              <w:keepNext/>
              <w:jc w:val="left"/>
              <w:rPr>
                <w:del w:id="234" w:author="Matthew Hamilton" w:date="2023-08-19T18:35:00Z"/>
                <w:rFonts w:ascii="Arial" w:hAnsi="Arial" w:cs="Arial"/>
                <w:i w:val="0"/>
                <w:lang w:val="en-AU"/>
              </w:rPr>
            </w:pPr>
            <w:del w:id="235" w:author="Matthew Hamilton" w:date="2023-08-19T18:29:00Z">
              <w:r w:rsidRPr="0007641B" w:rsidDel="00B87454">
                <w:rPr>
                  <w:rFonts w:ascii="Arial" w:hAnsi="Arial" w:cs="Arial"/>
                  <w:i w:val="0"/>
                </w:rPr>
                <w:delText xml:space="preserve"> and use in</w:delText>
              </w:r>
            </w:del>
            <w:del w:id="236" w:author="Matthew Hamilton" w:date="2023-08-19T18:35:00Z">
              <w:r w:rsidRPr="0007641B" w:rsidDel="00DF73F0">
                <w:rPr>
                  <w:rFonts w:ascii="Arial" w:hAnsi="Arial" w:cs="Arial"/>
                  <w:i w:val="0"/>
                </w:rPr>
                <w:delText xml:space="preserve"> interactive decision aids.</w:delText>
              </w:r>
            </w:del>
          </w:p>
          <w:p w14:paraId="39557A06" w14:textId="08A5185B" w:rsidR="00271B17" w:rsidRDefault="00271B17" w:rsidP="00271B17">
            <w:pPr>
              <w:pStyle w:val="TableCaption"/>
              <w:keepNext/>
              <w:jc w:val="left"/>
              <w:rPr>
                <w:ins w:id="237" w:author="Matthew Hamilton" w:date="2023-08-19T18:33:00Z"/>
                <w:rFonts w:ascii="Arial" w:hAnsi="Arial" w:cs="Arial"/>
                <w:i w:val="0"/>
              </w:rPr>
            </w:pPr>
            <w:del w:id="238" w:author="Matthew Hamilton" w:date="2023-08-19T18:33:00Z">
              <w:r w:rsidRPr="0007641B" w:rsidDel="00950421">
                <w:rPr>
                  <w:rFonts w:ascii="Arial" w:hAnsi="Arial" w:cs="Arial"/>
                  <w:i w:val="0"/>
                </w:rPr>
                <w:delText xml:space="preserve">Supports </w:delText>
              </w:r>
            </w:del>
            <w:ins w:id="239" w:author="Matthew Hamilton" w:date="2023-08-19T18:33:00Z">
              <w:r w:rsidR="00950421">
                <w:rPr>
                  <w:rFonts w:ascii="Arial" w:hAnsi="Arial" w:cs="Arial"/>
                  <w:i w:val="0"/>
                </w:rPr>
                <w:t>Enables</w:t>
              </w:r>
              <w:r w:rsidR="00950421" w:rsidRPr="0007641B">
                <w:rPr>
                  <w:rFonts w:ascii="Arial" w:hAnsi="Arial" w:cs="Arial"/>
                  <w:i w:val="0"/>
                </w:rPr>
                <w:t xml:space="preserve"> </w:t>
              </w:r>
            </w:ins>
            <w:del w:id="240" w:author="Matthew Hamilton" w:date="2023-08-19T18:32:00Z">
              <w:r w:rsidRPr="0007641B" w:rsidDel="00950421">
                <w:rPr>
                  <w:rFonts w:ascii="Arial" w:hAnsi="Arial" w:cs="Arial"/>
                  <w:i w:val="0"/>
                </w:rPr>
                <w:delText>model transparency, reusability and updatability.</w:delText>
              </w:r>
            </w:del>
            <w:ins w:id="241" w:author="Matthew Hamilton" w:date="2023-08-19T18:32:00Z">
              <w:r w:rsidR="00950421">
                <w:rPr>
                  <w:rFonts w:ascii="Arial" w:hAnsi="Arial" w:cs="Arial"/>
                  <w:i w:val="0"/>
                </w:rPr>
                <w:t>collaborative development and maintenance.</w:t>
              </w:r>
            </w:ins>
          </w:p>
          <w:p w14:paraId="40A42277" w14:textId="24D15AE5" w:rsidR="00950421" w:rsidRDefault="00950421" w:rsidP="00271B17">
            <w:pPr>
              <w:pStyle w:val="TableCaption"/>
              <w:keepNext/>
              <w:jc w:val="left"/>
              <w:rPr>
                <w:ins w:id="242" w:author="Matthew Hamilton" w:date="2023-08-19T18:35:00Z"/>
                <w:rFonts w:ascii="Arial" w:hAnsi="Arial" w:cs="Arial"/>
                <w:i w:val="0"/>
              </w:rPr>
            </w:pPr>
            <w:ins w:id="243" w:author="Matthew Hamilton" w:date="2023-08-19T18:33:00Z">
              <w:r>
                <w:rPr>
                  <w:rFonts w:ascii="Arial" w:hAnsi="Arial" w:cs="Arial"/>
                  <w:i w:val="0"/>
                </w:rPr>
                <w:t xml:space="preserve">All source code </w:t>
              </w:r>
            </w:ins>
            <w:ins w:id="244" w:author="Matthew Hamilton" w:date="2023-08-19T18:35:00Z">
              <w:r w:rsidR="00DF73F0">
                <w:rPr>
                  <w:rFonts w:ascii="Arial" w:hAnsi="Arial" w:cs="Arial"/>
                  <w:i w:val="0"/>
                </w:rPr>
                <w:t xml:space="preserve">to implement a model </w:t>
              </w:r>
            </w:ins>
            <w:ins w:id="245" w:author="Matthew Hamilton" w:date="2023-08-19T18:34:00Z">
              <w:r>
                <w:rPr>
                  <w:rFonts w:ascii="Arial" w:hAnsi="Arial" w:cs="Arial"/>
                  <w:i w:val="0"/>
                </w:rPr>
                <w:t>can be publicly shared</w:t>
              </w:r>
            </w:ins>
            <w:ins w:id="246" w:author="Matthew Hamilton" w:date="2023-08-19T18:33:00Z">
              <w:r>
                <w:rPr>
                  <w:rFonts w:ascii="Arial" w:hAnsi="Arial" w:cs="Arial"/>
                  <w:i w:val="0"/>
                </w:rPr>
                <w:t>.</w:t>
              </w:r>
            </w:ins>
          </w:p>
          <w:p w14:paraId="0E98BF5D" w14:textId="6872F688" w:rsidR="00DF73F0" w:rsidRPr="00DF73F0" w:rsidRDefault="00DF73F0" w:rsidP="00271B17">
            <w:pPr>
              <w:pStyle w:val="TableCaption"/>
              <w:keepNext/>
              <w:jc w:val="left"/>
              <w:rPr>
                <w:rFonts w:ascii="Arial" w:hAnsi="Arial" w:cs="Arial"/>
                <w:i w:val="0"/>
                <w:lang w:val="en-AU"/>
                <w:rPrChange w:id="247" w:author="Matthew Hamilton" w:date="2023-08-19T18:35:00Z">
                  <w:rPr>
                    <w:rFonts w:ascii="Arial" w:hAnsi="Arial" w:cs="Arial"/>
                    <w:i w:val="0"/>
                  </w:rPr>
                </w:rPrChange>
              </w:rPr>
            </w:pPr>
            <w:ins w:id="248" w:author="Matthew Hamilton" w:date="2023-08-19T18:35:00Z">
              <w:r>
                <w:rPr>
                  <w:rFonts w:ascii="Arial" w:hAnsi="Arial" w:cs="Arial"/>
                  <w:i w:val="0"/>
                </w:rPr>
                <w:t xml:space="preserve">Can be readily extended as highly </w:t>
              </w:r>
              <w:proofErr w:type="spellStart"/>
              <w:r>
                <w:rPr>
                  <w:rFonts w:ascii="Arial" w:hAnsi="Arial" w:cs="Arial"/>
                  <w:i w:val="0"/>
                </w:rPr>
                <w:t>customised</w:t>
              </w:r>
              <w:proofErr w:type="spellEnd"/>
              <w:r w:rsidRPr="0007641B">
                <w:rPr>
                  <w:rFonts w:ascii="Arial" w:hAnsi="Arial" w:cs="Arial"/>
                  <w:i w:val="0"/>
                </w:rPr>
                <w:t xml:space="preserve"> interactive decision aids.</w:t>
              </w:r>
            </w:ins>
          </w:p>
          <w:p w14:paraId="1F371CE3" w14:textId="7D57D98E" w:rsidR="00271B17" w:rsidRPr="0007641B" w:rsidRDefault="00950421" w:rsidP="00271B17">
            <w:pPr>
              <w:pStyle w:val="TableCaption"/>
              <w:keepNext/>
              <w:jc w:val="left"/>
              <w:rPr>
                <w:rFonts w:ascii="Arial" w:hAnsi="Arial" w:cs="Arial"/>
                <w:i w:val="0"/>
              </w:rPr>
            </w:pPr>
            <w:ins w:id="249" w:author="Matthew Hamilton" w:date="2023-08-19T18:31:00Z">
              <w:r>
                <w:rPr>
                  <w:rFonts w:ascii="Arial" w:hAnsi="Arial" w:cs="Arial"/>
                  <w:i w:val="0"/>
                </w:rPr>
                <w:t>Requirement to author</w:t>
              </w:r>
            </w:ins>
            <w:del w:id="250" w:author="Matthew Hamilton" w:date="2023-08-19T18:31:00Z">
              <w:r w:rsidR="00271B17" w:rsidRPr="0007641B" w:rsidDel="00950421">
                <w:rPr>
                  <w:rFonts w:ascii="Arial" w:hAnsi="Arial" w:cs="Arial"/>
                  <w:i w:val="0"/>
                </w:rPr>
                <w:delText>Lots of</w:delText>
              </w:r>
            </w:del>
            <w:r w:rsidR="00271B17" w:rsidRPr="0007641B">
              <w:rPr>
                <w:rFonts w:ascii="Arial" w:hAnsi="Arial" w:cs="Arial"/>
                <w:i w:val="0"/>
              </w:rPr>
              <w:t xml:space="preserve"> novel code is a </w:t>
            </w:r>
            <w:del w:id="251" w:author="Matthew Hamilton" w:date="2023-08-19T18:31:00Z">
              <w:r w:rsidR="00271B17" w:rsidRPr="0007641B" w:rsidDel="00950421">
                <w:rPr>
                  <w:rFonts w:ascii="Arial" w:hAnsi="Arial" w:cs="Arial"/>
                  <w:i w:val="0"/>
                </w:rPr>
                <w:delText xml:space="preserve">potential </w:delText>
              </w:r>
            </w:del>
            <w:ins w:id="252" w:author="Matthew Hamilton" w:date="2023-08-19T18:31:00Z">
              <w:r>
                <w:rPr>
                  <w:rFonts w:ascii="Arial" w:hAnsi="Arial" w:cs="Arial"/>
                  <w:i w:val="0"/>
                </w:rPr>
                <w:t>likely</w:t>
              </w:r>
              <w:r w:rsidRPr="0007641B">
                <w:rPr>
                  <w:rFonts w:ascii="Arial" w:hAnsi="Arial" w:cs="Arial"/>
                  <w:i w:val="0"/>
                </w:rPr>
                <w:t xml:space="preserve"> </w:t>
              </w:r>
            </w:ins>
            <w:r w:rsidR="00271B17" w:rsidRPr="0007641B">
              <w:rPr>
                <w:rFonts w:ascii="Arial" w:hAnsi="Arial" w:cs="Arial"/>
                <w:i w:val="0"/>
              </w:rPr>
              <w:t>source of errors in model implementations.</w:t>
            </w:r>
          </w:p>
          <w:p w14:paraId="205BE8BD" w14:textId="77777777" w:rsidR="00271B17" w:rsidRPr="0007641B" w:rsidRDefault="00271B17" w:rsidP="00271B17">
            <w:pPr>
              <w:pStyle w:val="TableCaption"/>
              <w:keepNext/>
              <w:jc w:val="left"/>
              <w:rPr>
                <w:rFonts w:ascii="Arial" w:hAnsi="Arial" w:cs="Arial"/>
                <w:i w:val="0"/>
                <w:lang w:val="en-AU"/>
              </w:rPr>
            </w:pPr>
            <w:r w:rsidRPr="0007641B">
              <w:rPr>
                <w:rFonts w:ascii="Arial" w:hAnsi="Arial" w:cs="Arial"/>
                <w:i w:val="0"/>
              </w:rPr>
              <w:t>Potentially fragile – if not maintained or bundled with all required and correctly versioned dependencies, models may not execute as intended in the future.</w:t>
            </w:r>
          </w:p>
          <w:p w14:paraId="00FC5DF3" w14:textId="77777777" w:rsidR="00271B17" w:rsidRPr="0007641B" w:rsidRDefault="00271B17" w:rsidP="00271B17">
            <w:pPr>
              <w:pStyle w:val="TableCaption"/>
              <w:keepNext/>
              <w:jc w:val="left"/>
              <w:rPr>
                <w:rFonts w:ascii="Arial" w:hAnsi="Arial" w:cs="Arial"/>
                <w:i w:val="0"/>
                <w:lang w:val="en-AU"/>
              </w:rPr>
            </w:pPr>
          </w:p>
        </w:tc>
      </w:tr>
    </w:tbl>
    <w:p w14:paraId="40C40449" w14:textId="77777777" w:rsidR="00E12F95" w:rsidRDefault="00271B17" w:rsidP="00271B17">
      <w:pPr>
        <w:pStyle w:val="TableCaption"/>
        <w:keepNext/>
      </w:pPr>
      <w:r>
        <w:br w:type="page"/>
      </w:r>
    </w:p>
    <w:p w14:paraId="3AE5409B" w14:textId="14A04486" w:rsidR="0072129E" w:rsidRDefault="00271B17" w:rsidP="0072129E">
      <w:pPr>
        <w:pStyle w:val="TableCaption"/>
        <w:keepNext/>
      </w:pPr>
      <w:r>
        <w:rPr>
          <w:b/>
        </w:rPr>
        <w:lastRenderedPageBreak/>
        <w:t xml:space="preserve">Table  </w:t>
      </w:r>
      <w:bookmarkStart w:id="253" w:name="timelygls"/>
      <w:r>
        <w:rPr>
          <w:b/>
        </w:rPr>
        <w:fldChar w:fldCharType="begin"/>
      </w:r>
      <w:r>
        <w:rPr>
          <w:b/>
        </w:rPr>
        <w:instrText>SEQ tab \* Arabic</w:instrText>
      </w:r>
      <w:r w:rsidR="00B51C02">
        <w:rPr>
          <w:b/>
        </w:rPr>
        <w:fldChar w:fldCharType="separate"/>
      </w:r>
      <w:r w:rsidR="00171133">
        <w:rPr>
          <w:b/>
          <w:noProof/>
        </w:rPr>
        <w:t>2</w:t>
      </w:r>
      <w:r>
        <w:rPr>
          <w:b/>
        </w:rPr>
        <w:fldChar w:fldCharType="end"/>
      </w:r>
      <w:bookmarkEnd w:id="253"/>
      <w:r>
        <w:rPr>
          <w:b/>
        </w:rPr>
        <w:t xml:space="preserve">:  </w:t>
      </w:r>
      <w:r>
        <w:t>How transparent, reusable and updatable (TRU) computational health economic models (CHEMs) suggest ethical modelling practice</w:t>
      </w:r>
    </w:p>
    <w:tbl>
      <w:tblPr>
        <w:tblW w:w="11189" w:type="dxa"/>
        <w:tblCellMar>
          <w:left w:w="0" w:type="dxa"/>
          <w:right w:w="0" w:type="dxa"/>
        </w:tblCellMar>
        <w:tblLook w:val="04A0" w:firstRow="1" w:lastRow="0" w:firstColumn="1" w:lastColumn="0" w:noHBand="0" w:noVBand="1"/>
      </w:tblPr>
      <w:tblGrid>
        <w:gridCol w:w="1960"/>
        <w:gridCol w:w="2992"/>
        <w:gridCol w:w="2835"/>
        <w:gridCol w:w="3402"/>
      </w:tblGrid>
      <w:tr w:rsidR="00271B17" w:rsidRPr="0007641B" w14:paraId="77E6175E" w14:textId="77777777" w:rsidTr="00271B17">
        <w:trPr>
          <w:trHeight w:val="637"/>
        </w:trPr>
        <w:tc>
          <w:tcPr>
            <w:tcW w:w="1960" w:type="dxa"/>
            <w:tcBorders>
              <w:top w:val="single" w:sz="24" w:space="0" w:color="FFFFFF"/>
              <w:left w:val="single" w:sz="8" w:space="0" w:color="FFFFFF"/>
              <w:bottom w:val="single" w:sz="8" w:space="0" w:color="FFFFFF"/>
              <w:right w:val="single" w:sz="8" w:space="0" w:color="FFFFFF"/>
            </w:tcBorders>
            <w:shd w:val="clear" w:color="auto" w:fill="auto"/>
            <w:tcMar>
              <w:top w:w="15" w:type="dxa"/>
              <w:left w:w="81" w:type="dxa"/>
              <w:bottom w:w="0" w:type="dxa"/>
              <w:right w:w="81" w:type="dxa"/>
            </w:tcMar>
            <w:vAlign w:val="center"/>
            <w:hideMark/>
          </w:tcPr>
          <w:p w14:paraId="07EC5D38" w14:textId="77777777" w:rsidR="00271B17" w:rsidRPr="0007641B" w:rsidRDefault="00271B17" w:rsidP="00271B17">
            <w:pPr>
              <w:pStyle w:val="BodyText"/>
              <w:rPr>
                <w:rFonts w:ascii="Arial" w:hAnsi="Arial" w:cs="Arial"/>
                <w:b/>
                <w:bCs/>
                <w:lang w:val="en-AU"/>
              </w:rPr>
            </w:pPr>
            <w:r w:rsidRPr="0007641B">
              <w:rPr>
                <w:rFonts w:ascii="Arial" w:hAnsi="Arial" w:cs="Arial"/>
                <w:b/>
                <w:bCs/>
              </w:rPr>
              <w:t> </w:t>
            </w:r>
          </w:p>
        </w:tc>
        <w:tc>
          <w:tcPr>
            <w:tcW w:w="2992" w:type="dxa"/>
            <w:tcBorders>
              <w:top w:val="single" w:sz="24"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11C0D7D5" w14:textId="77777777" w:rsidR="00271B17" w:rsidRPr="0007641B" w:rsidRDefault="00271B17" w:rsidP="00271B17">
            <w:pPr>
              <w:pStyle w:val="BodyText"/>
              <w:jc w:val="center"/>
              <w:rPr>
                <w:rFonts w:ascii="Arial" w:hAnsi="Arial" w:cs="Arial"/>
                <w:b/>
                <w:bCs/>
                <w:lang w:val="en-AU"/>
              </w:rPr>
            </w:pPr>
            <w:r w:rsidRPr="0007641B">
              <w:rPr>
                <w:rFonts w:ascii="Arial" w:hAnsi="Arial" w:cs="Arial"/>
                <w:b/>
                <w:bCs/>
              </w:rPr>
              <w:t>Social acceptability</w:t>
            </w:r>
          </w:p>
        </w:tc>
        <w:tc>
          <w:tcPr>
            <w:tcW w:w="2835" w:type="dxa"/>
            <w:tcBorders>
              <w:top w:val="single" w:sz="24"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2E24B97B" w14:textId="77777777" w:rsidR="00271B17" w:rsidRPr="0007641B" w:rsidRDefault="00271B17" w:rsidP="00271B17">
            <w:pPr>
              <w:pStyle w:val="BodyText"/>
              <w:jc w:val="center"/>
              <w:rPr>
                <w:rFonts w:ascii="Arial" w:hAnsi="Arial" w:cs="Arial"/>
                <w:b/>
                <w:bCs/>
                <w:lang w:val="en-AU"/>
              </w:rPr>
            </w:pPr>
            <w:r w:rsidRPr="0007641B">
              <w:rPr>
                <w:rFonts w:ascii="Arial" w:hAnsi="Arial" w:cs="Arial"/>
                <w:b/>
                <w:bCs/>
              </w:rPr>
              <w:t>Fitness for purpose</w:t>
            </w:r>
          </w:p>
        </w:tc>
        <w:tc>
          <w:tcPr>
            <w:tcW w:w="3402" w:type="dxa"/>
            <w:tcBorders>
              <w:top w:val="single" w:sz="24"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51EC78E0" w14:textId="77777777" w:rsidR="00271B17" w:rsidRPr="0007641B" w:rsidRDefault="00271B17" w:rsidP="00271B17">
            <w:pPr>
              <w:pStyle w:val="BodyText"/>
              <w:jc w:val="center"/>
              <w:rPr>
                <w:rFonts w:ascii="Arial" w:hAnsi="Arial" w:cs="Arial"/>
                <w:b/>
                <w:bCs/>
                <w:lang w:val="en-AU"/>
              </w:rPr>
            </w:pPr>
            <w:r w:rsidRPr="0007641B">
              <w:rPr>
                <w:rFonts w:ascii="Arial" w:hAnsi="Arial" w:cs="Arial"/>
                <w:b/>
                <w:bCs/>
              </w:rPr>
              <w:t>Beneficial use</w:t>
            </w:r>
          </w:p>
        </w:tc>
      </w:tr>
      <w:tr w:rsidR="00271B17" w:rsidRPr="0007641B" w14:paraId="1E10C7C1" w14:textId="77777777" w:rsidTr="00271B17">
        <w:trPr>
          <w:trHeight w:val="1160"/>
        </w:trPr>
        <w:tc>
          <w:tcPr>
            <w:tcW w:w="1960" w:type="dxa"/>
            <w:tcBorders>
              <w:top w:val="single" w:sz="8"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511B63DD" w14:textId="77777777" w:rsidR="00271B17" w:rsidRPr="0007641B" w:rsidRDefault="00271B17" w:rsidP="00271B17">
            <w:pPr>
              <w:pStyle w:val="BodyText"/>
              <w:rPr>
                <w:rFonts w:ascii="Arial" w:hAnsi="Arial" w:cs="Arial"/>
                <w:b/>
                <w:bCs/>
                <w:lang w:val="en-AU"/>
              </w:rPr>
            </w:pPr>
            <w:r w:rsidRPr="0007641B">
              <w:rPr>
                <w:rFonts w:ascii="Arial" w:hAnsi="Arial" w:cs="Arial"/>
                <w:b/>
                <w:bCs/>
              </w:rPr>
              <w:t>Transparent CHEMs</w:t>
            </w:r>
          </w:p>
        </w:tc>
        <w:tc>
          <w:tcPr>
            <w:tcW w:w="5827" w:type="dxa"/>
            <w:gridSpan w:val="2"/>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22D2F2B9" w14:textId="77777777" w:rsidR="00271B17" w:rsidRPr="0007641B" w:rsidRDefault="00271B17" w:rsidP="00271B17">
            <w:pPr>
              <w:pStyle w:val="BodyText"/>
              <w:rPr>
                <w:rFonts w:ascii="Arial" w:hAnsi="Arial" w:cs="Arial"/>
                <w:bCs/>
                <w:lang w:val="en-AU"/>
              </w:rPr>
            </w:pPr>
            <w:r w:rsidRPr="0007641B">
              <w:rPr>
                <w:rFonts w:ascii="Arial" w:hAnsi="Arial" w:cs="Arial"/>
                <w:bCs/>
              </w:rPr>
              <w:t>Value judgments and assumptions can be reviewed by third parties.</w:t>
            </w:r>
          </w:p>
        </w:tc>
        <w:tc>
          <w:tcPr>
            <w:tcW w:w="3402" w:type="dxa"/>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11B66A18" w14:textId="77777777" w:rsidR="00271B17" w:rsidRPr="0007641B" w:rsidRDefault="00271B17" w:rsidP="00271B17">
            <w:pPr>
              <w:pStyle w:val="BodyText"/>
              <w:rPr>
                <w:rFonts w:ascii="Arial" w:hAnsi="Arial" w:cs="Arial"/>
                <w:bCs/>
                <w:lang w:val="en-AU"/>
              </w:rPr>
            </w:pPr>
            <w:r>
              <w:rPr>
                <w:rFonts w:ascii="Arial" w:hAnsi="Arial" w:cs="Arial"/>
                <w:bCs/>
              </w:rPr>
              <w:t>Clarity about model features and performance reduces</w:t>
            </w:r>
            <w:r w:rsidRPr="0007641B">
              <w:rPr>
                <w:rFonts w:ascii="Arial" w:hAnsi="Arial" w:cs="Arial"/>
                <w:bCs/>
              </w:rPr>
              <w:t xml:space="preserve"> risk of inappropriate use</w:t>
            </w:r>
            <w:r>
              <w:rPr>
                <w:rFonts w:ascii="Arial" w:hAnsi="Arial" w:cs="Arial"/>
                <w:bCs/>
              </w:rPr>
              <w:t xml:space="preserve"> in decision-making</w:t>
            </w:r>
            <w:r w:rsidRPr="0007641B">
              <w:rPr>
                <w:rFonts w:ascii="Arial" w:hAnsi="Arial" w:cs="Arial"/>
                <w:bCs/>
              </w:rPr>
              <w:t>.</w:t>
            </w:r>
          </w:p>
        </w:tc>
      </w:tr>
      <w:tr w:rsidR="00271B17" w:rsidRPr="0007641B" w14:paraId="0FF91758" w14:textId="77777777" w:rsidTr="00271B17">
        <w:trPr>
          <w:trHeight w:val="1195"/>
        </w:trPr>
        <w:tc>
          <w:tcPr>
            <w:tcW w:w="1960" w:type="dxa"/>
            <w:tcBorders>
              <w:top w:val="single" w:sz="8"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04CBF0F6" w14:textId="77777777" w:rsidR="00271B17" w:rsidRPr="0007641B" w:rsidRDefault="00271B17" w:rsidP="00271B17">
            <w:pPr>
              <w:pStyle w:val="BodyText"/>
              <w:rPr>
                <w:rFonts w:ascii="Arial" w:hAnsi="Arial" w:cs="Arial"/>
                <w:b/>
                <w:bCs/>
                <w:lang w:val="en-AU"/>
              </w:rPr>
            </w:pPr>
            <w:r w:rsidRPr="0007641B">
              <w:rPr>
                <w:rFonts w:ascii="Arial" w:hAnsi="Arial" w:cs="Arial"/>
                <w:b/>
                <w:bCs/>
              </w:rPr>
              <w:t>Reusable CHEMs</w:t>
            </w:r>
          </w:p>
        </w:tc>
        <w:tc>
          <w:tcPr>
            <w:tcW w:w="2992" w:type="dxa"/>
            <w:vMerge w:val="restart"/>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1EE7C989" w14:textId="77777777" w:rsidR="00271B17" w:rsidRPr="0007641B" w:rsidRDefault="00271B17" w:rsidP="00271B17">
            <w:pPr>
              <w:pStyle w:val="BodyText"/>
              <w:rPr>
                <w:rFonts w:ascii="Arial" w:hAnsi="Arial" w:cs="Arial"/>
                <w:bCs/>
                <w:lang w:val="en-AU"/>
              </w:rPr>
            </w:pPr>
            <w:r>
              <w:rPr>
                <w:rFonts w:ascii="Arial" w:hAnsi="Arial" w:cs="Arial"/>
                <w:bCs/>
              </w:rPr>
              <w:t>Use and modification of models by third-parties allows</w:t>
            </w:r>
            <w:r w:rsidRPr="0007641B">
              <w:rPr>
                <w:rFonts w:ascii="Arial" w:hAnsi="Arial" w:cs="Arial"/>
                <w:bCs/>
              </w:rPr>
              <w:t xml:space="preserve"> </w:t>
            </w:r>
            <w:r>
              <w:rPr>
                <w:rFonts w:ascii="Arial" w:hAnsi="Arial" w:cs="Arial"/>
                <w:bCs/>
              </w:rPr>
              <w:t xml:space="preserve">alternative </w:t>
            </w:r>
            <w:r w:rsidRPr="0007641B">
              <w:rPr>
                <w:rFonts w:ascii="Arial" w:hAnsi="Arial" w:cs="Arial"/>
                <w:bCs/>
              </w:rPr>
              <w:t>value judgments</w:t>
            </w:r>
            <w:r>
              <w:rPr>
                <w:rFonts w:ascii="Arial" w:hAnsi="Arial" w:cs="Arial"/>
                <w:bCs/>
              </w:rPr>
              <w:t xml:space="preserve"> to be explored</w:t>
            </w:r>
            <w:r w:rsidRPr="0007641B">
              <w:rPr>
                <w:rFonts w:ascii="Arial" w:hAnsi="Arial" w:cs="Arial"/>
                <w:bCs/>
              </w:rPr>
              <w:t>.</w:t>
            </w:r>
          </w:p>
        </w:tc>
        <w:tc>
          <w:tcPr>
            <w:tcW w:w="2835" w:type="dxa"/>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3D2B6124" w14:textId="77777777" w:rsidR="00271B17" w:rsidRPr="0007641B" w:rsidRDefault="00271B17" w:rsidP="00271B17">
            <w:pPr>
              <w:pStyle w:val="BodyText"/>
              <w:rPr>
                <w:rFonts w:ascii="Arial" w:hAnsi="Arial" w:cs="Arial"/>
                <w:bCs/>
                <w:lang w:val="en-AU"/>
              </w:rPr>
            </w:pPr>
            <w:r w:rsidRPr="0007641B">
              <w:rPr>
                <w:rFonts w:ascii="Arial" w:hAnsi="Arial" w:cs="Arial"/>
                <w:bCs/>
              </w:rPr>
              <w:t>Use by third parties increases likelihood of uncovering errors.</w:t>
            </w:r>
          </w:p>
        </w:tc>
        <w:tc>
          <w:tcPr>
            <w:tcW w:w="3402" w:type="dxa"/>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443A69C9" w14:textId="77777777" w:rsidR="00271B17" w:rsidRPr="0007641B" w:rsidRDefault="00271B17" w:rsidP="00271B17">
            <w:pPr>
              <w:pStyle w:val="BodyText"/>
              <w:rPr>
                <w:rFonts w:ascii="Arial" w:hAnsi="Arial" w:cs="Arial"/>
                <w:bCs/>
                <w:lang w:val="en-AU"/>
              </w:rPr>
            </w:pPr>
            <w:r>
              <w:rPr>
                <w:rFonts w:ascii="Arial" w:hAnsi="Arial" w:cs="Arial"/>
                <w:bCs/>
              </w:rPr>
              <w:t xml:space="preserve">More potential model beneficiaries </w:t>
            </w:r>
            <w:r w:rsidRPr="0007641B">
              <w:rPr>
                <w:rFonts w:ascii="Arial" w:hAnsi="Arial" w:cs="Arial"/>
                <w:bCs/>
              </w:rPr>
              <w:t xml:space="preserve">and </w:t>
            </w:r>
            <w:r>
              <w:rPr>
                <w:rFonts w:ascii="Arial" w:hAnsi="Arial" w:cs="Arial"/>
                <w:bCs/>
              </w:rPr>
              <w:t>less</w:t>
            </w:r>
            <w:r w:rsidRPr="0007641B">
              <w:rPr>
                <w:rFonts w:ascii="Arial" w:hAnsi="Arial" w:cs="Arial"/>
                <w:bCs/>
              </w:rPr>
              <w:t xml:space="preserve"> duplicati</w:t>
            </w:r>
            <w:r>
              <w:rPr>
                <w:rFonts w:ascii="Arial" w:hAnsi="Arial" w:cs="Arial"/>
                <w:bCs/>
              </w:rPr>
              <w:t>ve</w:t>
            </w:r>
            <w:r w:rsidRPr="0007641B">
              <w:rPr>
                <w:rFonts w:ascii="Arial" w:hAnsi="Arial" w:cs="Arial"/>
                <w:bCs/>
              </w:rPr>
              <w:t xml:space="preserve"> </w:t>
            </w:r>
            <w:proofErr w:type="spellStart"/>
            <w:r w:rsidRPr="0007641B">
              <w:rPr>
                <w:rFonts w:ascii="Arial" w:hAnsi="Arial" w:cs="Arial"/>
                <w:bCs/>
              </w:rPr>
              <w:t>mode</w:t>
            </w:r>
            <w:r>
              <w:rPr>
                <w:rFonts w:ascii="Arial" w:hAnsi="Arial" w:cs="Arial"/>
                <w:bCs/>
              </w:rPr>
              <w:t>l</w:t>
            </w:r>
            <w:r w:rsidRPr="0007641B">
              <w:rPr>
                <w:rFonts w:ascii="Arial" w:hAnsi="Arial" w:cs="Arial"/>
                <w:bCs/>
              </w:rPr>
              <w:t>ler</w:t>
            </w:r>
            <w:proofErr w:type="spellEnd"/>
            <w:r w:rsidRPr="0007641B">
              <w:rPr>
                <w:rFonts w:ascii="Arial" w:hAnsi="Arial" w:cs="Arial"/>
                <w:bCs/>
              </w:rPr>
              <w:t xml:space="preserve"> effort.</w:t>
            </w:r>
          </w:p>
        </w:tc>
      </w:tr>
      <w:tr w:rsidR="00271B17" w:rsidRPr="0007641B" w14:paraId="6E900234" w14:textId="77777777" w:rsidTr="00271B17">
        <w:trPr>
          <w:trHeight w:val="1307"/>
        </w:trPr>
        <w:tc>
          <w:tcPr>
            <w:tcW w:w="1960" w:type="dxa"/>
            <w:tcBorders>
              <w:top w:val="single" w:sz="8" w:space="0" w:color="FFFFFF"/>
              <w:left w:val="single" w:sz="8" w:space="0" w:color="FFFFFF"/>
              <w:bottom w:val="single" w:sz="8" w:space="0" w:color="FFFFFF"/>
              <w:right w:val="single" w:sz="8" w:space="0" w:color="FFFFFF"/>
            </w:tcBorders>
            <w:shd w:val="clear" w:color="auto" w:fill="FA532C"/>
            <w:tcMar>
              <w:top w:w="15" w:type="dxa"/>
              <w:left w:w="81" w:type="dxa"/>
              <w:bottom w:w="0" w:type="dxa"/>
              <w:right w:w="81" w:type="dxa"/>
            </w:tcMar>
            <w:vAlign w:val="center"/>
            <w:hideMark/>
          </w:tcPr>
          <w:p w14:paraId="62013DD8" w14:textId="77777777" w:rsidR="00271B17" w:rsidRPr="0007641B" w:rsidRDefault="00271B17" w:rsidP="00271B17">
            <w:pPr>
              <w:pStyle w:val="BodyText"/>
              <w:rPr>
                <w:rFonts w:ascii="Arial" w:hAnsi="Arial" w:cs="Arial"/>
                <w:b/>
                <w:bCs/>
                <w:lang w:val="en-AU"/>
              </w:rPr>
            </w:pPr>
            <w:r w:rsidRPr="0007641B">
              <w:rPr>
                <w:rFonts w:ascii="Arial" w:hAnsi="Arial" w:cs="Arial"/>
                <w:b/>
                <w:bCs/>
              </w:rPr>
              <w:t>Updatable CHEMs</w:t>
            </w:r>
          </w:p>
        </w:tc>
        <w:tc>
          <w:tcPr>
            <w:tcW w:w="2992" w:type="dxa"/>
            <w:vMerge/>
            <w:tcBorders>
              <w:top w:val="single" w:sz="8" w:space="0" w:color="FFFFFF"/>
              <w:left w:val="single" w:sz="8" w:space="0" w:color="FFFFFF"/>
              <w:bottom w:val="single" w:sz="8" w:space="0" w:color="FFFFFF"/>
              <w:right w:val="single" w:sz="8" w:space="0" w:color="FFFFFF"/>
            </w:tcBorders>
            <w:vAlign w:val="center"/>
            <w:hideMark/>
          </w:tcPr>
          <w:p w14:paraId="64AE6E1E" w14:textId="77777777" w:rsidR="00271B17" w:rsidRPr="0007641B" w:rsidRDefault="00271B17" w:rsidP="00271B17">
            <w:pPr>
              <w:pStyle w:val="BodyText"/>
              <w:rPr>
                <w:rFonts w:ascii="Arial" w:hAnsi="Arial" w:cs="Arial"/>
                <w:bCs/>
                <w:lang w:val="en-AU"/>
              </w:rPr>
            </w:pPr>
          </w:p>
        </w:tc>
        <w:tc>
          <w:tcPr>
            <w:tcW w:w="6237" w:type="dxa"/>
            <w:gridSpan w:val="2"/>
            <w:tcBorders>
              <w:top w:val="single" w:sz="8" w:space="0" w:color="FFFFFF"/>
              <w:left w:val="single" w:sz="8" w:space="0" w:color="FFFFFF"/>
              <w:bottom w:val="single" w:sz="8" w:space="0" w:color="FFFFFF"/>
              <w:right w:val="single" w:sz="8" w:space="0" w:color="FFFFFF"/>
            </w:tcBorders>
            <w:shd w:val="clear" w:color="auto" w:fill="FEECE8"/>
            <w:tcMar>
              <w:top w:w="15" w:type="dxa"/>
              <w:left w:w="81" w:type="dxa"/>
              <w:bottom w:w="0" w:type="dxa"/>
              <w:right w:w="81" w:type="dxa"/>
            </w:tcMar>
            <w:vAlign w:val="center"/>
            <w:hideMark/>
          </w:tcPr>
          <w:p w14:paraId="12C36F42" w14:textId="77777777" w:rsidR="00271B17" w:rsidRPr="0007641B" w:rsidRDefault="00271B17" w:rsidP="00271B17">
            <w:pPr>
              <w:pStyle w:val="BodyText"/>
              <w:rPr>
                <w:rFonts w:ascii="Arial" w:hAnsi="Arial" w:cs="Arial"/>
                <w:bCs/>
                <w:lang w:val="en-AU"/>
              </w:rPr>
            </w:pPr>
            <w:r>
              <w:rPr>
                <w:rFonts w:ascii="Arial" w:hAnsi="Arial" w:cs="Arial"/>
                <w:bCs/>
              </w:rPr>
              <w:t xml:space="preserve">Well maintained models </w:t>
            </w:r>
            <w:r w:rsidRPr="0007641B">
              <w:rPr>
                <w:rFonts w:ascii="Arial" w:hAnsi="Arial" w:cs="Arial"/>
                <w:bCs/>
              </w:rPr>
              <w:t>can be validly used for longer.</w:t>
            </w:r>
          </w:p>
        </w:tc>
      </w:tr>
    </w:tbl>
    <w:p w14:paraId="25B16CD1" w14:textId="77777777" w:rsidR="00271B17" w:rsidRDefault="00271B17" w:rsidP="00271B17">
      <w:pPr>
        <w:pStyle w:val="TableCaption"/>
        <w:keepNext/>
        <w:rPr>
          <w:rFonts w:ascii="Arial" w:eastAsia="Arial" w:hAnsi="Arial" w:cs="Arial"/>
          <w:i w:val="0"/>
          <w:color w:val="000000"/>
          <w:sz w:val="22"/>
          <w:szCs w:val="22"/>
        </w:rPr>
      </w:pPr>
    </w:p>
    <w:p w14:paraId="22A8655F" w14:textId="77777777" w:rsidR="0072129E" w:rsidRDefault="0072129E" w:rsidP="00271B17">
      <w:pPr>
        <w:pStyle w:val="TableCaption"/>
        <w:keepNext/>
      </w:pPr>
    </w:p>
    <w:p w14:paraId="3145A004" w14:textId="77777777" w:rsidR="00E12F95" w:rsidRDefault="00271B17">
      <w:r>
        <w:br w:type="page"/>
      </w:r>
    </w:p>
    <w:p w14:paraId="57187D43" w14:textId="1CF0E414" w:rsidR="00271B17" w:rsidRDefault="00271B17" w:rsidP="00271B17">
      <w:pPr>
        <w:pStyle w:val="TableCaption"/>
        <w:keepNext/>
      </w:pPr>
      <w:r>
        <w:rPr>
          <w:b/>
        </w:rPr>
        <w:lastRenderedPageBreak/>
        <w:t xml:space="preserve">Table  </w:t>
      </w:r>
      <w:bookmarkStart w:id="254" w:name="cpkgs"/>
      <w:r>
        <w:rPr>
          <w:b/>
        </w:rPr>
        <w:fldChar w:fldCharType="begin"/>
      </w:r>
      <w:r>
        <w:rPr>
          <w:b/>
        </w:rPr>
        <w:instrText>SEQ tab \* Arabic</w:instrText>
      </w:r>
      <w:r w:rsidR="00B51C02">
        <w:rPr>
          <w:b/>
        </w:rPr>
        <w:fldChar w:fldCharType="separate"/>
      </w:r>
      <w:r w:rsidR="00171133">
        <w:rPr>
          <w:b/>
          <w:noProof/>
        </w:rPr>
        <w:t>3</w:t>
      </w:r>
      <w:r>
        <w:rPr>
          <w:b/>
        </w:rPr>
        <w:fldChar w:fldCharType="end"/>
      </w:r>
      <w:bookmarkEnd w:id="254"/>
      <w:r>
        <w:rPr>
          <w:b/>
        </w:rPr>
        <w:t xml:space="preserve">:  </w:t>
      </w:r>
      <w:r>
        <w:t>Software framework R libraries</w:t>
      </w:r>
    </w:p>
    <w:tbl>
      <w:tblPr>
        <w:tblW w:w="14176" w:type="dxa"/>
        <w:tblInd w:w="-294" w:type="dxa"/>
        <w:tblCellMar>
          <w:left w:w="0" w:type="dxa"/>
          <w:right w:w="0" w:type="dxa"/>
        </w:tblCellMar>
        <w:tblLook w:val="0420" w:firstRow="1" w:lastRow="0" w:firstColumn="0" w:lastColumn="0" w:noHBand="0" w:noVBand="1"/>
      </w:tblPr>
      <w:tblGrid>
        <w:gridCol w:w="1135"/>
        <w:gridCol w:w="5953"/>
        <w:gridCol w:w="7088"/>
      </w:tblGrid>
      <w:tr w:rsidR="00271B17" w:rsidRPr="0007641B" w14:paraId="18D06572" w14:textId="77777777" w:rsidTr="00271B17">
        <w:trPr>
          <w:trHeight w:val="713"/>
        </w:trPr>
        <w:tc>
          <w:tcPr>
            <w:tcW w:w="1135" w:type="dxa"/>
            <w:tcBorders>
              <w:top w:val="single" w:sz="8" w:space="0" w:color="FFFFFF"/>
              <w:left w:val="single" w:sz="8" w:space="0" w:color="FFFFFF"/>
              <w:bottom w:val="single" w:sz="24" w:space="0" w:color="FFFFFF"/>
              <w:right w:val="single" w:sz="8" w:space="0" w:color="FFFFFF"/>
            </w:tcBorders>
            <w:shd w:val="clear" w:color="auto" w:fill="FA532C"/>
            <w:tcMar>
              <w:top w:w="15" w:type="dxa"/>
              <w:left w:w="15" w:type="dxa"/>
              <w:bottom w:w="0" w:type="dxa"/>
              <w:right w:w="15" w:type="dxa"/>
            </w:tcMar>
            <w:vAlign w:val="center"/>
            <w:hideMark/>
          </w:tcPr>
          <w:p w14:paraId="618A5BF0" w14:textId="77777777" w:rsidR="00271B17" w:rsidRPr="00D2037F" w:rsidRDefault="00271B17" w:rsidP="00271B17">
            <w:pPr>
              <w:spacing w:before="100" w:after="100"/>
              <w:ind w:right="101"/>
              <w:rPr>
                <w:rFonts w:ascii="Arial" w:eastAsia="Times New Roman" w:hAnsi="Arial" w:cs="Arial"/>
                <w:b/>
                <w:color w:val="000000" w:themeColor="text1"/>
                <w:sz w:val="36"/>
                <w:szCs w:val="36"/>
                <w:lang w:val="en-AU" w:eastAsia="en-AU"/>
              </w:rPr>
            </w:pPr>
            <w:r w:rsidRPr="00DA60E3">
              <w:rPr>
                <w:rFonts w:ascii="Arial" w:eastAsia="Times New Roman" w:hAnsi="Arial" w:cs="Arial"/>
                <w:b/>
                <w:color w:val="000000" w:themeColor="text1"/>
                <w:lang w:eastAsia="en-AU"/>
              </w:rPr>
              <w:t xml:space="preserve">  </w:t>
            </w:r>
            <w:r>
              <w:rPr>
                <w:rFonts w:ascii="Arial" w:eastAsia="Times New Roman" w:hAnsi="Arial" w:cs="Arial"/>
                <w:b/>
                <w:color w:val="000000" w:themeColor="text1"/>
                <w:lang w:eastAsia="en-AU"/>
              </w:rPr>
              <w:t>L</w:t>
            </w:r>
            <w:r w:rsidRPr="00DA60E3">
              <w:rPr>
                <w:rFonts w:ascii="Arial" w:eastAsia="Times New Roman" w:hAnsi="Arial" w:cs="Arial"/>
                <w:b/>
                <w:color w:val="000000" w:themeColor="text1"/>
                <w:lang w:eastAsia="en-AU"/>
              </w:rPr>
              <w:t>ibrary</w:t>
            </w:r>
          </w:p>
        </w:tc>
        <w:tc>
          <w:tcPr>
            <w:tcW w:w="5953" w:type="dxa"/>
            <w:tcBorders>
              <w:top w:val="single" w:sz="8" w:space="0" w:color="FFFFFF"/>
              <w:left w:val="single" w:sz="8" w:space="0" w:color="FFFFFF"/>
              <w:bottom w:val="single" w:sz="24" w:space="0" w:color="FFFFFF"/>
              <w:right w:val="single" w:sz="8" w:space="0" w:color="FFFFFF"/>
            </w:tcBorders>
            <w:shd w:val="clear" w:color="auto" w:fill="FA532C"/>
            <w:tcMar>
              <w:top w:w="15" w:type="dxa"/>
              <w:left w:w="15" w:type="dxa"/>
              <w:bottom w:w="0" w:type="dxa"/>
              <w:right w:w="15" w:type="dxa"/>
            </w:tcMar>
            <w:vAlign w:val="center"/>
            <w:hideMark/>
          </w:tcPr>
          <w:p w14:paraId="13F5F5E9" w14:textId="77777777" w:rsidR="00271B17" w:rsidRPr="00D2037F" w:rsidRDefault="00271B17" w:rsidP="00271B17">
            <w:pPr>
              <w:spacing w:before="100" w:after="100"/>
              <w:ind w:left="101" w:right="101"/>
              <w:rPr>
                <w:rFonts w:ascii="Arial" w:eastAsia="Times New Roman" w:hAnsi="Arial" w:cs="Arial"/>
                <w:b/>
                <w:color w:val="000000" w:themeColor="text1"/>
                <w:sz w:val="36"/>
                <w:szCs w:val="36"/>
                <w:lang w:val="en-AU" w:eastAsia="en-AU"/>
              </w:rPr>
            </w:pPr>
            <w:r w:rsidRPr="00DA60E3">
              <w:rPr>
                <w:rFonts w:ascii="Arial" w:eastAsia="Cambria" w:hAnsi="Arial" w:cs="Arial"/>
                <w:b/>
                <w:bCs/>
                <w:color w:val="000000" w:themeColor="text1"/>
                <w:kern w:val="24"/>
                <w:lang w:val="en-AU" w:eastAsia="en-AU"/>
              </w:rPr>
              <w:t>Purpose</w:t>
            </w:r>
          </w:p>
        </w:tc>
        <w:tc>
          <w:tcPr>
            <w:tcW w:w="7088" w:type="dxa"/>
            <w:tcBorders>
              <w:top w:val="single" w:sz="8" w:space="0" w:color="FFFFFF"/>
              <w:left w:val="single" w:sz="8" w:space="0" w:color="FFFFFF"/>
              <w:bottom w:val="single" w:sz="24" w:space="0" w:color="FFFFFF"/>
              <w:right w:val="single" w:sz="8" w:space="0" w:color="FFFFFF"/>
            </w:tcBorders>
            <w:shd w:val="clear" w:color="auto" w:fill="FA532C"/>
            <w:tcMar>
              <w:top w:w="15" w:type="dxa"/>
              <w:left w:w="15" w:type="dxa"/>
              <w:bottom w:w="0" w:type="dxa"/>
              <w:right w:w="15" w:type="dxa"/>
            </w:tcMar>
            <w:vAlign w:val="center"/>
            <w:hideMark/>
          </w:tcPr>
          <w:p w14:paraId="5DE79873" w14:textId="77777777" w:rsidR="00271B17" w:rsidRPr="00D2037F" w:rsidRDefault="00271B17" w:rsidP="00271B17">
            <w:pPr>
              <w:spacing w:before="100" w:after="100"/>
              <w:ind w:right="101"/>
              <w:rPr>
                <w:rFonts w:ascii="Arial" w:eastAsia="Times New Roman" w:hAnsi="Arial" w:cs="Arial"/>
                <w:b/>
                <w:color w:val="000000" w:themeColor="text1"/>
                <w:sz w:val="36"/>
                <w:szCs w:val="36"/>
                <w:lang w:val="en-AU" w:eastAsia="en-AU"/>
              </w:rPr>
            </w:pPr>
            <w:r w:rsidRPr="00DA60E3">
              <w:rPr>
                <w:rFonts w:ascii="Arial" w:eastAsia="Times New Roman" w:hAnsi="Arial" w:cs="Arial"/>
                <w:b/>
                <w:color w:val="000000" w:themeColor="text1"/>
                <w:lang w:eastAsia="en-AU"/>
              </w:rPr>
              <w:t xml:space="preserve"> Dependency R libraries</w:t>
            </w:r>
          </w:p>
        </w:tc>
      </w:tr>
      <w:tr w:rsidR="00271B17" w:rsidRPr="0007641B" w14:paraId="4029C608" w14:textId="77777777" w:rsidTr="00271B17">
        <w:trPr>
          <w:trHeight w:val="1028"/>
        </w:trPr>
        <w:tc>
          <w:tcPr>
            <w:tcW w:w="1135" w:type="dxa"/>
            <w:tcBorders>
              <w:top w:val="single" w:sz="24"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0DD08EF3"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482683CD" wp14:editId="089B2352">
                  <wp:extent cx="635072"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0776" cy="644195"/>
                          </a:xfrm>
                          <a:prstGeom prst="rect">
                            <a:avLst/>
                          </a:prstGeom>
                          <a:noFill/>
                        </pic:spPr>
                      </pic:pic>
                    </a:graphicData>
                  </a:graphic>
                </wp:inline>
              </w:drawing>
            </w:r>
          </w:p>
        </w:tc>
        <w:tc>
          <w:tcPr>
            <w:tcW w:w="5953" w:type="dxa"/>
            <w:tcBorders>
              <w:top w:val="single" w:sz="24"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1508AD2A"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Provide a template and novel syntax for modular CHEM implementations and tools for finding interoperable CHEM modules, datasets and reproducible analysis programs.</w:t>
            </w:r>
          </w:p>
        </w:tc>
        <w:tc>
          <w:tcPr>
            <w:tcW w:w="7088" w:type="dxa"/>
            <w:tcBorders>
              <w:top w:val="single" w:sz="24"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08E7D02B"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assertthat</w:t>
            </w:r>
            <w:proofErr w:type="spellEnd"/>
            <w:r w:rsidRPr="0007641B">
              <w:rPr>
                <w:rFonts w:ascii="Arial" w:eastAsia="Helvetica" w:hAnsi="Arial" w:cs="Arial"/>
                <w:color w:val="000000"/>
                <w:sz w:val="22"/>
                <w:szCs w:val="22"/>
              </w:rPr>
              <w:t xml:space="preserve"> bib2df </w:t>
            </w: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fs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kableExtra</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w:t>
            </w:r>
            <w:proofErr w:type="spellStart"/>
            <w:r w:rsidRPr="0007641B">
              <w:rPr>
                <w:rFonts w:ascii="Arial" w:eastAsia="Helvetica" w:hAnsi="Arial" w:cs="Arial"/>
                <w:color w:val="000000"/>
                <w:sz w:val="22"/>
                <w:szCs w:val="22"/>
              </w:rPr>
              <w:t>natmanager</w:t>
            </w:r>
            <w:proofErr w:type="spellEnd"/>
            <w:r w:rsidRPr="0007641B">
              <w:rPr>
                <w:rFonts w:ascii="Arial" w:eastAsia="Helvetica" w:hAnsi="Arial" w:cs="Arial"/>
                <w:color w:val="000000"/>
                <w:sz w:val="22"/>
                <w:szCs w:val="22"/>
              </w:rPr>
              <w:t xml:space="preserve"> piggyback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readxl</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rmarkdown</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rvest</w:t>
            </w:r>
            <w:proofErr w:type="spellEnd"/>
            <w:r w:rsidRPr="0007641B">
              <w:rPr>
                <w:rFonts w:ascii="Arial" w:eastAsia="Helvetica" w:hAnsi="Arial" w:cs="Arial"/>
                <w:color w:val="000000"/>
                <w:sz w:val="22"/>
                <w:szCs w:val="22"/>
              </w:rPr>
              <w:t xml:space="preserve">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tidyRSS</w:t>
            </w:r>
            <w:proofErr w:type="spellEnd"/>
            <w:r w:rsidRPr="0007641B">
              <w:rPr>
                <w:rFonts w:ascii="Arial" w:eastAsia="Helvetica" w:hAnsi="Arial" w:cs="Arial"/>
                <w:color w:val="000000"/>
                <w:sz w:val="22"/>
                <w:szCs w:val="22"/>
              </w:rPr>
              <w:t xml:space="preserve"> tools </w:t>
            </w:r>
            <w:proofErr w:type="spellStart"/>
            <w:r w:rsidRPr="0007641B">
              <w:rPr>
                <w:rFonts w:ascii="Arial" w:eastAsia="Helvetica" w:hAnsi="Arial" w:cs="Arial"/>
                <w:color w:val="000000"/>
                <w:sz w:val="22"/>
                <w:szCs w:val="22"/>
              </w:rPr>
              <w:t>utils</w:t>
            </w:r>
            <w:proofErr w:type="spellEnd"/>
            <w:r w:rsidRPr="0007641B">
              <w:rPr>
                <w:rFonts w:ascii="Arial" w:eastAsia="Helvetica" w:hAnsi="Arial" w:cs="Arial"/>
                <w:color w:val="000000"/>
                <w:sz w:val="22"/>
                <w:szCs w:val="22"/>
              </w:rPr>
              <w:t xml:space="preserve"> zen4R</w:t>
            </w:r>
          </w:p>
        </w:tc>
      </w:tr>
      <w:tr w:rsidR="00271B17" w:rsidRPr="0007641B" w14:paraId="3F41C9BF" w14:textId="77777777" w:rsidTr="00271B17">
        <w:trPr>
          <w:trHeight w:val="1021"/>
        </w:trPr>
        <w:tc>
          <w:tcPr>
            <w:tcW w:w="1135"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1D9EF487"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42A6BE15" wp14:editId="11D6F570">
                  <wp:extent cx="621665" cy="62166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1665" cy="62166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7617ADCA"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 xml:space="preserve">Streamline and standardise the authoring and documenting of functions that support transferable and generalisable model algorithms. </w:t>
            </w:r>
          </w:p>
          <w:p w14:paraId="05731AEB"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2BDC58A7"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07641B">
              <w:rPr>
                <w:rFonts w:ascii="Arial" w:eastAsia="Helvetica" w:hAnsi="Arial" w:cs="Arial"/>
                <w:color w:val="000000"/>
                <w:sz w:val="22"/>
                <w:szCs w:val="22"/>
              </w:rPr>
              <w:t xml:space="preserve">desc </w:t>
            </w:r>
            <w:proofErr w:type="spellStart"/>
            <w:r w:rsidRPr="0007641B">
              <w:rPr>
                <w:rFonts w:ascii="Arial" w:eastAsia="Helvetica" w:hAnsi="Arial" w:cs="Arial"/>
                <w:color w:val="000000"/>
                <w:sz w:val="22"/>
                <w:szCs w:val="22"/>
              </w:rPr>
              <w:t>devtools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generics </w:t>
            </w:r>
            <w:proofErr w:type="spellStart"/>
            <w:r w:rsidRPr="0007641B">
              <w:rPr>
                <w:rFonts w:ascii="Arial" w:eastAsia="Helvetica" w:hAnsi="Arial" w:cs="Arial"/>
                <w:color w:val="000000"/>
                <w:sz w:val="22"/>
                <w:szCs w:val="22"/>
              </w:rPr>
              <w:t>gert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lubridate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piggyback </w:t>
            </w:r>
            <w:proofErr w:type="spellStart"/>
            <w:r w:rsidRPr="0007641B">
              <w:rPr>
                <w:rFonts w:ascii="Arial" w:eastAsia="Helvetica" w:hAnsi="Arial" w:cs="Arial"/>
                <w:color w:val="000000"/>
                <w:sz w:val="22"/>
                <w:szCs w:val="22"/>
              </w:rPr>
              <w:t>pkgdown</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readxl</w:t>
            </w:r>
            <w:proofErr w:type="spellEnd"/>
            <w:r w:rsidRPr="0007641B">
              <w:rPr>
                <w:rFonts w:ascii="Arial" w:eastAsia="Helvetica" w:hAnsi="Arial" w:cs="Arial"/>
                <w:color w:val="000000"/>
                <w:sz w:val="22"/>
                <w:szCs w:val="22"/>
              </w:rPr>
              <w:t xml:space="preserve"> ready4 ready4show ready4use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sinew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tools </w:t>
            </w:r>
            <w:proofErr w:type="spellStart"/>
            <w:r w:rsidRPr="0007641B">
              <w:rPr>
                <w:rFonts w:ascii="Arial" w:eastAsia="Helvetica" w:hAnsi="Arial" w:cs="Arial"/>
                <w:color w:val="000000"/>
                <w:sz w:val="22"/>
                <w:szCs w:val="22"/>
              </w:rPr>
              <w:t>usethis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xfun</w:t>
            </w:r>
            <w:proofErr w:type="spellEnd"/>
          </w:p>
        </w:tc>
      </w:tr>
      <w:tr w:rsidR="00271B17" w:rsidRPr="0007641B" w14:paraId="3BFB60CA" w14:textId="77777777" w:rsidTr="00271B17">
        <w:trPr>
          <w:trHeight w:val="1098"/>
        </w:trPr>
        <w:tc>
          <w:tcPr>
            <w:tcW w:w="1135"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59E57E60"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7E9279F0" wp14:editId="545CEB7D">
                  <wp:extent cx="621665" cy="628015"/>
                  <wp:effectExtent l="0" t="0" r="698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1665" cy="62801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542E087C"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Streamline and standardise the authoring and documenting of new interoperable CHEM modules.</w:t>
            </w:r>
          </w:p>
          <w:p w14:paraId="05084E33"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2AACA324"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devtools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fs </w:t>
            </w:r>
            <w:proofErr w:type="spellStart"/>
            <w:r w:rsidRPr="0007641B">
              <w:rPr>
                <w:rFonts w:ascii="Arial" w:eastAsia="Helvetica" w:hAnsi="Arial" w:cs="Arial"/>
                <w:color w:val="000000"/>
                <w:sz w:val="22"/>
                <w:szCs w:val="22"/>
              </w:rPr>
              <w:t>gtools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ready4 ready4fun ready4show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usethis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p>
        </w:tc>
      </w:tr>
      <w:tr w:rsidR="00271B17" w:rsidRPr="0007641B" w14:paraId="1FD4FFF3" w14:textId="77777777" w:rsidTr="00271B17">
        <w:trPr>
          <w:trHeight w:val="1044"/>
        </w:trPr>
        <w:tc>
          <w:tcPr>
            <w:tcW w:w="1135"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35BCEE84"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0BC30BA1" wp14:editId="54A1E492">
                  <wp:extent cx="621665" cy="621665"/>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665" cy="62166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2C16FC38"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Help bundle and disseminate newly created CHEM modules as R libraries that are documented, licensed and quality assured.</w:t>
            </w:r>
          </w:p>
          <w:p w14:paraId="08D6C803"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32C3E27F"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ready4 ready4class ready4fun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p>
        </w:tc>
      </w:tr>
      <w:tr w:rsidR="00271B17" w:rsidRPr="0007641B" w14:paraId="79ACAD7D" w14:textId="77777777" w:rsidTr="00271B17">
        <w:trPr>
          <w:trHeight w:val="1158"/>
        </w:trPr>
        <w:tc>
          <w:tcPr>
            <w:tcW w:w="1135"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496BD0A3"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61CAA102" wp14:editId="358FC01D">
                  <wp:extent cx="628015" cy="628015"/>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015" cy="62801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482FE25E" w14:textId="77777777" w:rsidR="00271B17" w:rsidRPr="0007641B"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Help manage the labelling and transfer of data between CHEM modules and local and remote data repositories.</w:t>
            </w:r>
          </w:p>
          <w:p w14:paraId="700C123A"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p>
        </w:tc>
        <w:tc>
          <w:tcPr>
            <w:tcW w:w="7088" w:type="dxa"/>
            <w:tcBorders>
              <w:top w:val="single" w:sz="8" w:space="0" w:color="FFFFFF"/>
              <w:left w:val="single" w:sz="8" w:space="0" w:color="FFFFFF"/>
              <w:bottom w:val="single" w:sz="8" w:space="0" w:color="FFFFFF"/>
              <w:right w:val="single" w:sz="8" w:space="0" w:color="FFFFFF"/>
            </w:tcBorders>
            <w:shd w:val="clear" w:color="auto" w:fill="FDD1CD"/>
            <w:tcMar>
              <w:top w:w="15" w:type="dxa"/>
              <w:left w:w="15" w:type="dxa"/>
              <w:bottom w:w="0" w:type="dxa"/>
              <w:right w:w="15" w:type="dxa"/>
            </w:tcMar>
            <w:vAlign w:val="center"/>
            <w:hideMark/>
          </w:tcPr>
          <w:p w14:paraId="1A24325C"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proofErr w:type="gramStart"/>
            <w:r w:rsidRPr="0007641B">
              <w:rPr>
                <w:rFonts w:ascii="Arial" w:eastAsia="Helvetica" w:hAnsi="Arial" w:cs="Arial"/>
                <w:color w:val="000000"/>
                <w:sz w:val="22"/>
                <w:szCs w:val="22"/>
              </w:rPr>
              <w:t>data.table</w:t>
            </w:r>
            <w:proofErr w:type="spellEnd"/>
            <w:proofErr w:type="gram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fs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piggyback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readxl</w:t>
            </w:r>
            <w:proofErr w:type="spellEnd"/>
            <w:r w:rsidRPr="0007641B">
              <w:rPr>
                <w:rFonts w:ascii="Arial" w:eastAsia="Helvetica" w:hAnsi="Arial" w:cs="Arial"/>
                <w:color w:val="000000"/>
                <w:sz w:val="22"/>
                <w:szCs w:val="22"/>
              </w:rPr>
              <w:t xml:space="preserve"> ready4 ready4show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stats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testit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p>
        </w:tc>
      </w:tr>
      <w:tr w:rsidR="00271B17" w:rsidRPr="0007641B" w14:paraId="7108D698" w14:textId="77777777" w:rsidTr="00271B17">
        <w:trPr>
          <w:trHeight w:val="1026"/>
        </w:trPr>
        <w:tc>
          <w:tcPr>
            <w:tcW w:w="1135"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70888BD8" w14:textId="77777777" w:rsidR="00271B17" w:rsidRPr="00D2037F" w:rsidRDefault="00271B17" w:rsidP="00271B17">
            <w:pPr>
              <w:spacing w:after="0"/>
              <w:jc w:val="center"/>
              <w:rPr>
                <w:rFonts w:ascii="Arial" w:eastAsia="Times New Roman" w:hAnsi="Arial" w:cs="Arial"/>
                <w:sz w:val="36"/>
                <w:szCs w:val="36"/>
                <w:lang w:val="en-AU" w:eastAsia="en-AU"/>
              </w:rPr>
            </w:pPr>
            <w:r w:rsidRPr="0007641B">
              <w:rPr>
                <w:rFonts w:ascii="Arial" w:eastAsia="Times New Roman" w:hAnsi="Arial" w:cs="Arial"/>
                <w:noProof/>
                <w:sz w:val="36"/>
                <w:szCs w:val="36"/>
                <w:lang w:val="en-AU" w:eastAsia="en-AU"/>
              </w:rPr>
              <w:drawing>
                <wp:inline distT="0" distB="0" distL="0" distR="0" wp14:anchorId="66C9F213" wp14:editId="6C589F10">
                  <wp:extent cx="628015" cy="628015"/>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8015" cy="628015"/>
                          </a:xfrm>
                          <a:prstGeom prst="rect">
                            <a:avLst/>
                          </a:prstGeom>
                          <a:noFill/>
                        </pic:spPr>
                      </pic:pic>
                    </a:graphicData>
                  </a:graphic>
                </wp:inline>
              </w:drawing>
            </w:r>
          </w:p>
        </w:tc>
        <w:tc>
          <w:tcPr>
            <w:tcW w:w="5953"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4169CBFD" w14:textId="77777777" w:rsidR="00271B17" w:rsidRPr="00D2037F" w:rsidRDefault="00271B17" w:rsidP="00271B17">
            <w:pPr>
              <w:spacing w:before="100" w:after="100"/>
              <w:ind w:left="101" w:right="101"/>
              <w:rPr>
                <w:rFonts w:ascii="Arial" w:eastAsia="Times New Roman" w:hAnsi="Arial" w:cs="Arial"/>
                <w:sz w:val="36"/>
                <w:szCs w:val="36"/>
                <w:lang w:val="en-AU" w:eastAsia="en-AU"/>
              </w:rPr>
            </w:pPr>
            <w:r w:rsidRPr="0007641B">
              <w:rPr>
                <w:rFonts w:ascii="Arial" w:eastAsia="Cambria" w:hAnsi="Arial" w:cs="Arial"/>
                <w:color w:val="000000" w:themeColor="dark1"/>
                <w:kern w:val="24"/>
                <w:sz w:val="22"/>
                <w:szCs w:val="22"/>
                <w:lang w:val="en-AU" w:eastAsia="en-AU"/>
              </w:rPr>
              <w:t>Facilitate the use of CHEM modules in programs that make the</w:t>
            </w:r>
            <w:r w:rsidRPr="00D2037F">
              <w:rPr>
                <w:rFonts w:ascii="Arial" w:eastAsia="Cambria" w:hAnsi="Arial" w:cs="Arial"/>
                <w:color w:val="000000" w:themeColor="dark1"/>
                <w:kern w:val="24"/>
                <w:sz w:val="22"/>
                <w:szCs w:val="22"/>
                <w:lang w:val="en-AU" w:eastAsia="en-AU"/>
              </w:rPr>
              <w:t xml:space="preserve"> entire data ingest, analysis and reporting pipeline reproducible can be challenging and time consuming</w:t>
            </w:r>
            <w:r>
              <w:rPr>
                <w:rFonts w:ascii="Arial" w:eastAsia="Cambria" w:hAnsi="Arial" w:cs="Arial"/>
                <w:color w:val="000000" w:themeColor="dark1"/>
                <w:kern w:val="24"/>
                <w:sz w:val="22"/>
                <w:szCs w:val="22"/>
                <w:lang w:val="en-AU" w:eastAsia="en-AU"/>
              </w:rPr>
              <w:t>.</w:t>
            </w:r>
          </w:p>
        </w:tc>
        <w:tc>
          <w:tcPr>
            <w:tcW w:w="7088" w:type="dxa"/>
            <w:tcBorders>
              <w:top w:val="single" w:sz="8" w:space="0" w:color="FFFFFF"/>
              <w:left w:val="single" w:sz="8" w:space="0" w:color="FFFFFF"/>
              <w:bottom w:val="single" w:sz="8" w:space="0" w:color="FFFFFF"/>
              <w:right w:val="single" w:sz="8" w:space="0" w:color="FFFFFF"/>
            </w:tcBorders>
            <w:shd w:val="clear" w:color="auto" w:fill="FEE9E8"/>
            <w:tcMar>
              <w:top w:w="15" w:type="dxa"/>
              <w:left w:w="15" w:type="dxa"/>
              <w:bottom w:w="0" w:type="dxa"/>
              <w:right w:w="15" w:type="dxa"/>
            </w:tcMar>
            <w:vAlign w:val="center"/>
            <w:hideMark/>
          </w:tcPr>
          <w:p w14:paraId="12C37FC1" w14:textId="77777777" w:rsidR="00271B17" w:rsidRPr="0007641B" w:rsidRDefault="00271B17" w:rsidP="00271B17">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07641B">
              <w:rPr>
                <w:rFonts w:ascii="Arial" w:eastAsia="Helvetica" w:hAnsi="Arial" w:cs="Arial"/>
                <w:color w:val="000000"/>
                <w:sz w:val="22"/>
                <w:szCs w:val="22"/>
              </w:rPr>
              <w:t>dataverse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DescTools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dplyr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flextable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grDevices</w:t>
            </w:r>
            <w:proofErr w:type="spellEnd"/>
            <w:r w:rsidRPr="0007641B">
              <w:rPr>
                <w:rFonts w:ascii="Arial" w:eastAsia="Helvetica" w:hAnsi="Arial" w:cs="Arial"/>
                <w:color w:val="000000"/>
                <w:sz w:val="22"/>
                <w:szCs w:val="22"/>
              </w:rPr>
              <w:t xml:space="preserve"> here </w:t>
            </w:r>
            <w:proofErr w:type="spellStart"/>
            <w:r w:rsidRPr="0007641B">
              <w:rPr>
                <w:rFonts w:ascii="Arial" w:eastAsia="Helvetica" w:hAnsi="Arial" w:cs="Arial"/>
                <w:color w:val="000000"/>
                <w:sz w:val="22"/>
                <w:szCs w:val="22"/>
              </w:rPr>
              <w:t>Hmisc</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kableExtra</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knitrBootstrap</w:t>
            </w:r>
            <w:proofErr w:type="spellEnd"/>
            <w:r w:rsidRPr="0007641B">
              <w:rPr>
                <w:rFonts w:ascii="Arial" w:eastAsia="Helvetica" w:hAnsi="Arial" w:cs="Arial"/>
                <w:color w:val="000000"/>
                <w:sz w:val="22"/>
                <w:szCs w:val="22"/>
              </w:rPr>
              <w:t xml:space="preserve"> lifecycle </w:t>
            </w:r>
            <w:proofErr w:type="spellStart"/>
            <w:r w:rsidRPr="0007641B">
              <w:rPr>
                <w:rFonts w:ascii="Arial" w:eastAsia="Helvetica" w:hAnsi="Arial" w:cs="Arial"/>
                <w:color w:val="000000"/>
                <w:sz w:val="22"/>
                <w:szCs w:val="22"/>
              </w:rPr>
              <w:t>magrittr</w:t>
            </w:r>
            <w:proofErr w:type="spellEnd"/>
            <w:r w:rsidRPr="0007641B">
              <w:rPr>
                <w:rFonts w:ascii="Arial" w:eastAsia="Helvetica" w:hAnsi="Arial" w:cs="Arial"/>
                <w:color w:val="000000"/>
                <w:sz w:val="22"/>
                <w:szCs w:val="22"/>
              </w:rPr>
              <w:t xml:space="preserve"> methods officer </w:t>
            </w:r>
            <w:proofErr w:type="spellStart"/>
            <w:r w:rsidRPr="0007641B">
              <w:rPr>
                <w:rFonts w:ascii="Arial" w:eastAsia="Helvetica" w:hAnsi="Arial" w:cs="Arial"/>
                <w:color w:val="000000"/>
                <w:sz w:val="22"/>
                <w:szCs w:val="22"/>
              </w:rPr>
              <w:t>purrr</w:t>
            </w:r>
            <w:proofErr w:type="spellEnd"/>
            <w:r w:rsidRPr="0007641B">
              <w:rPr>
                <w:rFonts w:ascii="Arial" w:eastAsia="Helvetica" w:hAnsi="Arial" w:cs="Arial"/>
                <w:color w:val="000000"/>
                <w:sz w:val="22"/>
                <w:szCs w:val="22"/>
              </w:rPr>
              <w:t xml:space="preserve"> ready4 </w:t>
            </w:r>
            <w:proofErr w:type="spellStart"/>
            <w:r w:rsidRPr="0007641B">
              <w:rPr>
                <w:rFonts w:ascii="Arial" w:eastAsia="Helvetica" w:hAnsi="Arial" w:cs="Arial"/>
                <w:color w:val="000000"/>
                <w:sz w:val="22"/>
                <w:szCs w:val="22"/>
              </w:rPr>
              <w:t>rlang</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rmarkdown</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stringi</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stringr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testthat</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tibble</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tidyr</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utils</w:t>
            </w:r>
            <w:proofErr w:type="spellEnd"/>
            <w:r w:rsidRPr="0007641B">
              <w:rPr>
                <w:rFonts w:ascii="Arial" w:eastAsia="Helvetica" w:hAnsi="Arial" w:cs="Arial"/>
                <w:color w:val="000000"/>
                <w:sz w:val="22"/>
                <w:szCs w:val="22"/>
              </w:rPr>
              <w:t xml:space="preserve"> </w:t>
            </w:r>
            <w:proofErr w:type="spellStart"/>
            <w:r w:rsidRPr="0007641B">
              <w:rPr>
                <w:rFonts w:ascii="Arial" w:eastAsia="Helvetica" w:hAnsi="Arial" w:cs="Arial"/>
                <w:color w:val="000000"/>
                <w:sz w:val="22"/>
                <w:szCs w:val="22"/>
              </w:rPr>
              <w:t>xtable</w:t>
            </w:r>
            <w:proofErr w:type="spellEnd"/>
          </w:p>
        </w:tc>
      </w:tr>
    </w:tbl>
    <w:p w14:paraId="7B1D69FE" w14:textId="30301837" w:rsidR="00E12F95" w:rsidRDefault="00271B17">
      <w:pPr>
        <w:pStyle w:val="TableCaption"/>
        <w:keepNext/>
      </w:pPr>
      <w:r>
        <w:rPr>
          <w:b/>
        </w:rPr>
        <w:lastRenderedPageBreak/>
        <w:t xml:space="preserve">Table  </w:t>
      </w:r>
      <w:bookmarkStart w:id="255" w:name="checktb"/>
      <w:r>
        <w:rPr>
          <w:b/>
        </w:rPr>
        <w:fldChar w:fldCharType="begin"/>
      </w:r>
      <w:r>
        <w:rPr>
          <w:b/>
        </w:rPr>
        <w:instrText>SEQ tab \* Arabic</w:instrText>
      </w:r>
      <w:r w:rsidR="00B51C02">
        <w:rPr>
          <w:b/>
        </w:rPr>
        <w:fldChar w:fldCharType="separate"/>
      </w:r>
      <w:r w:rsidR="00171133">
        <w:rPr>
          <w:b/>
          <w:noProof/>
        </w:rPr>
        <w:t>4</w:t>
      </w:r>
      <w:r>
        <w:rPr>
          <w:b/>
        </w:rPr>
        <w:fldChar w:fldCharType="end"/>
      </w:r>
      <w:bookmarkEnd w:id="255"/>
      <w:r>
        <w:rPr>
          <w:b/>
        </w:rPr>
        <w:t xml:space="preserve">:  </w:t>
      </w:r>
      <w:r>
        <w:t>Transparent, reusable and updatable (TRU) assessment criteria applied to outcome valuation computational health economic model (CHEM)</w:t>
      </w:r>
    </w:p>
    <w:tbl>
      <w:tblPr>
        <w:tblW w:w="13360" w:type="dxa"/>
        <w:tblCellMar>
          <w:left w:w="0" w:type="dxa"/>
          <w:right w:w="0" w:type="dxa"/>
        </w:tblCellMar>
        <w:tblLook w:val="04A0" w:firstRow="1" w:lastRow="0" w:firstColumn="1" w:lastColumn="0" w:noHBand="0" w:noVBand="1"/>
      </w:tblPr>
      <w:tblGrid>
        <w:gridCol w:w="2178"/>
        <w:gridCol w:w="765"/>
        <w:gridCol w:w="10417"/>
      </w:tblGrid>
      <w:tr w:rsidR="00271B17" w:rsidRPr="00550307" w14:paraId="7F3B80E8" w14:textId="77777777" w:rsidTr="00271B17">
        <w:trPr>
          <w:trHeight w:val="392"/>
        </w:trPr>
        <w:tc>
          <w:tcPr>
            <w:tcW w:w="2178" w:type="dxa"/>
            <w:tcBorders>
              <w:top w:val="single" w:sz="8" w:space="0" w:color="FFFFFF"/>
              <w:left w:val="single" w:sz="8" w:space="0" w:color="FFFFFF"/>
              <w:bottom w:val="single" w:sz="24" w:space="0" w:color="FFFFFF"/>
              <w:right w:val="single" w:sz="8" w:space="0" w:color="FFFFFF"/>
            </w:tcBorders>
            <w:shd w:val="clear" w:color="auto" w:fill="FA532C"/>
            <w:tcMar>
              <w:top w:w="15" w:type="dxa"/>
              <w:left w:w="42" w:type="dxa"/>
              <w:bottom w:w="0" w:type="dxa"/>
              <w:right w:w="42" w:type="dxa"/>
            </w:tcMar>
            <w:hideMark/>
          </w:tcPr>
          <w:p w14:paraId="32784151"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Criteria</w:t>
            </w:r>
          </w:p>
        </w:tc>
        <w:tc>
          <w:tcPr>
            <w:tcW w:w="765" w:type="dxa"/>
            <w:tcBorders>
              <w:top w:val="single" w:sz="8" w:space="0" w:color="FFFFFF"/>
              <w:left w:val="single" w:sz="8" w:space="0" w:color="FFFFFF"/>
              <w:bottom w:val="single" w:sz="24" w:space="0" w:color="FFFFFF"/>
              <w:right w:val="single" w:sz="8" w:space="0" w:color="FFFFFF"/>
            </w:tcBorders>
            <w:shd w:val="clear" w:color="auto" w:fill="FA532C"/>
            <w:tcMar>
              <w:top w:w="15" w:type="dxa"/>
              <w:left w:w="42" w:type="dxa"/>
              <w:bottom w:w="0" w:type="dxa"/>
              <w:right w:w="42" w:type="dxa"/>
            </w:tcMar>
            <w:hideMark/>
          </w:tcPr>
          <w:p w14:paraId="4A6E86A2"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Met?</w:t>
            </w:r>
          </w:p>
        </w:tc>
        <w:tc>
          <w:tcPr>
            <w:tcW w:w="10417" w:type="dxa"/>
            <w:tcBorders>
              <w:top w:val="single" w:sz="8" w:space="0" w:color="FFFFFF"/>
              <w:left w:val="single" w:sz="8" w:space="0" w:color="FFFFFF"/>
              <w:bottom w:val="single" w:sz="24" w:space="0" w:color="FFFFFF"/>
              <w:right w:val="single" w:sz="8" w:space="0" w:color="FFFFFF"/>
            </w:tcBorders>
            <w:shd w:val="clear" w:color="auto" w:fill="FA532C"/>
            <w:tcMar>
              <w:top w:w="15" w:type="dxa"/>
              <w:left w:w="42" w:type="dxa"/>
              <w:bottom w:w="0" w:type="dxa"/>
              <w:right w:w="42" w:type="dxa"/>
            </w:tcMar>
            <w:hideMark/>
          </w:tcPr>
          <w:p w14:paraId="0D2FD643"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Detail</w:t>
            </w:r>
          </w:p>
        </w:tc>
      </w:tr>
      <w:tr w:rsidR="00271B17" w:rsidRPr="00550307" w14:paraId="089B8434" w14:textId="77777777" w:rsidTr="00271B17">
        <w:trPr>
          <w:trHeight w:val="798"/>
        </w:trPr>
        <w:tc>
          <w:tcPr>
            <w:tcW w:w="2178" w:type="dxa"/>
            <w:tcBorders>
              <w:top w:val="single" w:sz="24"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28CD49CE"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T1 Open access</w:t>
            </w:r>
          </w:p>
        </w:tc>
        <w:tc>
          <w:tcPr>
            <w:tcW w:w="765" w:type="dxa"/>
            <w:tcBorders>
              <w:top w:val="single" w:sz="24"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669531AF"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Yes</w:t>
            </w:r>
          </w:p>
        </w:tc>
        <w:tc>
          <w:tcPr>
            <w:tcW w:w="10417" w:type="dxa"/>
            <w:tcBorders>
              <w:top w:val="single" w:sz="24"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049FFC37"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 xml:space="preserve">All source code and testing procedures are available in public GitHub repositories, with each code release persistently available </w:t>
            </w:r>
            <w:r>
              <w:rPr>
                <w:rFonts w:ascii="Arial" w:hAnsi="Arial" w:cs="Arial"/>
                <w:i w:val="0"/>
                <w:sz w:val="22"/>
                <w:szCs w:val="22"/>
              </w:rPr>
              <w:t>in a</w:t>
            </w:r>
            <w:r w:rsidRPr="003C4681">
              <w:rPr>
                <w:rFonts w:ascii="Arial" w:hAnsi="Arial" w:cs="Arial"/>
                <w:i w:val="0"/>
                <w:sz w:val="22"/>
                <w:szCs w:val="22"/>
              </w:rPr>
              <w:t xml:space="preserve"> </w:t>
            </w:r>
            <w:proofErr w:type="spellStart"/>
            <w:r w:rsidRPr="003C4681">
              <w:rPr>
                <w:rFonts w:ascii="Arial" w:hAnsi="Arial" w:cs="Arial"/>
                <w:i w:val="0"/>
                <w:sz w:val="22"/>
                <w:szCs w:val="22"/>
              </w:rPr>
              <w:t>Zenodo</w:t>
            </w:r>
            <w:proofErr w:type="spellEnd"/>
            <w:r>
              <w:rPr>
                <w:rFonts w:ascii="Arial" w:hAnsi="Arial" w:cs="Arial"/>
                <w:i w:val="0"/>
                <w:sz w:val="22"/>
                <w:szCs w:val="22"/>
              </w:rPr>
              <w:t xml:space="preserve"> repository</w:t>
            </w:r>
            <w:r w:rsidRPr="003C4681">
              <w:rPr>
                <w:rFonts w:ascii="Arial" w:hAnsi="Arial" w:cs="Arial"/>
                <w:i w:val="0"/>
                <w:sz w:val="22"/>
                <w:szCs w:val="22"/>
              </w:rPr>
              <w:t xml:space="preserve">. Study dataset </w:t>
            </w:r>
            <w:r>
              <w:rPr>
                <w:rFonts w:ascii="Arial" w:hAnsi="Arial" w:cs="Arial"/>
                <w:i w:val="0"/>
                <w:sz w:val="22"/>
                <w:szCs w:val="22"/>
              </w:rPr>
              <w:t>contains confidential patient records and was not published</w:t>
            </w:r>
            <w:r w:rsidRPr="003C4681">
              <w:rPr>
                <w:rFonts w:ascii="Arial" w:hAnsi="Arial" w:cs="Arial"/>
                <w:i w:val="0"/>
                <w:sz w:val="22"/>
                <w:szCs w:val="22"/>
              </w:rPr>
              <w:t xml:space="preserve">. </w:t>
            </w:r>
            <w:r>
              <w:rPr>
                <w:rFonts w:ascii="Arial" w:hAnsi="Arial" w:cs="Arial"/>
                <w:i w:val="0"/>
                <w:sz w:val="22"/>
                <w:szCs w:val="22"/>
              </w:rPr>
              <w:t>Instead, a</w:t>
            </w:r>
            <w:r w:rsidRPr="003C4681">
              <w:rPr>
                <w:rFonts w:ascii="Arial" w:hAnsi="Arial" w:cs="Arial"/>
                <w:i w:val="0"/>
                <w:sz w:val="22"/>
                <w:szCs w:val="22"/>
              </w:rPr>
              <w:t xml:space="preserve"> synthetic representation of the study dataset </w:t>
            </w:r>
            <w:r>
              <w:rPr>
                <w:rFonts w:ascii="Arial" w:hAnsi="Arial" w:cs="Arial"/>
                <w:i w:val="0"/>
                <w:sz w:val="22"/>
                <w:szCs w:val="22"/>
              </w:rPr>
              <w:t xml:space="preserve">is </w:t>
            </w:r>
            <w:r w:rsidRPr="003C4681">
              <w:rPr>
                <w:rFonts w:ascii="Arial" w:hAnsi="Arial" w:cs="Arial"/>
                <w:i w:val="0"/>
                <w:sz w:val="22"/>
                <w:szCs w:val="22"/>
              </w:rPr>
              <w:t>persistently</w:t>
            </w:r>
            <w:r>
              <w:rPr>
                <w:rFonts w:ascii="Arial" w:hAnsi="Arial" w:cs="Arial"/>
                <w:i w:val="0"/>
                <w:sz w:val="22"/>
                <w:szCs w:val="22"/>
              </w:rPr>
              <w:t xml:space="preserve"> </w:t>
            </w:r>
            <w:r w:rsidRPr="003C4681">
              <w:rPr>
                <w:rFonts w:ascii="Arial" w:hAnsi="Arial" w:cs="Arial"/>
                <w:i w:val="0"/>
                <w:sz w:val="22"/>
                <w:szCs w:val="22"/>
              </w:rPr>
              <w:t>available</w:t>
            </w:r>
            <w:r>
              <w:rPr>
                <w:rFonts w:ascii="Arial" w:hAnsi="Arial" w:cs="Arial"/>
                <w:i w:val="0"/>
                <w:sz w:val="22"/>
                <w:szCs w:val="22"/>
              </w:rPr>
              <w:t xml:space="preserve"> in</w:t>
            </w:r>
            <w:r w:rsidRPr="003C4681">
              <w:rPr>
                <w:rFonts w:ascii="Arial" w:hAnsi="Arial" w:cs="Arial"/>
                <w:i w:val="0"/>
                <w:sz w:val="22"/>
                <w:szCs w:val="22"/>
              </w:rPr>
              <w:t xml:space="preserve"> </w:t>
            </w:r>
            <w:r>
              <w:rPr>
                <w:rFonts w:ascii="Arial" w:hAnsi="Arial" w:cs="Arial"/>
                <w:i w:val="0"/>
                <w:sz w:val="22"/>
                <w:szCs w:val="22"/>
              </w:rPr>
              <w:t>a</w:t>
            </w:r>
            <w:r w:rsidRPr="003C4681">
              <w:rPr>
                <w:rFonts w:ascii="Arial" w:hAnsi="Arial" w:cs="Arial"/>
                <w:i w:val="0"/>
                <w:sz w:val="22"/>
                <w:szCs w:val="22"/>
              </w:rPr>
              <w:t xml:space="preserve"> </w:t>
            </w:r>
            <w:r>
              <w:rPr>
                <w:rFonts w:ascii="Arial" w:hAnsi="Arial" w:cs="Arial"/>
                <w:i w:val="0"/>
                <w:sz w:val="22"/>
                <w:szCs w:val="22"/>
              </w:rPr>
              <w:t xml:space="preserve">repository in the </w:t>
            </w:r>
            <w:r w:rsidRPr="003C4681">
              <w:rPr>
                <w:rFonts w:ascii="Arial" w:hAnsi="Arial" w:cs="Arial"/>
                <w:i w:val="0"/>
                <w:sz w:val="22"/>
                <w:szCs w:val="22"/>
              </w:rPr>
              <w:t xml:space="preserve">Harvard </w:t>
            </w:r>
            <w:proofErr w:type="spellStart"/>
            <w:r w:rsidRPr="003C4681">
              <w:rPr>
                <w:rFonts w:ascii="Arial" w:hAnsi="Arial" w:cs="Arial"/>
                <w:i w:val="0"/>
                <w:sz w:val="22"/>
                <w:szCs w:val="22"/>
              </w:rPr>
              <w:t>Dataverse</w:t>
            </w:r>
            <w:proofErr w:type="spellEnd"/>
            <w:r>
              <w:rPr>
                <w:rFonts w:ascii="Arial" w:hAnsi="Arial" w:cs="Arial"/>
                <w:i w:val="0"/>
                <w:sz w:val="22"/>
                <w:szCs w:val="22"/>
              </w:rPr>
              <w:t>.</w:t>
            </w:r>
            <w:r w:rsidRPr="003C4681">
              <w:rPr>
                <w:rFonts w:ascii="Arial" w:hAnsi="Arial" w:cs="Arial"/>
                <w:i w:val="0"/>
                <w:sz w:val="22"/>
                <w:szCs w:val="22"/>
              </w:rPr>
              <w:t xml:space="preserve"> </w:t>
            </w:r>
            <w:r>
              <w:rPr>
                <w:rFonts w:ascii="Arial" w:hAnsi="Arial" w:cs="Arial"/>
                <w:i w:val="0"/>
                <w:sz w:val="22"/>
                <w:szCs w:val="22"/>
              </w:rPr>
              <w:t>D</w:t>
            </w:r>
            <w:r w:rsidRPr="003C4681">
              <w:rPr>
                <w:rFonts w:ascii="Arial" w:hAnsi="Arial" w:cs="Arial"/>
                <w:i w:val="0"/>
                <w:sz w:val="22"/>
                <w:szCs w:val="22"/>
              </w:rPr>
              <w:t xml:space="preserve">ata files to </w:t>
            </w:r>
            <w:r>
              <w:rPr>
                <w:rFonts w:ascii="Arial" w:hAnsi="Arial" w:cs="Arial"/>
                <w:i w:val="0"/>
                <w:sz w:val="22"/>
                <w:szCs w:val="22"/>
              </w:rPr>
              <w:t xml:space="preserve">support out of sample application of models </w:t>
            </w:r>
            <w:r w:rsidRPr="003C4681">
              <w:rPr>
                <w:rFonts w:ascii="Arial" w:hAnsi="Arial" w:cs="Arial"/>
                <w:i w:val="0"/>
                <w:sz w:val="22"/>
                <w:szCs w:val="22"/>
              </w:rPr>
              <w:t xml:space="preserve">are </w:t>
            </w:r>
            <w:r>
              <w:rPr>
                <w:rFonts w:ascii="Arial" w:hAnsi="Arial" w:cs="Arial"/>
                <w:i w:val="0"/>
                <w:sz w:val="22"/>
                <w:szCs w:val="22"/>
              </w:rPr>
              <w:t>published at the same location</w:t>
            </w:r>
            <w:r w:rsidRPr="003C4681">
              <w:rPr>
                <w:rFonts w:ascii="Arial" w:hAnsi="Arial" w:cs="Arial"/>
                <w:i w:val="0"/>
                <w:sz w:val="22"/>
                <w:szCs w:val="22"/>
              </w:rPr>
              <w:t>.</w:t>
            </w:r>
          </w:p>
        </w:tc>
      </w:tr>
      <w:tr w:rsidR="00271B17" w:rsidRPr="00550307" w14:paraId="6C6B856D" w14:textId="77777777" w:rsidTr="00271B17">
        <w:trPr>
          <w:trHeight w:val="1252"/>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512B7789"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T2 Author contributions &amp; beliefs</w:t>
            </w:r>
          </w:p>
        </w:tc>
        <w:tc>
          <w:tcPr>
            <w:tcW w:w="765"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0B95A8E6"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Yes</w:t>
            </w:r>
          </w:p>
        </w:tc>
        <w:tc>
          <w:tcPr>
            <w:tcW w:w="10417"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077D4923"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All module libraries, programs, and datasets are</w:t>
            </w:r>
            <w:r>
              <w:rPr>
                <w:rFonts w:ascii="Arial" w:hAnsi="Arial" w:cs="Arial"/>
                <w:i w:val="0"/>
                <w:sz w:val="22"/>
                <w:szCs w:val="22"/>
              </w:rPr>
              <w:t xml:space="preserve"> distributed with</w:t>
            </w:r>
            <w:r w:rsidRPr="003C4681">
              <w:rPr>
                <w:rFonts w:ascii="Arial" w:hAnsi="Arial" w:cs="Arial"/>
                <w:i w:val="0"/>
                <w:sz w:val="22"/>
                <w:szCs w:val="22"/>
              </w:rPr>
              <w:t xml:space="preserve"> citation information. GitHub </w:t>
            </w:r>
            <w:r>
              <w:rPr>
                <w:rFonts w:ascii="Arial" w:hAnsi="Arial" w:cs="Arial"/>
                <w:i w:val="0"/>
                <w:sz w:val="22"/>
                <w:szCs w:val="22"/>
              </w:rPr>
              <w:t xml:space="preserve">repositories detail </w:t>
            </w:r>
            <w:r w:rsidRPr="003C4681">
              <w:rPr>
                <w:rFonts w:ascii="Arial" w:hAnsi="Arial" w:cs="Arial"/>
                <w:i w:val="0"/>
                <w:sz w:val="22"/>
                <w:szCs w:val="22"/>
              </w:rPr>
              <w:t xml:space="preserve">author </w:t>
            </w:r>
            <w:r>
              <w:rPr>
                <w:rFonts w:ascii="Arial" w:hAnsi="Arial" w:cs="Arial"/>
                <w:i w:val="0"/>
                <w:sz w:val="22"/>
                <w:szCs w:val="22"/>
              </w:rPr>
              <w:t xml:space="preserve">code </w:t>
            </w:r>
            <w:r w:rsidRPr="003C4681">
              <w:rPr>
                <w:rFonts w:ascii="Arial" w:hAnsi="Arial" w:cs="Arial"/>
                <w:i w:val="0"/>
                <w:sz w:val="22"/>
                <w:szCs w:val="22"/>
              </w:rPr>
              <w:t>contributions over</w:t>
            </w:r>
            <w:r>
              <w:rPr>
                <w:rFonts w:ascii="Arial" w:hAnsi="Arial" w:cs="Arial"/>
                <w:i w:val="0"/>
                <w:sz w:val="22"/>
                <w:szCs w:val="22"/>
              </w:rPr>
              <w:t xml:space="preserve"> project</w:t>
            </w:r>
            <w:r w:rsidRPr="003C4681">
              <w:rPr>
                <w:rFonts w:ascii="Arial" w:hAnsi="Arial" w:cs="Arial"/>
                <w:i w:val="0"/>
                <w:sz w:val="22"/>
                <w:szCs w:val="22"/>
              </w:rPr>
              <w:t xml:space="preserve"> </w:t>
            </w:r>
            <w:r>
              <w:rPr>
                <w:rFonts w:ascii="Arial" w:hAnsi="Arial" w:cs="Arial"/>
                <w:i w:val="0"/>
                <w:sz w:val="22"/>
                <w:szCs w:val="22"/>
              </w:rPr>
              <w:t xml:space="preserve">development history </w:t>
            </w:r>
            <w:r w:rsidRPr="003C4681">
              <w:rPr>
                <w:rFonts w:ascii="Arial" w:hAnsi="Arial" w:cs="Arial"/>
                <w:i w:val="0"/>
                <w:sz w:val="22"/>
                <w:szCs w:val="22"/>
              </w:rPr>
              <w:t xml:space="preserve">are </w:t>
            </w:r>
            <w:r>
              <w:rPr>
                <w:rFonts w:ascii="Arial" w:hAnsi="Arial" w:cs="Arial"/>
                <w:i w:val="0"/>
                <w:sz w:val="22"/>
                <w:szCs w:val="22"/>
              </w:rPr>
              <w:t xml:space="preserve">publicly </w:t>
            </w:r>
            <w:r w:rsidRPr="003C4681">
              <w:rPr>
                <w:rFonts w:ascii="Arial" w:hAnsi="Arial" w:cs="Arial"/>
                <w:i w:val="0"/>
                <w:sz w:val="22"/>
                <w:szCs w:val="22"/>
              </w:rPr>
              <w:t>visible.</w:t>
            </w:r>
            <w:r w:rsidRPr="003C4681">
              <w:rPr>
                <w:rFonts w:ascii="Arial" w:hAnsi="Arial" w:cs="Arial"/>
                <w:i w:val="0"/>
                <w:sz w:val="22"/>
                <w:szCs w:val="22"/>
                <w:lang w:val="en-AU"/>
              </w:rPr>
              <w:t xml:space="preserve"> </w:t>
            </w:r>
            <w:r w:rsidRPr="003C4681">
              <w:rPr>
                <w:rFonts w:ascii="Arial" w:hAnsi="Arial" w:cs="Arial"/>
                <w:i w:val="0"/>
                <w:sz w:val="22"/>
                <w:szCs w:val="22"/>
              </w:rPr>
              <w:t xml:space="preserve">Model catalogues persistently available on the Harvard </w:t>
            </w:r>
            <w:proofErr w:type="spellStart"/>
            <w:r w:rsidRPr="003C4681">
              <w:rPr>
                <w:rFonts w:ascii="Arial" w:hAnsi="Arial" w:cs="Arial"/>
                <w:i w:val="0"/>
                <w:sz w:val="22"/>
                <w:szCs w:val="22"/>
              </w:rPr>
              <w:t>Dataverse</w:t>
            </w:r>
            <w:proofErr w:type="spellEnd"/>
            <w:r w:rsidRPr="003C4681">
              <w:rPr>
                <w:rFonts w:ascii="Arial" w:hAnsi="Arial" w:cs="Arial"/>
                <w:i w:val="0"/>
                <w:sz w:val="22"/>
                <w:szCs w:val="22"/>
              </w:rPr>
              <w:t xml:space="preserve"> describe </w:t>
            </w:r>
            <w:r>
              <w:rPr>
                <w:rFonts w:ascii="Arial" w:hAnsi="Arial" w:cs="Arial"/>
                <w:i w:val="0"/>
                <w:sz w:val="22"/>
                <w:szCs w:val="22"/>
              </w:rPr>
              <w:t xml:space="preserve">the </w:t>
            </w:r>
            <w:r w:rsidRPr="003C4681">
              <w:rPr>
                <w:rFonts w:ascii="Arial" w:hAnsi="Arial" w:cs="Arial"/>
                <w:i w:val="0"/>
                <w:sz w:val="22"/>
                <w:szCs w:val="22"/>
              </w:rPr>
              <w:t>predictive performance of models under multiple usage regimes.</w:t>
            </w:r>
            <w:r w:rsidRPr="003C4681">
              <w:rPr>
                <w:rFonts w:ascii="Arial" w:hAnsi="Arial" w:cs="Arial"/>
                <w:i w:val="0"/>
                <w:sz w:val="22"/>
                <w:szCs w:val="22"/>
                <w:lang w:val="en-AU"/>
              </w:rPr>
              <w:t xml:space="preserve"> </w:t>
            </w:r>
            <w:r w:rsidRPr="003C4681">
              <w:rPr>
                <w:rFonts w:ascii="Arial" w:hAnsi="Arial" w:cs="Arial"/>
                <w:i w:val="0"/>
                <w:sz w:val="22"/>
                <w:szCs w:val="22"/>
              </w:rPr>
              <w:t xml:space="preserve">Each code library is documented with worked examples of how to apply modules.  Analysis and reporting programs are self-documenting. </w:t>
            </w:r>
            <w:r w:rsidRPr="003C4681">
              <w:rPr>
                <w:rFonts w:ascii="Arial" w:hAnsi="Arial" w:cs="Arial"/>
                <w:i w:val="0"/>
                <w:sz w:val="22"/>
                <w:szCs w:val="22"/>
                <w:lang w:val="en-AU"/>
              </w:rPr>
              <w:t xml:space="preserve"> </w:t>
            </w:r>
            <w:r w:rsidRPr="003C4681">
              <w:rPr>
                <w:rFonts w:ascii="Arial" w:hAnsi="Arial" w:cs="Arial"/>
                <w:i w:val="0"/>
                <w:sz w:val="22"/>
                <w:szCs w:val="22"/>
              </w:rPr>
              <w:t>Sub-routines for generating reports are documented with README files.</w:t>
            </w:r>
          </w:p>
        </w:tc>
      </w:tr>
      <w:tr w:rsidR="00271B17" w:rsidRPr="00550307" w14:paraId="63080CAE" w14:textId="77777777" w:rsidTr="00271B17">
        <w:trPr>
          <w:trHeight w:val="1265"/>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73EA8BE6"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 xml:space="preserve">R1 </w:t>
            </w:r>
            <w:proofErr w:type="spellStart"/>
            <w:r w:rsidRPr="00F449F6">
              <w:rPr>
                <w:rFonts w:ascii="Arial" w:hAnsi="Arial" w:cs="Arial"/>
                <w:b/>
                <w:bCs/>
                <w:i w:val="0"/>
              </w:rPr>
              <w:t>Generalisability</w:t>
            </w:r>
            <w:proofErr w:type="spellEnd"/>
            <w:r w:rsidRPr="00F449F6">
              <w:rPr>
                <w:rFonts w:ascii="Arial" w:hAnsi="Arial" w:cs="Arial"/>
                <w:b/>
                <w:bCs/>
                <w:i w:val="0"/>
              </w:rPr>
              <w:t xml:space="preserve"> &amp; transferability</w:t>
            </w:r>
          </w:p>
        </w:tc>
        <w:tc>
          <w:tcPr>
            <w:tcW w:w="765"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0805E694" w14:textId="77777777" w:rsidR="00271B17" w:rsidRPr="003C4681" w:rsidRDefault="00271B17" w:rsidP="00271B17">
            <w:pPr>
              <w:pStyle w:val="TableCaption"/>
              <w:rPr>
                <w:rFonts w:ascii="Arial" w:hAnsi="Arial" w:cs="Arial"/>
                <w:i w:val="0"/>
                <w:sz w:val="22"/>
                <w:szCs w:val="22"/>
                <w:lang w:val="en-AU"/>
              </w:rPr>
            </w:pPr>
            <w:r>
              <w:rPr>
                <w:rFonts w:ascii="Arial" w:hAnsi="Arial" w:cs="Arial"/>
                <w:i w:val="0"/>
                <w:sz w:val="22"/>
                <w:szCs w:val="22"/>
              </w:rPr>
              <w:t>Yes</w:t>
            </w:r>
          </w:p>
        </w:tc>
        <w:tc>
          <w:tcPr>
            <w:tcW w:w="10417"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656B5E28"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Model code is written using both functional and object-oriented paradigms.</w:t>
            </w:r>
            <w:r w:rsidRPr="003C4681">
              <w:rPr>
                <w:rFonts w:ascii="Arial" w:hAnsi="Arial" w:cs="Arial"/>
                <w:i w:val="0"/>
                <w:sz w:val="22"/>
                <w:szCs w:val="22"/>
                <w:lang w:val="en-AU"/>
              </w:rPr>
              <w:t xml:space="preserve"> </w:t>
            </w:r>
            <w:r w:rsidRPr="003C4681">
              <w:rPr>
                <w:rFonts w:ascii="Arial" w:hAnsi="Arial" w:cs="Arial"/>
                <w:i w:val="0"/>
                <w:sz w:val="22"/>
                <w:szCs w:val="22"/>
              </w:rPr>
              <w:t xml:space="preserve">Code library websites include hypothetical examples </w:t>
            </w:r>
            <w:r>
              <w:rPr>
                <w:rFonts w:ascii="Arial" w:hAnsi="Arial" w:cs="Arial"/>
                <w:i w:val="0"/>
                <w:sz w:val="22"/>
                <w:szCs w:val="22"/>
              </w:rPr>
              <w:t xml:space="preserve">of </w:t>
            </w:r>
            <w:proofErr w:type="spellStart"/>
            <w:r>
              <w:rPr>
                <w:rFonts w:ascii="Arial" w:hAnsi="Arial" w:cs="Arial"/>
                <w:i w:val="0"/>
                <w:sz w:val="22"/>
                <w:szCs w:val="22"/>
              </w:rPr>
              <w:t>generalisability</w:t>
            </w:r>
            <w:proofErr w:type="spellEnd"/>
            <w:r>
              <w:rPr>
                <w:rFonts w:ascii="Arial" w:hAnsi="Arial" w:cs="Arial"/>
                <w:i w:val="0"/>
                <w:sz w:val="22"/>
                <w:szCs w:val="22"/>
              </w:rPr>
              <w:t xml:space="preserve"> </w:t>
            </w:r>
            <w:r w:rsidRPr="003C4681">
              <w:rPr>
                <w:rFonts w:ascii="Arial" w:hAnsi="Arial" w:cs="Arial"/>
                <w:i w:val="0"/>
                <w:sz w:val="22"/>
                <w:szCs w:val="22"/>
              </w:rPr>
              <w:t>(</w:t>
            </w:r>
            <w:r>
              <w:rPr>
                <w:rFonts w:ascii="Arial" w:hAnsi="Arial" w:cs="Arial"/>
                <w:i w:val="0"/>
                <w:sz w:val="22"/>
                <w:szCs w:val="22"/>
              </w:rPr>
              <w:t xml:space="preserve">applying study algorithm to estimate mapping models from new data with the </w:t>
            </w:r>
            <w:r w:rsidRPr="003C4681">
              <w:rPr>
                <w:rFonts w:ascii="Arial" w:hAnsi="Arial" w:cs="Arial"/>
                <w:i w:val="0"/>
                <w:sz w:val="22"/>
                <w:szCs w:val="22"/>
              </w:rPr>
              <w:t>same predictor and outcome</w:t>
            </w:r>
            <w:r>
              <w:rPr>
                <w:rFonts w:ascii="Arial" w:hAnsi="Arial" w:cs="Arial"/>
                <w:i w:val="0"/>
                <w:sz w:val="22"/>
                <w:szCs w:val="22"/>
              </w:rPr>
              <w:t xml:space="preserve"> variables) </w:t>
            </w:r>
            <w:r w:rsidRPr="003C4681">
              <w:rPr>
                <w:rFonts w:ascii="Arial" w:hAnsi="Arial" w:cs="Arial"/>
                <w:i w:val="0"/>
                <w:sz w:val="22"/>
                <w:szCs w:val="22"/>
              </w:rPr>
              <w:t xml:space="preserve">and </w:t>
            </w:r>
            <w:r>
              <w:rPr>
                <w:rFonts w:ascii="Arial" w:hAnsi="Arial" w:cs="Arial"/>
                <w:i w:val="0"/>
                <w:sz w:val="22"/>
                <w:szCs w:val="22"/>
              </w:rPr>
              <w:t>transferability</w:t>
            </w:r>
            <w:r w:rsidRPr="003C4681">
              <w:rPr>
                <w:rFonts w:ascii="Arial" w:hAnsi="Arial" w:cs="Arial"/>
                <w:i w:val="0"/>
                <w:sz w:val="22"/>
                <w:szCs w:val="22"/>
              </w:rPr>
              <w:t xml:space="preserve"> </w:t>
            </w:r>
            <w:r>
              <w:rPr>
                <w:rFonts w:ascii="Arial" w:hAnsi="Arial" w:cs="Arial"/>
                <w:i w:val="0"/>
                <w:sz w:val="22"/>
                <w:szCs w:val="22"/>
              </w:rPr>
              <w:t xml:space="preserve">(adapting study algorithm to develop mapping models from datasets with </w:t>
            </w:r>
            <w:r w:rsidRPr="003C4681">
              <w:rPr>
                <w:rFonts w:ascii="Arial" w:hAnsi="Arial" w:cs="Arial"/>
                <w:i w:val="0"/>
                <w:sz w:val="22"/>
                <w:szCs w:val="22"/>
              </w:rPr>
              <w:t>different predictor</w:t>
            </w:r>
            <w:r>
              <w:rPr>
                <w:rFonts w:ascii="Arial" w:hAnsi="Arial" w:cs="Arial"/>
                <w:i w:val="0"/>
                <w:sz w:val="22"/>
                <w:szCs w:val="22"/>
              </w:rPr>
              <w:t xml:space="preserve"> variables</w:t>
            </w:r>
            <w:r w:rsidRPr="003C4681">
              <w:rPr>
                <w:rFonts w:ascii="Arial" w:hAnsi="Arial" w:cs="Arial"/>
                <w:i w:val="0"/>
                <w:sz w:val="22"/>
                <w:szCs w:val="22"/>
              </w:rPr>
              <w:t xml:space="preserve"> and outcomes measured with a different utility </w:t>
            </w:r>
            <w:r>
              <w:rPr>
                <w:rFonts w:ascii="Arial" w:hAnsi="Arial" w:cs="Arial"/>
                <w:i w:val="0"/>
                <w:sz w:val="22"/>
                <w:szCs w:val="22"/>
              </w:rPr>
              <w:t>instrument)</w:t>
            </w:r>
            <w:r w:rsidRPr="003C4681">
              <w:rPr>
                <w:rFonts w:ascii="Arial" w:hAnsi="Arial" w:cs="Arial"/>
                <w:i w:val="0"/>
                <w:sz w:val="22"/>
                <w:szCs w:val="22"/>
              </w:rPr>
              <w:t xml:space="preserve">. </w:t>
            </w:r>
          </w:p>
        </w:tc>
      </w:tr>
      <w:tr w:rsidR="00271B17" w:rsidRPr="00550307" w14:paraId="0693E2BD" w14:textId="77777777" w:rsidTr="00271B17">
        <w:trPr>
          <w:trHeight w:val="538"/>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46DB5B7B"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 xml:space="preserve">R2 </w:t>
            </w:r>
            <w:r>
              <w:rPr>
                <w:rFonts w:ascii="Arial" w:hAnsi="Arial" w:cs="Arial"/>
                <w:b/>
                <w:bCs/>
                <w:i w:val="0"/>
              </w:rPr>
              <w:t>Open-source licenses</w:t>
            </w:r>
          </w:p>
        </w:tc>
        <w:tc>
          <w:tcPr>
            <w:tcW w:w="765"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68516994"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Yes</w:t>
            </w:r>
          </w:p>
        </w:tc>
        <w:tc>
          <w:tcPr>
            <w:tcW w:w="10417"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164C4230"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All code is distributed using GPL-3 licenses.</w:t>
            </w:r>
            <w:r w:rsidRPr="003C4681">
              <w:rPr>
                <w:rFonts w:ascii="Arial" w:hAnsi="Arial" w:cs="Arial"/>
                <w:i w:val="0"/>
                <w:sz w:val="22"/>
                <w:szCs w:val="22"/>
                <w:lang w:val="en-AU"/>
              </w:rPr>
              <w:t xml:space="preserve"> </w:t>
            </w:r>
            <w:r w:rsidRPr="003C4681">
              <w:rPr>
                <w:rFonts w:ascii="Arial" w:hAnsi="Arial" w:cs="Arial"/>
                <w:i w:val="0"/>
                <w:sz w:val="22"/>
                <w:szCs w:val="22"/>
              </w:rPr>
              <w:t xml:space="preserve">Datasets use amended version of template provided by Harvard </w:t>
            </w:r>
            <w:proofErr w:type="spellStart"/>
            <w:r w:rsidRPr="003C4681">
              <w:rPr>
                <w:rFonts w:ascii="Arial" w:hAnsi="Arial" w:cs="Arial"/>
                <w:i w:val="0"/>
                <w:sz w:val="22"/>
                <w:szCs w:val="22"/>
              </w:rPr>
              <w:t>Dataverse</w:t>
            </w:r>
            <w:proofErr w:type="spellEnd"/>
            <w:r w:rsidRPr="003C4681">
              <w:rPr>
                <w:rFonts w:ascii="Arial" w:hAnsi="Arial" w:cs="Arial"/>
                <w:i w:val="0"/>
                <w:sz w:val="22"/>
                <w:szCs w:val="22"/>
              </w:rPr>
              <w:t>, allowing reuse of data subject to some ethical restrictions (e.g., use in efforts to reidentify study participants is prohibited).</w:t>
            </w:r>
          </w:p>
        </w:tc>
      </w:tr>
      <w:tr w:rsidR="00271B17" w:rsidRPr="00550307" w14:paraId="1208598F" w14:textId="77777777" w:rsidTr="00271B17">
        <w:trPr>
          <w:trHeight w:val="648"/>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726E2215"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 xml:space="preserve">U1 </w:t>
            </w:r>
            <w:r>
              <w:rPr>
                <w:rFonts w:ascii="Arial" w:hAnsi="Arial" w:cs="Arial"/>
                <w:b/>
                <w:bCs/>
                <w:i w:val="0"/>
              </w:rPr>
              <w:t>Version-control and maintenance</w:t>
            </w:r>
          </w:p>
        </w:tc>
        <w:tc>
          <w:tcPr>
            <w:tcW w:w="765"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061E6D07" w14:textId="77777777" w:rsidR="00271B17" w:rsidRPr="003C4681" w:rsidRDefault="00271B17" w:rsidP="00271B17">
            <w:pPr>
              <w:pStyle w:val="TableCaption"/>
              <w:rPr>
                <w:rFonts w:ascii="Arial" w:hAnsi="Arial" w:cs="Arial"/>
                <w:i w:val="0"/>
                <w:sz w:val="22"/>
                <w:szCs w:val="22"/>
                <w:lang w:val="en-AU"/>
              </w:rPr>
            </w:pPr>
            <w:r>
              <w:rPr>
                <w:rFonts w:ascii="Arial" w:hAnsi="Arial" w:cs="Arial"/>
                <w:i w:val="0"/>
                <w:sz w:val="22"/>
                <w:szCs w:val="22"/>
              </w:rPr>
              <w:t>Yes</w:t>
            </w:r>
            <w:r w:rsidRPr="003C4681">
              <w:rPr>
                <w:rFonts w:ascii="Arial" w:hAnsi="Arial" w:cs="Arial"/>
                <w:i w:val="0"/>
                <w:sz w:val="22"/>
                <w:szCs w:val="22"/>
              </w:rPr>
              <w:t xml:space="preserve"> </w:t>
            </w:r>
          </w:p>
        </w:tc>
        <w:tc>
          <w:tcPr>
            <w:tcW w:w="10417" w:type="dxa"/>
            <w:tcBorders>
              <w:top w:val="single" w:sz="8" w:space="0" w:color="FFFFFF"/>
              <w:left w:val="single" w:sz="8" w:space="0" w:color="FFFFFF"/>
              <w:bottom w:val="single" w:sz="8" w:space="0" w:color="FFFFFF"/>
              <w:right w:val="single" w:sz="8" w:space="0" w:color="FFFFFF"/>
            </w:tcBorders>
            <w:shd w:val="clear" w:color="auto" w:fill="FDD1CD"/>
            <w:tcMar>
              <w:top w:w="15" w:type="dxa"/>
              <w:left w:w="42" w:type="dxa"/>
              <w:bottom w:w="0" w:type="dxa"/>
              <w:right w:w="42" w:type="dxa"/>
            </w:tcMar>
            <w:hideMark/>
          </w:tcPr>
          <w:p w14:paraId="58496083"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All code is version controlled using git and GitHub, with semantic versioning. Each code library has a specified maintainer and guidance for potential code contributors is available on the project website.</w:t>
            </w:r>
          </w:p>
        </w:tc>
      </w:tr>
      <w:tr w:rsidR="00271B17" w:rsidRPr="00550307" w14:paraId="04FB2D48" w14:textId="77777777" w:rsidTr="00271B17">
        <w:trPr>
          <w:trHeight w:val="1012"/>
        </w:trPr>
        <w:tc>
          <w:tcPr>
            <w:tcW w:w="2178" w:type="dxa"/>
            <w:tcBorders>
              <w:top w:val="single" w:sz="8" w:space="0" w:color="FFFFFF"/>
              <w:left w:val="single" w:sz="8" w:space="0" w:color="FFFFFF"/>
              <w:bottom w:val="single" w:sz="8" w:space="0" w:color="FFFFFF"/>
              <w:right w:val="single" w:sz="8" w:space="0" w:color="FFFFFF"/>
            </w:tcBorders>
            <w:shd w:val="clear" w:color="auto" w:fill="FA532C"/>
            <w:tcMar>
              <w:top w:w="15" w:type="dxa"/>
              <w:left w:w="42" w:type="dxa"/>
              <w:bottom w:w="0" w:type="dxa"/>
              <w:right w:w="42" w:type="dxa"/>
            </w:tcMar>
            <w:hideMark/>
          </w:tcPr>
          <w:p w14:paraId="65607FDD" w14:textId="77777777" w:rsidR="00271B17" w:rsidRPr="00F449F6" w:rsidRDefault="00271B17" w:rsidP="00271B17">
            <w:pPr>
              <w:pStyle w:val="TableCaption"/>
              <w:rPr>
                <w:rFonts w:ascii="Arial" w:hAnsi="Arial" w:cs="Arial"/>
                <w:i w:val="0"/>
                <w:lang w:val="en-AU"/>
              </w:rPr>
            </w:pPr>
            <w:r w:rsidRPr="00F449F6">
              <w:rPr>
                <w:rFonts w:ascii="Arial" w:hAnsi="Arial" w:cs="Arial"/>
                <w:b/>
                <w:bCs/>
                <w:i w:val="0"/>
              </w:rPr>
              <w:t>U2 Retesting &amp; Deprecation</w:t>
            </w:r>
          </w:p>
        </w:tc>
        <w:tc>
          <w:tcPr>
            <w:tcW w:w="765"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421634FA"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 xml:space="preserve">Partial </w:t>
            </w:r>
          </w:p>
        </w:tc>
        <w:tc>
          <w:tcPr>
            <w:tcW w:w="10417" w:type="dxa"/>
            <w:tcBorders>
              <w:top w:val="single" w:sz="8" w:space="0" w:color="FFFFFF"/>
              <w:left w:val="single" w:sz="8" w:space="0" w:color="FFFFFF"/>
              <w:bottom w:val="single" w:sz="8" w:space="0" w:color="FFFFFF"/>
              <w:right w:val="single" w:sz="8" w:space="0" w:color="FFFFFF"/>
            </w:tcBorders>
            <w:shd w:val="clear" w:color="auto" w:fill="FEE9E8"/>
            <w:tcMar>
              <w:top w:w="15" w:type="dxa"/>
              <w:left w:w="42" w:type="dxa"/>
              <w:bottom w:w="0" w:type="dxa"/>
              <w:right w:w="42" w:type="dxa"/>
            </w:tcMar>
            <w:hideMark/>
          </w:tcPr>
          <w:p w14:paraId="68FB1FAD" w14:textId="77777777" w:rsidR="00271B17" w:rsidRPr="003C4681" w:rsidRDefault="00271B17" w:rsidP="00271B17">
            <w:pPr>
              <w:pStyle w:val="TableCaption"/>
              <w:rPr>
                <w:rFonts w:ascii="Arial" w:hAnsi="Arial" w:cs="Arial"/>
                <w:i w:val="0"/>
                <w:sz w:val="22"/>
                <w:szCs w:val="22"/>
                <w:lang w:val="en-AU"/>
              </w:rPr>
            </w:pPr>
            <w:r w:rsidRPr="003C4681">
              <w:rPr>
                <w:rFonts w:ascii="Arial" w:hAnsi="Arial" w:cs="Arial"/>
                <w:i w:val="0"/>
                <w:sz w:val="22"/>
                <w:szCs w:val="22"/>
              </w:rPr>
              <w:t>Continuous integration used for all code libraries, primarily for acceptance testing. Only limited use is made of unit testing. Retired library code is deprecated using tools from the lifecycle R library. Library documentation articles and datasets are also deprecated.</w:t>
            </w:r>
          </w:p>
        </w:tc>
      </w:tr>
    </w:tbl>
    <w:p w14:paraId="3304D92E" w14:textId="77777777" w:rsidR="00271B17" w:rsidRDefault="00271B17">
      <w:pPr>
        <w:pStyle w:val="TableCaption"/>
        <w:keepNext/>
      </w:pPr>
    </w:p>
    <w:p w14:paraId="5C0C9220" w14:textId="77777777" w:rsidR="00E12F95" w:rsidRDefault="00271B17">
      <w:r>
        <w:br w:type="page"/>
      </w:r>
    </w:p>
    <w:p w14:paraId="694EBC59" w14:textId="77777777" w:rsidR="00E12F95" w:rsidRDefault="00271B17">
      <w:pPr>
        <w:pStyle w:val="Figure"/>
      </w:pPr>
      <w:r>
        <w:rPr>
          <w:noProof/>
        </w:rPr>
        <w:lastRenderedPageBreak/>
        <w:drawing>
          <wp:inline distT="0" distB="0" distL="0" distR="0" wp14:anchorId="479A0318" wp14:editId="7A759ADD">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5" cstate="print"/>
                    <a:stretch>
                      <a:fillRect/>
                    </a:stretch>
                  </pic:blipFill>
                  <pic:spPr bwMode="auto">
                    <a:xfrm>
                      <a:off x="0" y="0"/>
                      <a:ext cx="63500" cy="50800"/>
                    </a:xfrm>
                    <a:prstGeom prst="rect">
                      <a:avLst/>
                    </a:prstGeom>
                    <a:noFill/>
                  </pic:spPr>
                </pic:pic>
              </a:graphicData>
            </a:graphic>
          </wp:inline>
        </w:drawing>
      </w:r>
    </w:p>
    <w:p w14:paraId="0C9CA3A9" w14:textId="0F2F840A" w:rsidR="00E12F95" w:rsidRDefault="00271B17">
      <w:pPr>
        <w:pStyle w:val="ImageCaption"/>
      </w:pPr>
      <w:r>
        <w:rPr>
          <w:b/>
        </w:rPr>
        <w:t xml:space="preserve">Figure </w:t>
      </w:r>
      <w:bookmarkStart w:id="256" w:name="fig1"/>
      <w:r>
        <w:rPr>
          <w:b/>
        </w:rPr>
        <w:fldChar w:fldCharType="begin"/>
      </w:r>
      <w:r>
        <w:rPr>
          <w:b/>
        </w:rPr>
        <w:instrText>SEQ fig \* Arabic</w:instrText>
      </w:r>
      <w:r w:rsidR="00B51C02">
        <w:rPr>
          <w:b/>
        </w:rPr>
        <w:fldChar w:fldCharType="separate"/>
      </w:r>
      <w:r w:rsidR="00171133">
        <w:rPr>
          <w:b/>
          <w:noProof/>
        </w:rPr>
        <w:t>1</w:t>
      </w:r>
      <w:r>
        <w:rPr>
          <w:b/>
        </w:rPr>
        <w:fldChar w:fldCharType="end"/>
      </w:r>
      <w:bookmarkEnd w:id="256"/>
      <w:r>
        <w:rPr>
          <w:b/>
        </w:rPr>
        <w:t xml:space="preserve">: </w:t>
      </w:r>
      <w:r>
        <w:t>High level summary of planned implementation of youth mental health economic model</w:t>
      </w:r>
    </w:p>
    <w:p w14:paraId="703F5180" w14:textId="77777777" w:rsidR="00E12F95" w:rsidRDefault="00E12F95" w:rsidP="00271B17">
      <w:pPr>
        <w:pStyle w:val="ImageCaption"/>
      </w:pPr>
      <w:bookmarkStart w:id="257" w:name="_GoBack"/>
      <w:bookmarkEnd w:id="144"/>
      <w:bookmarkEnd w:id="221"/>
      <w:bookmarkEnd w:id="257"/>
    </w:p>
    <w:sectPr w:rsidR="00E12F95" w:rsidSect="00A55210">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1DA6D" w14:textId="77777777" w:rsidR="002E0EA7" w:rsidRDefault="002E0EA7">
      <w:pPr>
        <w:spacing w:after="0"/>
      </w:pPr>
      <w:r>
        <w:separator/>
      </w:r>
    </w:p>
  </w:endnote>
  <w:endnote w:type="continuationSeparator" w:id="0">
    <w:p w14:paraId="24BE433E" w14:textId="77777777" w:rsidR="002E0EA7" w:rsidRDefault="002E0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Content>
      <w:p w14:paraId="54F9963E" w14:textId="77777777" w:rsidR="00271B17" w:rsidRDefault="00271B17" w:rsidP="00271B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05A9B6" w14:textId="77777777" w:rsidR="00271B17" w:rsidRDefault="00271B17" w:rsidP="00271B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Content>
      <w:p w14:paraId="64773A2D" w14:textId="77777777" w:rsidR="00271B17" w:rsidRDefault="00271B17" w:rsidP="00271B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FFC34A" w14:textId="77777777" w:rsidR="00271B17" w:rsidRDefault="00271B17" w:rsidP="00271B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567D8" w14:textId="77777777" w:rsidR="002E0EA7" w:rsidRDefault="002E0EA7">
      <w:pPr>
        <w:spacing w:after="0"/>
      </w:pPr>
      <w:r>
        <w:separator/>
      </w:r>
    </w:p>
  </w:footnote>
  <w:footnote w:type="continuationSeparator" w:id="0">
    <w:p w14:paraId="7E57FB5C" w14:textId="77777777" w:rsidR="002E0EA7" w:rsidRDefault="002E0E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1B8BA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07C87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D308818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DD16CF"/>
    <w:multiLevelType w:val="hybridMultilevel"/>
    <w:tmpl w:val="9584834E"/>
    <w:lvl w:ilvl="0" w:tplc="ACC480A2">
      <w:start w:val="1"/>
      <w:numFmt w:val="lowerRoman"/>
      <w:lvlText w:val="(%1)"/>
      <w:lvlJc w:val="right"/>
      <w:pPr>
        <w:tabs>
          <w:tab w:val="num" w:pos="720"/>
        </w:tabs>
        <w:ind w:left="720" w:hanging="360"/>
      </w:pPr>
    </w:lvl>
    <w:lvl w:ilvl="1" w:tplc="4BE0556E" w:tentative="1">
      <w:start w:val="1"/>
      <w:numFmt w:val="lowerRoman"/>
      <w:lvlText w:val="(%2)"/>
      <w:lvlJc w:val="right"/>
      <w:pPr>
        <w:tabs>
          <w:tab w:val="num" w:pos="1440"/>
        </w:tabs>
        <w:ind w:left="1440" w:hanging="360"/>
      </w:pPr>
    </w:lvl>
    <w:lvl w:ilvl="2" w:tplc="BFB631AC" w:tentative="1">
      <w:start w:val="1"/>
      <w:numFmt w:val="lowerRoman"/>
      <w:lvlText w:val="(%3)"/>
      <w:lvlJc w:val="right"/>
      <w:pPr>
        <w:tabs>
          <w:tab w:val="num" w:pos="2160"/>
        </w:tabs>
        <w:ind w:left="2160" w:hanging="360"/>
      </w:pPr>
    </w:lvl>
    <w:lvl w:ilvl="3" w:tplc="D8862276" w:tentative="1">
      <w:start w:val="1"/>
      <w:numFmt w:val="lowerRoman"/>
      <w:lvlText w:val="(%4)"/>
      <w:lvlJc w:val="right"/>
      <w:pPr>
        <w:tabs>
          <w:tab w:val="num" w:pos="2880"/>
        </w:tabs>
        <w:ind w:left="2880" w:hanging="360"/>
      </w:pPr>
    </w:lvl>
    <w:lvl w:ilvl="4" w:tplc="6D90BD8E" w:tentative="1">
      <w:start w:val="1"/>
      <w:numFmt w:val="lowerRoman"/>
      <w:lvlText w:val="(%5)"/>
      <w:lvlJc w:val="right"/>
      <w:pPr>
        <w:tabs>
          <w:tab w:val="num" w:pos="3600"/>
        </w:tabs>
        <w:ind w:left="3600" w:hanging="360"/>
      </w:pPr>
    </w:lvl>
    <w:lvl w:ilvl="5" w:tplc="6026E774" w:tentative="1">
      <w:start w:val="1"/>
      <w:numFmt w:val="lowerRoman"/>
      <w:lvlText w:val="(%6)"/>
      <w:lvlJc w:val="right"/>
      <w:pPr>
        <w:tabs>
          <w:tab w:val="num" w:pos="4320"/>
        </w:tabs>
        <w:ind w:left="4320" w:hanging="360"/>
      </w:pPr>
    </w:lvl>
    <w:lvl w:ilvl="6" w:tplc="CCB28644" w:tentative="1">
      <w:start w:val="1"/>
      <w:numFmt w:val="lowerRoman"/>
      <w:lvlText w:val="(%7)"/>
      <w:lvlJc w:val="right"/>
      <w:pPr>
        <w:tabs>
          <w:tab w:val="num" w:pos="5040"/>
        </w:tabs>
        <w:ind w:left="5040" w:hanging="360"/>
      </w:pPr>
    </w:lvl>
    <w:lvl w:ilvl="7" w:tplc="753CF0CA" w:tentative="1">
      <w:start w:val="1"/>
      <w:numFmt w:val="lowerRoman"/>
      <w:lvlText w:val="(%8)"/>
      <w:lvlJc w:val="right"/>
      <w:pPr>
        <w:tabs>
          <w:tab w:val="num" w:pos="5760"/>
        </w:tabs>
        <w:ind w:left="5760" w:hanging="360"/>
      </w:pPr>
    </w:lvl>
    <w:lvl w:ilvl="8" w:tplc="3F922472" w:tentative="1">
      <w:start w:val="1"/>
      <w:numFmt w:val="lowerRoman"/>
      <w:lvlText w:val="(%9)"/>
      <w:lvlJc w:val="right"/>
      <w:pPr>
        <w:tabs>
          <w:tab w:val="num" w:pos="6480"/>
        </w:tabs>
        <w:ind w:left="6480" w:hanging="36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4"/>
  </w:num>
  <w:num w:numId="14">
    <w:abstractNumId w:val="23"/>
  </w:num>
  <w:num w:numId="15">
    <w:abstractNumId w:val="22"/>
  </w:num>
  <w:num w:numId="16">
    <w:abstractNumId w:val="16"/>
  </w:num>
  <w:num w:numId="17">
    <w:abstractNumId w:val="17"/>
  </w:num>
  <w:num w:numId="18">
    <w:abstractNumId w:val="28"/>
  </w:num>
  <w:num w:numId="19">
    <w:abstractNumId w:val="21"/>
  </w:num>
  <w:num w:numId="20">
    <w:abstractNumId w:val="27"/>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Hamilton">
    <w15:presenceInfo w15:providerId="AD" w15:userId="S-1-5-21-948756243-734778046-674738317-1370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95"/>
    <w:rsid w:val="000106A4"/>
    <w:rsid w:val="00171133"/>
    <w:rsid w:val="001746B4"/>
    <w:rsid w:val="00257353"/>
    <w:rsid w:val="00271B17"/>
    <w:rsid w:val="002E0EA7"/>
    <w:rsid w:val="00313B1C"/>
    <w:rsid w:val="00324191"/>
    <w:rsid w:val="00354BF6"/>
    <w:rsid w:val="0038556B"/>
    <w:rsid w:val="004206F4"/>
    <w:rsid w:val="00491377"/>
    <w:rsid w:val="0055330B"/>
    <w:rsid w:val="00594636"/>
    <w:rsid w:val="006272EE"/>
    <w:rsid w:val="006344FA"/>
    <w:rsid w:val="0072129E"/>
    <w:rsid w:val="00763923"/>
    <w:rsid w:val="0093135A"/>
    <w:rsid w:val="00950421"/>
    <w:rsid w:val="009834B8"/>
    <w:rsid w:val="00994AF9"/>
    <w:rsid w:val="00A3389D"/>
    <w:rsid w:val="00A55210"/>
    <w:rsid w:val="00B1027E"/>
    <w:rsid w:val="00B21D2B"/>
    <w:rsid w:val="00B51C02"/>
    <w:rsid w:val="00B87454"/>
    <w:rsid w:val="00B87BDB"/>
    <w:rsid w:val="00BC2165"/>
    <w:rsid w:val="00BF074C"/>
    <w:rsid w:val="00C05A42"/>
    <w:rsid w:val="00CB2FE8"/>
    <w:rsid w:val="00CD1EC1"/>
    <w:rsid w:val="00D93DFD"/>
    <w:rsid w:val="00DF73F0"/>
    <w:rsid w:val="00E12F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8C81"/>
  <w15:docId w15:val="{9F2BDB34-57DD-4AEF-949C-2A464039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7212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2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enodo.org/communities/ready4" TargetMode="External"/><Relationship Id="rId18" Type="http://schemas.openxmlformats.org/officeDocument/2006/relationships/hyperlink" Target="https://doi.org/10.1007/s40273-021-01110-w" TargetMode="External"/><Relationship Id="rId26" Type="http://schemas.openxmlformats.org/officeDocument/2006/relationships/hyperlink" Target="https://doi.org/10.1007/s40273-019-00836-y" TargetMode="External"/><Relationship Id="rId39" Type="http://schemas.openxmlformats.org/officeDocument/2006/relationships/hyperlink" Target="https://doi.org/10.1109/JEEIT.2019.8717448" TargetMode="External"/><Relationship Id="rId21" Type="http://schemas.openxmlformats.org/officeDocument/2006/relationships/hyperlink" Target="https://doi.org/10.1186/s12967-020-02540-4" TargetMode="External"/><Relationship Id="rId34" Type="http://schemas.openxmlformats.org/officeDocument/2006/relationships/hyperlink" Target="https://doi.org/10.1007/s40273-019-00844-y" TargetMode="External"/><Relationship Id="rId42" Type="http://schemas.openxmlformats.org/officeDocument/2006/relationships/hyperlink" Target="https://doi.org/10.2196/20028" TargetMode="External"/><Relationship Id="rId47" Type="http://schemas.openxmlformats.org/officeDocument/2006/relationships/hyperlink" Target="https://about.codecov.io/" TargetMode="External"/><Relationship Id="rId50" Type="http://schemas.openxmlformats.org/officeDocument/2006/relationships/hyperlink" Target="https://docsearch.algolia.com" TargetMode="External"/><Relationship Id="rId55" Type="http://schemas.openxmlformats.org/officeDocument/2006/relationships/hyperlink" Target="https://doi.org/10.5281/zenodo.6116701" TargetMode="External"/><Relationship Id="rId63" Type="http://schemas.openxmlformats.org/officeDocument/2006/relationships/hyperlink" Target="https://doi.org/10.5281/zenodo.6116385" TargetMode="External"/><Relationship Id="rId68" Type="http://schemas.openxmlformats.org/officeDocument/2006/relationships/footer" Target="footer2.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i.org/10.1016/j.jval.2021.10.001" TargetMode="External"/><Relationship Id="rId29" Type="http://schemas.openxmlformats.org/officeDocument/2006/relationships/hyperlink" Target="https://doi.org/10.2165/11537580-000000000-00000" TargetMode="External"/><Relationship Id="rId11" Type="http://schemas.openxmlformats.org/officeDocument/2006/relationships/hyperlink" Target="https://www.ready4-dev.com" TargetMode="External"/><Relationship Id="rId24" Type="http://schemas.openxmlformats.org/officeDocument/2006/relationships/hyperlink" Target="https://doi.org/10.1007/s40273-018-0711-9" TargetMode="External"/><Relationship Id="rId32" Type="http://schemas.openxmlformats.org/officeDocument/2006/relationships/hyperlink" Target="https://doi.org/10.25495/7GXK-RD71" TargetMode="External"/><Relationship Id="rId37" Type="http://schemas.openxmlformats.org/officeDocument/2006/relationships/hyperlink" Target="https://doi.org/10.2165/11313670-000000000-00000" TargetMode="External"/><Relationship Id="rId40" Type="http://schemas.openxmlformats.org/officeDocument/2006/relationships/hyperlink" Target="https://www.gnu.org/copyleft/" TargetMode="External"/><Relationship Id="rId45" Type="http://schemas.openxmlformats.org/officeDocument/2006/relationships/hyperlink" Target="https://doi.org/10.1214/13-STS452" TargetMode="External"/><Relationship Id="rId53" Type="http://schemas.openxmlformats.org/officeDocument/2006/relationships/hyperlink" Target="https://doi.org/10.5281/zenodo.6084467" TargetMode="External"/><Relationship Id="rId58" Type="http://schemas.openxmlformats.org/officeDocument/2006/relationships/hyperlink" Target="https://doi.org/10.7910/DVN/DKDIB0" TargetMode="External"/><Relationship Id="rId66" Type="http://schemas.openxmlformats.org/officeDocument/2006/relationships/hyperlink" Target="https://doi.org/10.1007/s40273-019-00819-z" TargetMode="External"/><Relationship Id="rId7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project.org/" TargetMode="External"/><Relationship Id="rId23" Type="http://schemas.openxmlformats.org/officeDocument/2006/relationships/hyperlink" Target="https://doi.org/10.1016/j.jval.2015.02.011" TargetMode="External"/><Relationship Id="rId28" Type="http://schemas.openxmlformats.org/officeDocument/2006/relationships/hyperlink" Target="https://doi.org/10.1017/S0266462320000422" TargetMode="External"/><Relationship Id="rId36" Type="http://schemas.openxmlformats.org/officeDocument/2006/relationships/hyperlink" Target="https://github.com/" TargetMode="External"/><Relationship Id="rId49" Type="http://schemas.openxmlformats.org/officeDocument/2006/relationships/hyperlink" Target="https://www.docsy.dev" TargetMode="External"/><Relationship Id="rId57" Type="http://schemas.openxmlformats.org/officeDocument/2006/relationships/hyperlink" Target="https://doi.org/10.5281/zenodo.6210978" TargetMode="External"/><Relationship Id="rId61" Type="http://schemas.openxmlformats.org/officeDocument/2006/relationships/hyperlink" Target="https://doi.org/10.5281/zenodo.6416330" TargetMode="External"/><Relationship Id="rId10" Type="http://schemas.openxmlformats.org/officeDocument/2006/relationships/hyperlink" Target="mailto:matthew.hamilton1@monash.edu" TargetMode="External"/><Relationship Id="rId19" Type="http://schemas.openxmlformats.org/officeDocument/2006/relationships/hyperlink" Target="https://doi.org/10.1007/s40273-019-00796-3" TargetMode="External"/><Relationship Id="rId31" Type="http://schemas.openxmlformats.org/officeDocument/2006/relationships/hyperlink" Target="https://doi.org/10.1177/0272989x12454579" TargetMode="External"/><Relationship Id="rId44" Type="http://schemas.openxmlformats.org/officeDocument/2006/relationships/hyperlink" Target="https://doi.org/10.1109/ACCESS.2017.2685629" TargetMode="External"/><Relationship Id="rId52" Type="http://schemas.openxmlformats.org/officeDocument/2006/relationships/hyperlink" Target="https://doi.org/10.1101/2021.07.07.21260129" TargetMode="External"/><Relationship Id="rId60" Type="http://schemas.openxmlformats.org/officeDocument/2006/relationships/hyperlink" Target="https://doi.org/10.5281/zenodo.6212704" TargetMode="External"/><Relationship Id="rId65" Type="http://schemas.openxmlformats.org/officeDocument/2006/relationships/hyperlink" Target="https://doi.org/10.3389/fpubh.2022.899874" TargetMode="External"/><Relationship Id="rId73" Type="http://schemas.openxmlformats.org/officeDocument/2006/relationships/image" Target="media/image5.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tthew.hamilton1@monash.edu" TargetMode="External"/><Relationship Id="rId14" Type="http://schemas.openxmlformats.org/officeDocument/2006/relationships/hyperlink" Target="https://dataverse.harvard.edu/dataverse/ready4" TargetMode="External"/><Relationship Id="rId22" Type="http://schemas.openxmlformats.org/officeDocument/2006/relationships/hyperlink" Target="https://doi.org/10.1017/S0266462320000641" TargetMode="External"/><Relationship Id="rId27" Type="http://schemas.openxmlformats.org/officeDocument/2006/relationships/hyperlink" Target="https://doi.org/10.1007/s40273-017-0553-x"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ss.2009.09.037" TargetMode="External"/><Relationship Id="rId43" Type="http://schemas.openxmlformats.org/officeDocument/2006/relationships/hyperlink" Target="https://doi.org/10.1016/j.giq.2015.09.004" TargetMode="External"/><Relationship Id="rId48" Type="http://schemas.openxmlformats.org/officeDocument/2006/relationships/hyperlink" Target="https://gohugo.io" TargetMode="External"/><Relationship Id="rId56" Type="http://schemas.openxmlformats.org/officeDocument/2006/relationships/hyperlink" Target="https://doi.org/10.5281/zenodo.6130155" TargetMode="External"/><Relationship Id="rId64" Type="http://schemas.openxmlformats.org/officeDocument/2006/relationships/hyperlink" Target="https://doi.org/10.5281/zenodo.5976988" TargetMode="External"/><Relationship Id="rId69" Type="http://schemas.openxmlformats.org/officeDocument/2006/relationships/image" Target="media/image1.png"/><Relationship Id="rId77" Type="http://schemas.microsoft.com/office/2011/relationships/people" Target="people.xml"/><Relationship Id="rId8" Type="http://schemas.openxmlformats.org/officeDocument/2006/relationships/hyperlink" Target="https://www.ready4-dev.com" TargetMode="External"/><Relationship Id="rId51" Type="http://schemas.openxmlformats.org/officeDocument/2006/relationships/hyperlink" Target="https://www.netlify.com" TargetMode="External"/><Relationship Id="rId72"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github.com/ready4-dev/" TargetMode="External"/><Relationship Id="rId17" Type="http://schemas.openxmlformats.org/officeDocument/2006/relationships/hyperlink" Target="https://doi.org/10.3389/fpubh.2017.00068" TargetMode="External"/><Relationship Id="rId25" Type="http://schemas.openxmlformats.org/officeDocument/2006/relationships/hyperlink" Target="https://doi.org/10.1093/epirev/mxab006" TargetMode="External"/><Relationship Id="rId33" Type="http://schemas.openxmlformats.org/officeDocument/2006/relationships/hyperlink" Target="https://dataverse.org" TargetMode="External"/><Relationship Id="rId38" Type="http://schemas.openxmlformats.org/officeDocument/2006/relationships/hyperlink" Target="https://doi.org/10.1371/journal.pcbi.1005510" TargetMode="External"/><Relationship Id="rId46" Type="http://schemas.openxmlformats.org/officeDocument/2006/relationships/hyperlink" Target="https://cran.r-project.org" TargetMode="External"/><Relationship Id="rId59" Type="http://schemas.openxmlformats.org/officeDocument/2006/relationships/hyperlink" Target="https://doi.org/10.7910/DVN/HJXYKQ" TargetMode="External"/><Relationship Id="rId67" Type="http://schemas.openxmlformats.org/officeDocument/2006/relationships/footer" Target="footer1.xml"/><Relationship Id="rId20" Type="http://schemas.openxmlformats.org/officeDocument/2006/relationships/hyperlink" Target="https://doi.org/10.1016/j.socscimed.2020.112975" TargetMode="External"/><Relationship Id="rId41" Type="http://schemas.openxmlformats.org/officeDocument/2006/relationships/hyperlink" Target="https://doi.org/10.1186/s41512-020-00090-3" TargetMode="External"/><Relationship Id="rId54" Type="http://schemas.openxmlformats.org/officeDocument/2006/relationships/hyperlink" Target="https://doi.org/10.5281/zenodo.6084824" TargetMode="External"/><Relationship Id="rId62" Type="http://schemas.openxmlformats.org/officeDocument/2006/relationships/hyperlink" Target="https://doi.org/10.5281/zenodo.6321821" TargetMode="External"/><Relationship Id="rId70" Type="http://schemas.openxmlformats.org/officeDocument/2006/relationships/image" Target="media/image2.png"/><Relationship Id="rId75"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5874A-BA66-4D89-95B6-BF960F29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8893</Words>
  <Characters>50692</Characters>
  <Application>Microsoft Office Word</Application>
  <DocSecurity>0</DocSecurity>
  <Lines>422</Lines>
  <Paragraphs>118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health economic models</vt:lpstr>
      <vt:lpstr>Title</vt:lpstr>
    </vt:vector>
  </TitlesOfParts>
  <Company/>
  <LinksUpToDate>false</LinksUpToDate>
  <CharactersWithSpaces>59467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2</cp:revision>
  <cp:lastPrinted>2023-08-18T15:54:00Z</cp:lastPrinted>
  <dcterms:created xsi:type="dcterms:W3CDTF">2023-08-19T08:39:00Z</dcterms:created>
  <dcterms:modified xsi:type="dcterms:W3CDTF">2023-08-19T08:39:00Z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essential to the work of health economists. However, the ethical dimensions of how health economic models are implemented computationally are poorly understood and inadequately fulfilled. As tools to facilitate collaborative and ef</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