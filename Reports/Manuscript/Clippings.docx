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A6888" w14:textId="77777777" w:rsidR="00D65E20" w:rsidRDefault="00D65E20" w:rsidP="00D65E20">
      <w:pPr>
        <w:pStyle w:val="BodyText"/>
        <w:rPr>
          <w:ins w:id="0" w:author="Matthew Hamilton" w:date="2023-03-23T17:38:00Z"/>
        </w:rPr>
      </w:pPr>
    </w:p>
    <w:p w14:paraId="4928D90F" w14:textId="77777777" w:rsidR="00D65E20" w:rsidRDefault="00D65E20" w:rsidP="00D65E20">
      <w:pPr>
        <w:pStyle w:val="BodyText"/>
        <w:pBdr>
          <w:bottom w:val="thinThickThinMediumGap" w:sz="18" w:space="1" w:color="auto"/>
        </w:pBdr>
        <w:rPr>
          <w:ins w:id="1" w:author="Matthew Hamilton" w:date="2023-03-23T17:38:00Z"/>
        </w:rPr>
      </w:pPr>
    </w:p>
    <w:p w14:paraId="3F1C025F" w14:textId="77777777" w:rsidR="00D65E20" w:rsidRDefault="00D65E20" w:rsidP="00D65E20">
      <w:pPr>
        <w:pStyle w:val="BodyText"/>
        <w:rPr>
          <w:ins w:id="2" w:author="Matthew Hamilton" w:date="2023-04-14T17:06:00Z"/>
        </w:rPr>
      </w:pPr>
    </w:p>
    <w:p w14:paraId="3093BBE6" w14:textId="77777777" w:rsidR="00D65E20" w:rsidRDefault="00D65E20" w:rsidP="00D65E20">
      <w:pPr>
        <w:pStyle w:val="FirstParagraph"/>
        <w:rPr>
          <w:ins w:id="3" w:author="Matthew Hamilton" w:date="2023-04-14T17:06:00Z"/>
        </w:rPr>
      </w:pPr>
      <w:commentRangeStart w:id="4"/>
      <w:ins w:id="5" w:author="Matthew Hamilton" w:date="2023-04-14T17:06:00Z">
        <w:r>
          <w:t xml:space="preserve">In this </w:t>
        </w:r>
        <w:commentRangeEnd w:id="4"/>
        <w:r>
          <w:rPr>
            <w:rStyle w:val="CommentReference"/>
          </w:rPr>
          <w:commentReference w:id="4"/>
        </w:r>
        <w:r>
          <w:t>article we described a framework that we developed to help us implement ready4 - a MOSCEM in youth mental health. We outlined framework standards for an accountable, reusable and updatable MOSCEM and described the modelling toolkit we created for applying those standards to the development and use of the ready4 MOSCEM. We also provided an overview of an initial set of MOSCEM modules developed with the framework to implement a utility mapping study. We reviewed the modules, datasets and analyses generated by that study against framework standards. The work we have described has potential implications for the development of the ready4 MOSCEM and for health economic modelling in mental health. A number of issues have more general relevance to health economic modellers and funders of health economic research.</w:t>
        </w:r>
      </w:ins>
    </w:p>
    <w:p w14:paraId="2E9C21AD" w14:textId="77777777" w:rsidR="00D65E20" w:rsidRDefault="00D65E20" w:rsidP="00D65E20">
      <w:pPr>
        <w:pStyle w:val="BodyText"/>
        <w:rPr>
          <w:ins w:id="6" w:author="Matthew Hamilton" w:date="2023-03-23T17:38:00Z"/>
        </w:rPr>
      </w:pPr>
    </w:p>
    <w:p w14:paraId="36C4A963" w14:textId="77777777" w:rsidR="00D65E20" w:rsidRDefault="00D65E20" w:rsidP="00D65E20">
      <w:pPr>
        <w:pStyle w:val="BodyText"/>
        <w:rPr>
          <w:ins w:id="7" w:author="Matthew Hamilton" w:date="2023-03-23T17:38:00Z"/>
        </w:rPr>
      </w:pPr>
      <w:ins w:id="8" w:author="Matthew Hamilton" w:date="2023-03-23T17:38:00Z">
        <w:r>
          <w:t xml:space="preserve">Consistent use of meaningful naming conventions when authoring code is recommended [39,40]. Code can be made easier to follow by using the practices of abstraction [41], where only simple, </w:t>
        </w:r>
        <w:proofErr w:type="gramStart"/>
        <w:r>
          <w:t>high level</w:t>
        </w:r>
        <w:proofErr w:type="gramEnd"/>
        <w:r>
          <w:t xml:space="preserve">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RMarkdown [43] that integrate computer code with plain English descriptions.</w:t>
        </w:r>
      </w:ins>
    </w:p>
    <w:p w14:paraId="31A31601" w14:textId="77777777" w:rsidR="00D65E20" w:rsidRDefault="00D65E20" w:rsidP="00D65E20">
      <w:pPr>
        <w:pStyle w:val="BodyText"/>
        <w:rPr>
          <w:ins w:id="9" w:author="Matthew Hamilton" w:date="2023-03-23T17:38:00Z"/>
        </w:rPr>
      </w:pPr>
      <w:ins w:id="10" w:author="Matthew Hamilton" w:date="2023-03-23T17:38:00Z">
        <w:r>
          <w:t>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t>
        </w:r>
      </w:ins>
    </w:p>
    <w:p w14:paraId="588FF270" w14:textId="77777777" w:rsidR="00D65E20" w:rsidRDefault="00D65E20" w:rsidP="00D65E20">
      <w:pPr>
        <w:pStyle w:val="BodyText"/>
        <w:rPr>
          <w:ins w:id="11" w:author="Matthew Hamilton" w:date="2023-03-23T17:38:00Z"/>
        </w:rPr>
      </w:pPr>
      <w:ins w:id="12" w:author="Matthew Hamilton" w:date="2023-03-23T17:38:00Z">
        <w:r>
          <w:t>Code and data should be distributed with tools that make it easy for potential users to appropriately cite each model artefact.</w:t>
        </w:r>
      </w:ins>
    </w:p>
    <w:p w14:paraId="255496DE" w14:textId="77777777" w:rsidR="00D65E20" w:rsidRDefault="00D65E20" w:rsidP="00D65E20">
      <w:pPr>
        <w:pStyle w:val="BodyText"/>
        <w:rPr>
          <w:ins w:id="13" w:author="Matthew Hamilton" w:date="2023-03-23T17:38:00Z"/>
        </w:rPr>
      </w:pPr>
    </w:p>
    <w:p w14:paraId="392C96DE" w14:textId="77777777" w:rsidR="00D65E20" w:rsidRDefault="00D65E20" w:rsidP="00D65E20">
      <w:pPr>
        <w:pStyle w:val="FirstParagraph"/>
        <w:rPr>
          <w:ins w:id="14" w:author="Matthew Hamilton" w:date="2023-03-23T17:38:00Z"/>
        </w:rPr>
      </w:pPr>
      <w:ins w:id="15" w:author="Matthew Hamilton" w:date="2023-03-23T17:38:00Z">
        <w:r>
          <w:t xml:space="preserve">To make model code and data widely re-usable by others, it is important to provide users with appropriate and explicit permissions. For code, it may be appropriate to adopt the prevailing </w:t>
        </w:r>
        <w:proofErr w:type="gramStart"/>
        <w:r>
          <w:t>open source</w:t>
        </w:r>
        <w:proofErr w:type="gramEnd"/>
        <w:r>
          <w:t xml:space="preserv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t>
        </w:r>
      </w:ins>
    </w:p>
    <w:p w14:paraId="7EA4A2C7" w14:textId="77777777" w:rsidR="00D65E20" w:rsidRDefault="00D65E20" w:rsidP="00D65E20">
      <w:pPr>
        <w:pStyle w:val="BodyText"/>
        <w:rPr>
          <w:ins w:id="16" w:author="Matthew Hamilton" w:date="2023-03-23T17:38:00Z"/>
        </w:rPr>
      </w:pPr>
      <w:ins w:id="17" w:author="Matthew Hamilton" w:date="2023-03-23T17:38:00Z">
        <w:r>
          <w:lastRenderedPageBreak/>
          <w:t>Clear distinctions should be made between model modules (code that defines abstract data structures and the algorithms that can be applied to data described by these structures), model datasets (digital information such as parameter values, unit records, etc) and model analyses (code that links model datasets to model modules and specifies the algorithms to apply to data associated with each module).</w:t>
        </w:r>
      </w:ins>
    </w:p>
    <w:p w14:paraId="0D05AE39" w14:textId="77777777" w:rsidR="00D65E20" w:rsidRDefault="00D65E20" w:rsidP="00D65E20">
      <w:pPr>
        <w:pStyle w:val="BodyText"/>
        <w:rPr>
          <w:ins w:id="18" w:author="Matthew Hamilton" w:date="2023-03-23T17:38:00Z"/>
        </w:rPr>
      </w:pPr>
      <w:ins w:id="19" w:author="Matthew Hamilton" w:date="2023-03-23T17:38:00Z">
        <w:r>
          <w: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Model modules of a similar type or purpose can be efficiently distributed and documented by bundling them as code libraries. It is good practice to make available test or toy data to demonstrate the use of model algorithms [39].</w:t>
        </w:r>
      </w:ins>
    </w:p>
    <w:p w14:paraId="2DF972FC" w14:textId="77777777" w:rsidR="00D65E20" w:rsidRDefault="00D65E20" w:rsidP="00D65E20">
      <w:pPr>
        <w:pStyle w:val="BodyText"/>
        <w:rPr>
          <w:ins w:id="20" w:author="Matthew Hamilton" w:date="2023-03-23T17:38:00Z"/>
        </w:rPr>
      </w:pPr>
      <w:ins w:id="21" w:author="Matthew Hamilton" w:date="2023-03-23T17:38:00Z">
        <w:r>
          <w:t xml:space="preserve">Statistical models are a common output of health economic evaluations, but they are often not reported in a format that enables others to confidently and reliably re-use them for out of sample prediction [51]. </w:t>
        </w:r>
        <w:proofErr w:type="gramStart"/>
        <w:r>
          <w:t>Open source</w:t>
        </w:r>
        <w:proofErr w:type="gramEnd"/>
        <w:r>
          <w:t xml:space="preserv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MOSCEMs easier to use is to develop simple user-interfaces for non-technical users.</w:t>
        </w:r>
      </w:ins>
    </w:p>
    <w:p w14:paraId="55BD02D0" w14:textId="77777777" w:rsidR="00D65E20" w:rsidRDefault="00D65E20" w:rsidP="00D65E20">
      <w:pPr>
        <w:pStyle w:val="BodyText"/>
        <w:rPr>
          <w:ins w:id="22" w:author="Matthew Hamilton" w:date="2023-04-04T11:28:00Z"/>
        </w:rPr>
      </w:pPr>
    </w:p>
    <w:p w14:paraId="4F21DA86" w14:textId="77777777" w:rsidR="00D65E20" w:rsidRDefault="00D65E20" w:rsidP="00D65E20">
      <w:pPr>
        <w:pStyle w:val="BodyText"/>
        <w:rPr>
          <w:ins w:id="23" w:author="Matthew Hamilton" w:date="2023-04-04T11:28:00Z"/>
        </w:rPr>
      </w:pPr>
    </w:p>
    <w:p w14:paraId="60C93546" w14:textId="77777777" w:rsidR="00D65E20" w:rsidRDefault="00D65E20" w:rsidP="00D65E20">
      <w:pPr>
        <w:pStyle w:val="BodyText"/>
        <w:rPr>
          <w:ins w:id="24" w:author="Matthew Hamilton" w:date="2023-04-04T11:28:00Z"/>
        </w:rPr>
      </w:pPr>
      <w:ins w:id="25" w:author="Matthew Hamilton" w:date="2023-04-04T11:28:00Z">
        <w:r>
          <w:t xml:space="preserve">Issues such as privacy and confidentiality can limit public release of some sensitive health economic model artefacts [15]. </w:t>
        </w:r>
      </w:ins>
    </w:p>
    <w:p w14:paraId="220D9C2B" w14:textId="77777777" w:rsidR="00D65E20" w:rsidRDefault="00D65E20" w:rsidP="00D65E20">
      <w:pPr>
        <w:pStyle w:val="BodyText"/>
        <w:rPr>
          <w:ins w:id="26" w:author="Matthew Hamilton" w:date="2023-04-04T11:28:00Z"/>
        </w:rPr>
      </w:pPr>
      <w:ins w:id="27" w:author="Matthew Hamilton" w:date="2023-04-04T11:28:00Z">
        <w:r>
          <w:t>selectively restrict access to data that are confidential, while disseminating all other model artefacts. Separating code and data will also make it easier</w:t>
        </w:r>
      </w:ins>
    </w:p>
    <w:p w14:paraId="7F2CDA03" w14:textId="77777777" w:rsidR="00D65E20" w:rsidRPr="00706BA5" w:rsidRDefault="00D65E20" w:rsidP="00D65E20">
      <w:pPr>
        <w:pStyle w:val="BodyText"/>
        <w:rPr>
          <w:ins w:id="28" w:author="Matthew Hamilton" w:date="2023-04-04T11:28:00Z"/>
        </w:rPr>
      </w:pPr>
      <w:ins w:id="29" w:author="Matthew Hamilton" w:date="2023-04-04T11:28:00Z">
        <w:r>
          <w:t>Model authors may wish to facilitate reuse in both contexts to which their model can be</w:t>
        </w:r>
      </w:ins>
    </w:p>
    <w:p w14:paraId="76B48E5C" w14:textId="77777777" w:rsidR="00D65E20" w:rsidRDefault="00D65E20" w:rsidP="00D65E20">
      <w:pPr>
        <w:pStyle w:val="FirstParagraph"/>
        <w:rPr>
          <w:ins w:id="30" w:author="Matthew Hamilton" w:date="2023-04-04T11:28:00Z"/>
        </w:rPr>
      </w:pPr>
    </w:p>
    <w:p w14:paraId="07C66792" w14:textId="77777777" w:rsidR="00D65E20" w:rsidRDefault="00D65E20" w:rsidP="00D65E20">
      <w:pPr>
        <w:pStyle w:val="FirstParagraph"/>
        <w:rPr>
          <w:ins w:id="31" w:author="Matthew Hamilton" w:date="2023-04-04T11:28:00Z"/>
        </w:rPr>
      </w:pPr>
      <w:ins w:id="32" w:author="Matthew Hamilton" w:date="2023-04-04T11:28:00Z">
        <w:r>
          <w:t>Such flexibility is useful when transferring a health economic model developed for one jurisdiction for application in another, as this task typically involves retaining some model features and updating others [16].</w:t>
        </w:r>
      </w:ins>
    </w:p>
    <w:p w14:paraId="61800129" w14:textId="77777777" w:rsidR="00D65E20" w:rsidRDefault="00D65E20" w:rsidP="00D65E20">
      <w:pPr>
        <w:pStyle w:val="BodyText"/>
        <w:rPr>
          <w:ins w:id="33" w:author="Matthew Hamilton" w:date="2023-04-04T11:59:00Z"/>
        </w:rPr>
      </w:pPr>
    </w:p>
    <w:p w14:paraId="06B979C9" w14:textId="77777777" w:rsidR="00D65E20" w:rsidRDefault="00D65E20" w:rsidP="00D65E20">
      <w:pPr>
        <w:pStyle w:val="BodyText"/>
        <w:rPr>
          <w:ins w:id="34" w:author="Matthew Hamilton" w:date="2023-04-04T14:35:00Z"/>
        </w:rPr>
      </w:pPr>
      <w:ins w:id="35" w:author="Matthew Hamilton" w:date="2023-04-04T14:35:00Z">
        <w:r>
          <w:t xml:space="preserve">When used in conjunction with toolkit repositories, the six R libraries provide support for implementing 17 out of 20 framework standards (Table </w:t>
        </w:r>
        <w:r>
          <w:fldChar w:fldCharType="begin"/>
        </w:r>
        <w:r>
          <w:instrText>HYPERLINK \l "timelygls" \h</w:instrText>
        </w:r>
        <w:r>
          <w:fldChar w:fldCharType="separate"/>
        </w:r>
        <w:r>
          <w:fldChar w:fldCharType="begin"/>
        </w:r>
        <w:r>
          <w:instrText xml:space="preserve"> REF timelygls \h</w:instrText>
        </w:r>
      </w:ins>
      <w:ins w:id="36" w:author="Matthew Hamilton" w:date="2023-04-04T14:35:00Z">
        <w:r>
          <w:fldChar w:fldCharType="separate"/>
        </w:r>
        <w:r>
          <w:rPr>
            <w:b/>
            <w:noProof/>
          </w:rPr>
          <w:t>1</w:t>
        </w:r>
        <w:r>
          <w:fldChar w:fldCharType="end"/>
        </w:r>
        <w:r>
          <w:fldChar w:fldCharType="end"/>
        </w:r>
        <w:r>
          <w:t xml:space="preserve">). Standards relating to safe dissemination of statistical models (R8), user-interface development (R9) and deprecation conventions (U4) are better met through using existing </w:t>
        </w:r>
        <w:proofErr w:type="gramStart"/>
        <w:r>
          <w:t>third party</w:t>
        </w:r>
        <w:proofErr w:type="gramEnd"/>
        <w:r>
          <w:t xml:space="preserve"> R libraries. Preparing statistical models for </w:t>
        </w:r>
        <w:r>
          <w:lastRenderedPageBreak/>
          <w:t>dissemination can be accomplished with standard R data management tools like the dplyr [71] and purrr [71] libraries. User-interfaces are typically developed with the shiny [72] library, for which a tutorial aimed at health economists is available [73]. The library lifecycle [74] provides tools for R developers to consistently deprecate their code.</w:t>
        </w:r>
      </w:ins>
    </w:p>
    <w:p w14:paraId="1481B91D" w14:textId="77777777" w:rsidR="00D65E20" w:rsidRDefault="00D65E20" w:rsidP="00D65E20">
      <w:pPr>
        <w:pStyle w:val="BodyText"/>
        <w:rPr>
          <w:ins w:id="37" w:author="Matthew Hamilton" w:date="2023-04-04T11:59:00Z"/>
        </w:rPr>
      </w:pPr>
    </w:p>
    <w:p w14:paraId="4FA73DA3" w14:textId="77777777" w:rsidR="00D65E20" w:rsidRDefault="00D65E20" w:rsidP="00D65E20">
      <w:pPr>
        <w:pStyle w:val="Heading2"/>
        <w:numPr>
          <w:ilvl w:val="1"/>
          <w:numId w:val="4"/>
        </w:numPr>
        <w:tabs>
          <w:tab w:val="num" w:pos="360"/>
        </w:tabs>
        <w:rPr>
          <w:ins w:id="38" w:author="Matthew Hamilton" w:date="2023-04-04T11:59:00Z"/>
        </w:rPr>
      </w:pPr>
      <w:ins w:id="39" w:author="Matthew Hamilton" w:date="2023-04-04T11:59:00Z">
        <w:r>
          <w:t>Paradigm</w:t>
        </w:r>
      </w:ins>
    </w:p>
    <w:p w14:paraId="5DF48794" w14:textId="77777777" w:rsidR="00D65E20" w:rsidRDefault="00D65E20" w:rsidP="00D65E20">
      <w:pPr>
        <w:pStyle w:val="BodyText"/>
        <w:rPr>
          <w:ins w:id="40" w:author="Matthew Hamilton" w:date="2023-04-04T11:59:00Z"/>
        </w:rPr>
      </w:pPr>
    </w:p>
    <w:p w14:paraId="09023227" w14:textId="77777777" w:rsidR="00D65E20" w:rsidRDefault="00D65E20" w:rsidP="00D65E20">
      <w:pPr>
        <w:pStyle w:val="BodyText"/>
        <w:rPr>
          <w:ins w:id="41" w:author="Matthew Hamilton" w:date="2023-04-04T11:59:00Z"/>
        </w:rPr>
      </w:pPr>
    </w:p>
    <w:p w14:paraId="344ABF89" w14:textId="77777777" w:rsidR="00D65E20" w:rsidRDefault="00D65E20" w:rsidP="00D65E20">
      <w:pPr>
        <w:pStyle w:val="BodyText"/>
        <w:rPr>
          <w:ins w:id="42" w:author="Matthew Hamilton" w:date="2023-04-04T11:59:00Z"/>
        </w:rPr>
      </w:pPr>
    </w:p>
    <w:p w14:paraId="32A2BB8B" w14:textId="77777777" w:rsidR="00D65E20" w:rsidRDefault="00D65E20" w:rsidP="00D65E20">
      <w:pPr>
        <w:pStyle w:val="BodyText"/>
        <w:rPr>
          <w:ins w:id="43" w:author="Matthew Hamilton" w:date="2023-04-04T11:59:00Z"/>
        </w:rPr>
      </w:pPr>
      <w:ins w:id="44" w:author="Matthew Hamilton" w:date="2023-04-04T11:59:00Z">
        <w:r>
          <w:t xml:space="preserve">Barriers to health economists adopting </w:t>
        </w:r>
        <w:proofErr w:type="gramStart"/>
        <w:r>
          <w:t>open source</w:t>
        </w:r>
        <w:proofErr w:type="gramEnd"/>
        <w:r>
          <w:t xml:space="preserve"> approaches include concerns about intellectual property, confidentiality, model misuse and the resources required to support open source implementations [15,27]. </w:t>
        </w:r>
      </w:ins>
    </w:p>
    <w:p w14:paraId="280195FE" w14:textId="77777777" w:rsidR="00D65E20" w:rsidRDefault="00D65E20" w:rsidP="00D65E20">
      <w:pPr>
        <w:pStyle w:val="BodyText"/>
        <w:rPr>
          <w:ins w:id="45" w:author="Matthew Hamilton" w:date="2023-04-04T11:59:00Z"/>
        </w:rPr>
      </w:pPr>
      <w:ins w:id="46" w:author="Matthew Hamilton" w:date="2023-04-04T11:59:00Z">
        <w:r>
          <w:t xml:space="preserve">Our interest in modular and </w:t>
        </w:r>
        <w:proofErr w:type="gramStart"/>
        <w:r>
          <w:t>open source</w:t>
        </w:r>
        <w:proofErr w:type="gramEnd"/>
        <w:r>
          <w:t xml:space="preserve"> approaches developed when we began seeking an appropriate framework for undertaking and validly synthesising diverse types of economic research in mental health. Mental disorders impose high health, social and economic burdens worldwide [29,30]. Much of this burden is potentially avertable [31], but poorly financed and organised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t>
        </w:r>
      </w:ins>
    </w:p>
    <w:p w14:paraId="5FE40A96" w14:textId="77777777" w:rsidR="00D65E20" w:rsidRDefault="00D65E20" w:rsidP="00D65E20">
      <w:pPr>
        <w:pStyle w:val="BodyText"/>
        <w:rPr>
          <w:ins w:id="47" w:author="Matthew Hamilton" w:date="2023-04-04T11:59:00Z"/>
        </w:rPr>
      </w:pPr>
    </w:p>
    <w:p w14:paraId="4A770A1D" w14:textId="77777777" w:rsidR="00D65E20" w:rsidRDefault="00D65E20" w:rsidP="00D65E20">
      <w:pPr>
        <w:pStyle w:val="FirstParagraph"/>
        <w:rPr>
          <w:ins w:id="48" w:author="Matthew Hamilton" w:date="2023-04-04T11:59:00Z"/>
        </w:rPr>
      </w:pPr>
      <w:ins w:id="49" w:author="Matthew Hamilton" w:date="2023-04-04T11:59:00Z">
        <w:r>
          <w:t xml:space="preserve">However, there now appears to be strong in principle support from many health economists for greater use of open-source </w:t>
        </w:r>
      </w:ins>
      <w:ins w:id="50" w:author="Matthew Hamilton" w:date="2023-04-11T13:48:00Z">
        <w:r>
          <w:t>CHEM</w:t>
        </w:r>
      </w:ins>
      <w:ins w:id="51" w:author="Matthew Hamilton" w:date="2023-04-04T11:59:00Z">
        <w:r>
          <w:t xml:space="preserve">s [15].  However, open-source </w:t>
        </w:r>
      </w:ins>
      <w:ins w:id="52" w:author="Matthew Hamilton" w:date="2023-04-11T13:48:00Z">
        <w:r>
          <w:t>CHEM</w:t>
        </w:r>
      </w:ins>
      <w:ins w:id="53" w:author="Matthew Hamilton" w:date="2023-04-04T11:59:00Z">
        <w:r>
          <w:t xml:space="preserve">S remain relatively rare [13,25,26] and better guidance for how to implement </w:t>
        </w:r>
      </w:ins>
      <w:ins w:id="54" w:author="Matthew Hamilton" w:date="2023-04-11T13:48:00Z">
        <w:r>
          <w:t>CHEM</w:t>
        </w:r>
      </w:ins>
      <w:ins w:id="55" w:author="Matthew Hamilton" w:date="2023-04-04T11:59:00Z">
        <w:r>
          <w:t>s as open-source projects is needed [28].</w:t>
        </w:r>
      </w:ins>
    </w:p>
    <w:p w14:paraId="53CBCA68" w14:textId="77777777" w:rsidR="00D65E20" w:rsidRDefault="00D65E20" w:rsidP="00D65E20">
      <w:pPr>
        <w:pStyle w:val="BodyText"/>
        <w:rPr>
          <w:ins w:id="56" w:author="Matthew Hamilton" w:date="2023-04-05T15:17:00Z"/>
        </w:rPr>
      </w:pPr>
      <w:ins w:id="57" w:author="Matthew Hamilton" w:date="2023-04-05T15:17:00Z">
        <w:r>
          <w:t xml:space="preserve">Funding for health economic modelling projects rarely extend to provision of </w:t>
        </w:r>
        <w:proofErr w:type="gramStart"/>
        <w:r>
          <w:t>medium term</w:t>
        </w:r>
        <w:proofErr w:type="gramEnd"/>
        <w:r>
          <w:t xml:space="preserve"> support for model updates and improvements. The career trajectories of health economists can also mitigate against adequate maintenance of a model. For example, it is relatively common for model authors to have moved on from the team that owns the model and / or from working on the health condition for which the model was developed.</w:t>
        </w:r>
      </w:ins>
    </w:p>
    <w:p w14:paraId="4C20E9BF" w14:textId="77777777" w:rsidR="00D65E20" w:rsidRDefault="00D65E20" w:rsidP="00D65E20">
      <w:pPr>
        <w:pStyle w:val="BodyText"/>
        <w:rPr>
          <w:ins w:id="58" w:author="Matthew Hamilton" w:date="2023-04-04T11:59:00Z"/>
        </w:rPr>
      </w:pPr>
    </w:p>
    <w:p w14:paraId="25B428CB" w14:textId="77777777" w:rsidR="00D65E20" w:rsidRDefault="00D65E20" w:rsidP="00D65E20">
      <w:pPr>
        <w:pStyle w:val="BodyText"/>
        <w:rPr>
          <w:ins w:id="59" w:author="Matthew Hamilton" w:date="2023-04-12T18:20:00Z"/>
        </w:rPr>
      </w:pPr>
      <w:ins w:id="60" w:author="Matthew Hamilton" w:date="2023-04-12T15:52:00Z">
        <w:r>
          <w:t xml:space="preserve">Computational health economic models (CHEMs) are widely used, influential, increasingly complex and subject to potentially under-appreciated limitations.  </w:t>
        </w:r>
      </w:ins>
    </w:p>
    <w:p w14:paraId="0B8DB683" w14:textId="77777777" w:rsidR="00D65E20" w:rsidRDefault="00D65E20" w:rsidP="00D65E20">
      <w:pPr>
        <w:pStyle w:val="BodyText"/>
        <w:rPr>
          <w:ins w:id="61" w:author="Matthew Hamilton" w:date="2023-04-12T18:20:00Z"/>
        </w:rPr>
      </w:pPr>
    </w:p>
    <w:p w14:paraId="569F6CFF" w14:textId="77777777" w:rsidR="00D65E20" w:rsidRDefault="00D65E20" w:rsidP="00D65E20">
      <w:pPr>
        <w:pStyle w:val="FirstParagraph"/>
        <w:rPr>
          <w:ins w:id="62" w:author="Matthew Hamilton" w:date="2023-04-12T18:20:00Z"/>
        </w:rPr>
      </w:pPr>
      <w:ins w:id="63" w:author="Matthew Hamilton" w:date="2023-04-12T18:20:00Z">
        <w:r>
          <w:lastRenderedPageBreak/>
          <w:t>There is significant scope for the acceptability, adequacy for purpose and social benefit of CHEMs to be enhanced.</w:t>
        </w:r>
      </w:ins>
    </w:p>
    <w:p w14:paraId="3D254F53" w14:textId="77777777" w:rsidR="00D65E20" w:rsidRDefault="00D65E20" w:rsidP="00D65E20">
      <w:pPr>
        <w:pStyle w:val="BodyText"/>
        <w:rPr>
          <w:ins w:id="64" w:author="Matthew Hamilton" w:date="2023-04-13T17:13:00Z"/>
        </w:rPr>
      </w:pPr>
    </w:p>
    <w:p w14:paraId="5B60F114" w14:textId="77777777" w:rsidR="00D65E20" w:rsidRDefault="00D65E20" w:rsidP="00D65E20">
      <w:pPr>
        <w:pStyle w:val="Heading2"/>
        <w:numPr>
          <w:ilvl w:val="0"/>
          <w:numId w:val="0"/>
        </w:numPr>
        <w:ind w:left="792" w:hanging="432"/>
        <w:rPr>
          <w:ins w:id="65" w:author="Matthew Hamilton" w:date="2023-04-13T17:13:00Z"/>
        </w:rPr>
      </w:pPr>
      <w:ins w:id="66" w:author="Matthew Hamilton" w:date="2023-04-13T17:13:00Z">
        <w:r>
          <w:t>2.2 Desireable CHEM attribues</w:t>
        </w:r>
      </w:ins>
    </w:p>
    <w:p w14:paraId="310D6282" w14:textId="77777777" w:rsidR="00D65E20" w:rsidRDefault="00D65E20" w:rsidP="00D65E20">
      <w:pPr>
        <w:pStyle w:val="BodyText"/>
        <w:rPr>
          <w:ins w:id="67" w:author="Matthew Hamilton" w:date="2023-04-13T17:13:00Z"/>
        </w:rPr>
      </w:pPr>
      <w:ins w:id="68" w:author="Matthew Hamilton" w:date="2023-04-13T17:13:00Z">
        <w:r>
          <w:t xml:space="preserve">These issues have the potential to compound as CHEMs become more complex – with concomitant accountability obligations for model authors [12,13]. </w:t>
        </w:r>
      </w:ins>
    </w:p>
    <w:p w14:paraId="6988F1B0" w14:textId="77777777" w:rsidR="00D65E20" w:rsidRDefault="00D65E20" w:rsidP="00D65E20">
      <w:pPr>
        <w:pStyle w:val="BodyText"/>
        <w:rPr>
          <w:ins w:id="69" w:author="Matthew Hamilton" w:date="2023-04-13T17:13:00Z"/>
        </w:rPr>
      </w:pPr>
      <w:ins w:id="70" w:author="Matthew Hamilton" w:date="2023-04-13T17:13:00Z">
        <w:r>
          <w:t>An existing ethical framework for public health modelling [</w:t>
        </w:r>
        <w:r w:rsidRPr="00425FEE">
          <w:fldChar w:fldCharType="begin"/>
        </w:r>
        <w:r w:rsidRPr="00425FEE">
          <w:instrText xml:space="preserve"> HYPERLINK "https://doi.org/10.3389/fpubh.2017.00068" </w:instrText>
        </w:r>
        <w:r w:rsidRPr="00425FEE">
          <w:fldChar w:fldCharType="separate"/>
        </w:r>
        <w:r w:rsidRPr="00425FEE">
          <w:rPr>
            <w:rStyle w:val="Hyperlink"/>
            <w:color w:val="282828"/>
          </w:rPr>
          <w:t>https://doi.org/10.3389/fpubh.2017.00068</w:t>
        </w:r>
        <w:r w:rsidRPr="00425FEE">
          <w:fldChar w:fldCharType="end"/>
        </w:r>
        <w:r>
          <w:t>] suggests four criteria for considering the suitability of models to inform policymaking – independence, transparency, beneficence and justice.</w:t>
        </w:r>
      </w:ins>
    </w:p>
    <w:p w14:paraId="45ACCC52" w14:textId="77777777" w:rsidR="00D65E20" w:rsidRDefault="00D65E20" w:rsidP="00D65E20">
      <w:pPr>
        <w:pStyle w:val="BodyText"/>
        <w:rPr>
          <w:ins w:id="71" w:author="Matthew Hamilton" w:date="2023-04-13T17:13:00Z"/>
        </w:rPr>
      </w:pPr>
    </w:p>
    <w:p w14:paraId="11274866" w14:textId="77777777" w:rsidR="00D65E20" w:rsidRDefault="00D65E20" w:rsidP="00D65E20">
      <w:pPr>
        <w:pStyle w:val="BodyText"/>
        <w:rPr>
          <w:ins w:id="72" w:author="Matthew Hamilton" w:date="2023-04-13T17:13:00Z"/>
        </w:rPr>
      </w:pPr>
      <w:ins w:id="73" w:author="Matthew Hamilton" w:date="2023-04-13T17:13:00Z">
        <w:r>
          <w:t xml:space="preserve">The growth in the volume and breadth of published health economic analysis [REF] </w:t>
        </w:r>
        <w:commentRangeStart w:id="74"/>
        <w:commentRangeEnd w:id="74"/>
        <w:r>
          <w:rPr>
            <w:rStyle w:val="CommentReference"/>
          </w:rPr>
          <w:commentReference w:id="74"/>
        </w:r>
        <w:r>
          <w:t xml:space="preserve">suggests that substantial public funds are now invested in developing CHEMs. The social returns from this investment could be enhanced if CHEMs could be more readily and appropriately used by all who could benefit from them and if the lifetime for their valid application could be extended. </w:t>
        </w:r>
      </w:ins>
    </w:p>
    <w:p w14:paraId="2B112608" w14:textId="77777777" w:rsidR="00D65E20" w:rsidRDefault="00D65E20" w:rsidP="00D65E20">
      <w:pPr>
        <w:pStyle w:val="BodyText"/>
        <w:rPr>
          <w:ins w:id="75" w:author="Matthew Hamilton" w:date="2023-04-13T17:13:00Z"/>
        </w:rPr>
      </w:pPr>
    </w:p>
    <w:p w14:paraId="4BECC47E" w14:textId="77777777" w:rsidR="00D65E20" w:rsidRDefault="00D65E20" w:rsidP="00D65E20">
      <w:pPr>
        <w:pStyle w:val="BodyText"/>
        <w:rPr>
          <w:ins w:id="76" w:author="Matthew Hamilton" w:date="2023-04-13T17:13:00Z"/>
        </w:rPr>
      </w:pPr>
      <w:ins w:id="77" w:author="Matthew Hamilton" w:date="2023-04-13T17:13:00Z">
        <w:r>
          <w:t>Not in – representativeness &amp; engagement [Conceptual model development, partially addressed under TRU]</w:t>
        </w:r>
      </w:ins>
    </w:p>
    <w:p w14:paraId="553AE978" w14:textId="77777777" w:rsidR="00D65E20" w:rsidRDefault="00D65E20" w:rsidP="00D65E20">
      <w:pPr>
        <w:pStyle w:val="BodyText"/>
        <w:rPr>
          <w:ins w:id="78" w:author="Matthew Hamilton" w:date="2023-04-13T17:13:00Z"/>
        </w:rPr>
      </w:pPr>
    </w:p>
    <w:p w14:paraId="501B7650" w14:textId="77777777" w:rsidR="00D65E20" w:rsidRDefault="00D65E20" w:rsidP="00D65E20">
      <w:pPr>
        <w:pStyle w:val="FirstParagraph"/>
        <w:rPr>
          <w:ins w:id="79" w:author="Matthew Hamilton" w:date="2023-04-13T17:59:00Z"/>
          <w:color w:val="000000" w:themeColor="text1"/>
        </w:rPr>
      </w:pPr>
      <w:ins w:id="80" w:author="Matthew Hamilton" w:date="2023-04-13T17:59:00Z">
        <w:r>
          <w:t xml:space="preserve">Adherence to good practice guidance </w:t>
        </w:r>
        <w:commentRangeStart w:id="81"/>
        <w:commentRangeEnd w:id="81"/>
        <w:r>
          <w:rPr>
            <w:rStyle w:val="CommentReference"/>
          </w:rPr>
          <w:commentReference w:id="81"/>
        </w:r>
        <w:r>
          <w:t xml:space="preserve">is an essential requirement for healthcare modelling [2]. </w:t>
        </w:r>
        <w:r>
          <w:rPr>
            <w:color w:val="000000" w:themeColor="text1"/>
          </w:rPr>
          <w:t xml:space="preserve">Peer reviewed articles on health economic modelling practice typically consider issues specific to </w:t>
        </w:r>
        <w:r w:rsidRPr="00425FEE">
          <w:rPr>
            <w:color w:val="000000" w:themeColor="text1"/>
          </w:rPr>
          <w:t>computational</w:t>
        </w:r>
        <w:r w:rsidRPr="00D443F8">
          <w:rPr>
            <w:color w:val="000000" w:themeColor="text1"/>
          </w:rPr>
          <w:t xml:space="preserve"> </w:t>
        </w:r>
        <w:r>
          <w:rPr>
            <w:color w:val="000000" w:themeColor="text1"/>
          </w:rPr>
          <w:t xml:space="preserve">implementation in conjunction with other issues such as development of the </w:t>
        </w:r>
        <w:r w:rsidRPr="00425FEE">
          <w:rPr>
            <w:color w:val="000000" w:themeColor="text1"/>
          </w:rPr>
          <w:t>conceptual</w:t>
        </w:r>
        <w:r>
          <w:rPr>
            <w:color w:val="000000" w:themeColor="text1"/>
          </w:rPr>
          <w:t xml:space="preserve"> </w:t>
        </w:r>
        <w:commentRangeStart w:id="82"/>
        <w:commentRangeEnd w:id="82"/>
        <w:r>
          <w:rPr>
            <w:rStyle w:val="CommentReference"/>
          </w:rPr>
          <w:commentReference w:id="82"/>
        </w:r>
        <w:r>
          <w:rPr>
            <w:color w:val="000000" w:themeColor="text1"/>
          </w:rPr>
          <w:t>model</w:t>
        </w:r>
        <w:commentRangeStart w:id="83"/>
        <w:r>
          <w:rPr>
            <w:color w:val="000000" w:themeColor="text1"/>
          </w:rPr>
          <w:t>, the identification and selection of input data and study reporting</w:t>
        </w:r>
        <w:commentRangeEnd w:id="83"/>
        <w:r>
          <w:rPr>
            <w:rStyle w:val="CommentReference"/>
          </w:rPr>
          <w:commentReference w:id="83"/>
        </w:r>
        <w:r>
          <w:rPr>
            <w:color w:val="000000" w:themeColor="text1"/>
          </w:rPr>
          <w:t xml:space="preserve">. </w:t>
        </w:r>
      </w:ins>
    </w:p>
    <w:p w14:paraId="4896AD1C" w14:textId="77777777" w:rsidR="00D65E20" w:rsidRPr="00B97080" w:rsidRDefault="00D65E20" w:rsidP="00D65E20">
      <w:pPr>
        <w:pStyle w:val="FirstParagraph"/>
        <w:rPr>
          <w:ins w:id="84" w:author="Matthew Hamilton" w:date="2023-04-13T17:59:00Z"/>
          <w:color w:val="000000" w:themeColor="text1"/>
        </w:rPr>
      </w:pPr>
      <w:ins w:id="85" w:author="Matthew Hamilton" w:date="2023-04-13T17:59:00Z">
        <w:r>
          <w:rPr>
            <w:color w:val="000000" w:themeColor="text1"/>
          </w:rPr>
          <w:t xml:space="preserve">Individual guidelines from this literature that are specific to the computational implementation of models address issues of both development and use. </w:t>
        </w:r>
        <w:r w:rsidRPr="00B97080">
          <w:rPr>
            <w:color w:val="000000" w:themeColor="text1"/>
          </w:rPr>
          <w:t>Guidelines for the development of CHEMs include recommendations on code organisation, data file management, version control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B97080">
          <w:rPr>
            <w:color w:val="000000" w:themeColor="text1"/>
          </w:rPr>
          <w:t>], verification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B97080">
          <w:fldChar w:fldCharType="begin"/>
        </w:r>
        <w:r w:rsidRPr="00B97080">
          <w:instrText xml:space="preserve"> HYPERLINK "https://doi.org/10.1093/epirev/mxab006" </w:instrText>
        </w:r>
        <w:r w:rsidRPr="00B97080">
          <w:fldChar w:fldCharType="separate"/>
        </w:r>
        <w:r w:rsidRPr="00425FEE">
          <w:rPr>
            <w:rStyle w:val="Hyperlink"/>
            <w:color w:val="006FB7"/>
            <w:bdr w:val="none" w:sz="0" w:space="0" w:color="auto" w:frame="1"/>
          </w:rPr>
          <w:t>https://doi.org/10.1093/epirev/mxab006</w:t>
        </w:r>
        <w:r w:rsidRPr="00B97080">
          <w:fldChar w:fldCharType="end"/>
        </w:r>
        <w:r w:rsidRPr="00B97080">
          <w:rPr>
            <w:color w:val="000000" w:themeColor="text1"/>
          </w:rPr>
          <w:t>],XXXXXXXXXXX) and validation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425FEE">
          <w:rPr>
            <w:rFonts w:cs="Segoe UI"/>
            <w:color w:val="333333"/>
            <w:shd w:val="clear" w:color="auto" w:fill="FCFCFC"/>
          </w:rPr>
          <w:fldChar w:fldCharType="begin"/>
        </w:r>
        <w:r w:rsidRPr="00425FEE">
          <w:rPr>
            <w:rFonts w:cs="Segoe UI"/>
            <w:color w:val="333333"/>
            <w:shd w:val="clear" w:color="auto" w:fill="FCFCFC"/>
          </w:rPr>
          <w:instrText xml:space="preserve"> HYPERLINK "https://doi.org/10.1007/s40273-021-01110-w</w:instrText>
        </w:r>
        <w:r w:rsidRPr="00B97080">
          <w:rPr>
            <w:color w:val="000000" w:themeColor="text1"/>
          </w:rPr>
          <w:instrText>])</w:instrText>
        </w:r>
        <w:r w:rsidRPr="00425FEE">
          <w:rPr>
            <w:rFonts w:cs="Segoe UI"/>
            <w:color w:val="333333"/>
            <w:shd w:val="clear" w:color="auto" w:fill="FCFCFC"/>
          </w:rPr>
          <w:instrText xml:space="preserve">" </w:instrText>
        </w:r>
        <w:r w:rsidRPr="00425FEE">
          <w:rPr>
            <w:rFonts w:cs="Segoe UI"/>
            <w:color w:val="333333"/>
            <w:shd w:val="clear" w:color="auto" w:fill="FCFCFC"/>
          </w:rPr>
        </w:r>
        <w:r w:rsidRPr="00425FEE">
          <w:rPr>
            <w:rFonts w:cs="Segoe UI"/>
            <w:color w:val="333333"/>
            <w:shd w:val="clear" w:color="auto" w:fill="FCFCFC"/>
          </w:rPr>
          <w:fldChar w:fldCharType="separate"/>
        </w:r>
        <w:r w:rsidRPr="00425FEE">
          <w:rPr>
            <w:rStyle w:val="Hyperlink"/>
            <w:rFonts w:cs="Segoe UI"/>
            <w:shd w:val="clear" w:color="auto" w:fill="FCFCFC"/>
          </w:rPr>
          <w:t>https://doi.org/10.1007/s40273-021-01110-w</w:t>
        </w:r>
        <w:r w:rsidRPr="00B97080">
          <w:rPr>
            <w:rStyle w:val="Hyperlink"/>
          </w:rPr>
          <w:t>])</w:t>
        </w:r>
        <w:r w:rsidRPr="00425FEE">
          <w:rPr>
            <w:rFonts w:cs="Segoe UI"/>
            <w:color w:val="333333"/>
            <w:shd w:val="clear" w:color="auto" w:fill="FCFCFC"/>
          </w:rPr>
          <w:fldChar w:fldCharType="end"/>
        </w:r>
        <w:r w:rsidRPr="00B97080">
          <w:rPr>
            <w:color w:val="000000" w:themeColor="text1"/>
          </w:rPr>
          <w:t>]. Guidelines on how model authors can support appropriate use of CHEMs address issues such as availability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B97080">
          <w:fldChar w:fldCharType="begin"/>
        </w:r>
        <w:r w:rsidRPr="00B97080">
          <w:instrText xml:space="preserve"> HYPERLINK "https://doi.org/10.1093/epirev/mxab006" </w:instrText>
        </w:r>
        <w:r w:rsidRPr="00B97080">
          <w:fldChar w:fldCharType="separate"/>
        </w:r>
        <w:r w:rsidRPr="00425FEE">
          <w:rPr>
            <w:rStyle w:val="Hyperlink"/>
            <w:color w:val="006FB7"/>
            <w:bdr w:val="none" w:sz="0" w:space="0" w:color="auto" w:frame="1"/>
          </w:rPr>
          <w:t>https://doi.org/10.1093/epirev/mxab006</w:t>
        </w:r>
        <w:r w:rsidRPr="00B97080">
          <w:fldChar w:fldCharType="end"/>
        </w:r>
        <w:r w:rsidRPr="00B97080">
          <w:t xml:space="preserve">, </w:t>
        </w:r>
        <w:r w:rsidRPr="00425FEE">
          <w:rPr>
            <w:rFonts w:cs="Segoe UI"/>
            <w:color w:val="333333"/>
            <w:shd w:val="clear" w:color="auto" w:fill="FCFCFC"/>
          </w:rPr>
          <w:t>https://doi.org/10.1007/s40273-021-01110-w</w:t>
        </w:r>
        <w:r w:rsidRPr="00B97080">
          <w:rPr>
            <w:color w:val="000000" w:themeColor="text1"/>
          </w:rPr>
          <w:t>], developer documentation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B97080">
          <w:rPr>
            <w:color w:val="000000" w:themeColor="text1"/>
          </w:rPr>
          <w:t>], fitness for purpose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425FEE">
          <w:rPr>
            <w:rFonts w:cs="Segoe UI"/>
            <w:color w:val="333333"/>
            <w:shd w:val="clear" w:color="auto" w:fill="FCFCFC"/>
          </w:rPr>
          <w:t>https://doi.org/10.1007/s40273-021-01110-w</w:t>
        </w:r>
        <w:r w:rsidRPr="00B97080">
          <w:rPr>
            <w:color w:val="000000" w:themeColor="text1"/>
          </w:rPr>
          <w:t>], reproducibility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425FEE">
          <w:rPr>
            <w:color w:val="606060"/>
          </w:rPr>
          <w:fldChar w:fldCharType="begin"/>
        </w:r>
        <w:r w:rsidRPr="00425FEE">
          <w:rPr>
            <w:color w:val="606060"/>
          </w:rPr>
          <w:instrText xml:space="preserve"> HYPERLINK "https://doi.org/10.1371/journal.pcbi.1010856" </w:instrText>
        </w:r>
        <w:r w:rsidRPr="00425FEE">
          <w:rPr>
            <w:color w:val="606060"/>
          </w:rPr>
        </w:r>
        <w:r w:rsidRPr="00425FEE">
          <w:rPr>
            <w:color w:val="606060"/>
          </w:rPr>
          <w:fldChar w:fldCharType="separate"/>
        </w:r>
        <w:r w:rsidRPr="00425FEE">
          <w:rPr>
            <w:rStyle w:val="Hyperlink"/>
            <w:color w:val="202020"/>
          </w:rPr>
          <w:t>https://doi.org/10.1371/journal.pcbi.1010856</w:t>
        </w:r>
        <w:r w:rsidRPr="00425FEE">
          <w:rPr>
            <w:color w:val="606060"/>
          </w:rPr>
          <w:fldChar w:fldCharType="end"/>
        </w:r>
        <w:r w:rsidRPr="00425FEE">
          <w:rPr>
            <w:color w:val="606060"/>
          </w:rPr>
          <w:t xml:space="preserve">, </w:t>
        </w:r>
        <w:r w:rsidRPr="00B97080">
          <w:fldChar w:fldCharType="begin"/>
        </w:r>
        <w:r w:rsidRPr="00B97080">
          <w:instrText xml:space="preserve"> HYPERLINK "https://doi.org/10.1093/epirev/mxab006" </w:instrText>
        </w:r>
        <w:r w:rsidRPr="00B97080">
          <w:fldChar w:fldCharType="separate"/>
        </w:r>
        <w:r w:rsidRPr="00425FEE">
          <w:rPr>
            <w:rStyle w:val="Hyperlink"/>
            <w:color w:val="006FB7"/>
            <w:bdr w:val="none" w:sz="0" w:space="0" w:color="auto" w:frame="1"/>
          </w:rPr>
          <w:t>https://doi.org/10.1093/epirev/mxab006</w:t>
        </w:r>
        <w:r w:rsidRPr="00B97080">
          <w:fldChar w:fldCharType="end"/>
        </w:r>
        <w:r w:rsidRPr="00B97080">
          <w:rPr>
            <w:color w:val="000000" w:themeColor="text1"/>
          </w:rPr>
          <w:t>], re-use [</w:t>
        </w:r>
        <w:r w:rsidRPr="00425FEE">
          <w:rPr>
            <w:rFonts w:cs="Segoe UI"/>
            <w:color w:val="333333"/>
            <w:shd w:val="clear" w:color="auto" w:fill="FCFCFC"/>
          </w:rPr>
          <w:t>https://doi.org/10.1007/s40273-021-01110-w</w:t>
        </w:r>
        <w:r w:rsidRPr="00B97080">
          <w:rPr>
            <w:color w:val="000000" w:themeColor="text1"/>
          </w:rPr>
          <w:t>], terminology [</w:t>
        </w:r>
        <w:r w:rsidRPr="00B97080">
          <w:fldChar w:fldCharType="begin"/>
        </w:r>
        <w:r w:rsidRPr="00B97080">
          <w:instrText xml:space="preserve"> HYPERLINK "https://doi.org/10.1002/jrsm.1333" </w:instrText>
        </w:r>
        <w:r w:rsidRPr="00B97080">
          <w:fldChar w:fldCharType="separate"/>
        </w:r>
        <w:r w:rsidRPr="00425FEE">
          <w:rPr>
            <w:rStyle w:val="Hyperlink"/>
            <w:rFonts w:cs="Open Sans"/>
            <w:b/>
            <w:bCs/>
            <w:color w:val="005274"/>
          </w:rPr>
          <w:t>https://doi.org/10.1002/jrsm.1333</w:t>
        </w:r>
        <w:r w:rsidRPr="00B97080">
          <w:fldChar w:fldCharType="end"/>
        </w:r>
        <w:r w:rsidRPr="00B97080">
          <w:rPr>
            <w:color w:val="000000" w:themeColor="text1"/>
          </w:rPr>
          <w:t>], user-documentation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425FEE">
          <w:rPr>
            <w:rFonts w:cs="Segoe UI"/>
            <w:color w:val="333333"/>
            <w:shd w:val="clear" w:color="auto" w:fill="FCFCFC"/>
          </w:rPr>
          <w:fldChar w:fldCharType="begin"/>
        </w:r>
        <w:r w:rsidRPr="00425FEE">
          <w:rPr>
            <w:rFonts w:cs="Segoe UI"/>
            <w:color w:val="333333"/>
            <w:shd w:val="clear" w:color="auto" w:fill="FCFCFC"/>
          </w:rPr>
          <w:instrText xml:space="preserve"> HYPERLINK "https://doi.org/10.1007/s40273-021-01110-w" </w:instrText>
        </w:r>
        <w:r w:rsidRPr="00425FEE">
          <w:rPr>
            <w:rFonts w:cs="Segoe UI"/>
            <w:color w:val="333333"/>
            <w:shd w:val="clear" w:color="auto" w:fill="FCFCFC"/>
          </w:rPr>
        </w:r>
        <w:r w:rsidRPr="00425FEE">
          <w:rPr>
            <w:rFonts w:cs="Segoe UI"/>
            <w:color w:val="333333"/>
            <w:shd w:val="clear" w:color="auto" w:fill="FCFCFC"/>
          </w:rPr>
          <w:fldChar w:fldCharType="separate"/>
        </w:r>
        <w:r w:rsidRPr="00425FEE">
          <w:rPr>
            <w:rStyle w:val="Hyperlink"/>
            <w:rFonts w:cs="Segoe UI"/>
            <w:shd w:val="clear" w:color="auto" w:fill="FCFCFC"/>
          </w:rPr>
          <w:t>https://doi.org/10.1007/s40273-021-01110-w</w:t>
        </w:r>
        <w:r w:rsidRPr="00425FEE">
          <w:rPr>
            <w:rFonts w:cs="Segoe UI"/>
            <w:color w:val="333333"/>
            <w:shd w:val="clear" w:color="auto" w:fill="FCFCFC"/>
          </w:rPr>
          <w:fldChar w:fldCharType="end"/>
        </w:r>
        <w:r w:rsidRPr="00B97080">
          <w:rPr>
            <w:color w:val="000000" w:themeColor="text1"/>
          </w:rPr>
          <w:t>] and user-interfaces [</w:t>
        </w:r>
        <w:r w:rsidRPr="00425FEE">
          <w:rPr>
            <w:rFonts w:cs="Segoe UI"/>
            <w:color w:val="333333"/>
            <w:shd w:val="clear" w:color="auto" w:fill="FCFCFC"/>
          </w:rPr>
          <w:t>https://doi.org/10.1007/s40273-021-01110-w</w:t>
        </w:r>
        <w:r w:rsidRPr="00B97080">
          <w:rPr>
            <w:color w:val="000000" w:themeColor="text1"/>
          </w:rPr>
          <w:t>].</w:t>
        </w:r>
      </w:ins>
    </w:p>
    <w:p w14:paraId="577BE10A" w14:textId="77777777" w:rsidR="00D65E20" w:rsidRDefault="00D65E20" w:rsidP="00D65E20">
      <w:pPr>
        <w:pStyle w:val="BodyText"/>
        <w:rPr>
          <w:ins w:id="86" w:author="Matthew Hamilton" w:date="2023-04-14T12:22:00Z"/>
        </w:rPr>
      </w:pPr>
    </w:p>
    <w:p w14:paraId="46751C9E" w14:textId="77777777" w:rsidR="00D65E20" w:rsidRDefault="00D65E20" w:rsidP="00D65E20">
      <w:pPr>
        <w:pStyle w:val="BodyText"/>
        <w:rPr>
          <w:ins w:id="87" w:author="Matthew Hamilton" w:date="2023-04-14T12:22:00Z"/>
        </w:rPr>
      </w:pPr>
      <w:ins w:id="88" w:author="Matthew Hamilton" w:date="2023-04-14T12:22:00Z">
        <w:r>
          <w:t>We are developing a computational model to explore multiple economic topics relating to the mental health of young people aged 12 to 25 called ready4 (</w:t>
        </w:r>
        <w:r>
          <w:fldChar w:fldCharType="begin"/>
        </w:r>
        <w:r>
          <w:instrText xml:space="preserve"> HYPERLINK "http://www.ready4-dev.com" </w:instrText>
        </w:r>
        <w:r>
          <w:fldChar w:fldCharType="separate"/>
        </w:r>
        <w:r w:rsidRPr="00DB58E9">
          <w:rPr>
            <w:rStyle w:val="Hyperlink"/>
          </w:rPr>
          <w:t>www.ready4-dev.com</w:t>
        </w:r>
        <w:r>
          <w:fldChar w:fldCharType="end"/>
        </w:r>
        <w:r>
          <w:t>).</w:t>
        </w:r>
      </w:ins>
    </w:p>
    <w:p w14:paraId="15D7A707" w14:textId="77777777" w:rsidR="00D65E20" w:rsidRDefault="00D65E20" w:rsidP="00D65E20">
      <w:pPr>
        <w:pStyle w:val="FirstParagraph"/>
        <w:rPr>
          <w:ins w:id="89" w:author="Matthew Hamilton" w:date="2023-04-14T12:22:00Z"/>
        </w:rPr>
      </w:pPr>
      <w:ins w:id="90" w:author="Matthew Hamilton" w:date="2023-04-14T12:22:00Z">
        <w:r>
          <w:t>We have developed a framework that:</w:t>
        </w:r>
      </w:ins>
    </w:p>
    <w:p w14:paraId="0D2F71EA" w14:textId="77777777" w:rsidR="00D65E20" w:rsidRDefault="00D65E20" w:rsidP="00D65E20">
      <w:pPr>
        <w:numPr>
          <w:ilvl w:val="0"/>
          <w:numId w:val="2"/>
        </w:numPr>
        <w:rPr>
          <w:ins w:id="91" w:author="Matthew Hamilton" w:date="2023-04-14T12:22:00Z"/>
        </w:rPr>
      </w:pPr>
      <w:ins w:id="92" w:author="Matthew Hamilton" w:date="2023-04-14T12:22:00Z">
        <w:r>
          <w:t xml:space="preserve">specifies a set of guidelines for implementing a transparent, reusable and updatable CHEM; </w:t>
        </w:r>
      </w:ins>
    </w:p>
    <w:p w14:paraId="7031E496" w14:textId="77777777" w:rsidR="00D65E20" w:rsidRDefault="00D65E20" w:rsidP="00D65E20">
      <w:pPr>
        <w:numPr>
          <w:ilvl w:val="0"/>
          <w:numId w:val="2"/>
        </w:numPr>
        <w:rPr>
          <w:ins w:id="93" w:author="Matthew Hamilton" w:date="2023-04-14T12:22:00Z"/>
        </w:rPr>
      </w:pPr>
      <w:ins w:id="94" w:author="Matthew Hamilton" w:date="2023-04-14T12:22:00Z">
        <w:r>
          <w:t>provides a toolkit of online services and novel software for implementing a youth mental health model that meet these standards.</w:t>
        </w:r>
      </w:ins>
    </w:p>
    <w:p w14:paraId="451B52BE" w14:textId="77777777" w:rsidR="00D65E20" w:rsidRPr="00282512" w:rsidRDefault="00D65E20" w:rsidP="00D65E20">
      <w:pPr>
        <w:pStyle w:val="BodyText"/>
        <w:rPr>
          <w:ins w:id="95" w:author="Matthew Hamilton" w:date="2023-04-14T12:22:00Z"/>
        </w:rPr>
      </w:pPr>
    </w:p>
    <w:p w14:paraId="44420D6D" w14:textId="77777777" w:rsidR="00D65E20" w:rsidRDefault="00D65E20" w:rsidP="00D65E20">
      <w:pPr>
        <w:pStyle w:val="Heading2"/>
        <w:rPr>
          <w:ins w:id="96" w:author="Matthew Hamilton" w:date="2023-04-14T12:22:00Z"/>
        </w:rPr>
      </w:pPr>
      <w:ins w:id="97" w:author="Matthew Hamilton" w:date="2023-04-14T12:22:00Z">
        <w:r>
          <w:t>Modelling toolkit</w:t>
        </w:r>
      </w:ins>
    </w:p>
    <w:p w14:paraId="3509F699" w14:textId="77777777" w:rsidR="00D65E20" w:rsidRDefault="00D65E20" w:rsidP="00D65E20">
      <w:pPr>
        <w:pStyle w:val="FirstParagraph"/>
        <w:rPr>
          <w:ins w:id="98" w:author="Matthew Hamilton" w:date="2023-04-14T12:22:00Z"/>
        </w:rPr>
      </w:pPr>
      <w:ins w:id="99" w:author="Matthew Hamilton" w:date="2023-04-14T12:22:00Z">
        <w:r>
          <w:t>We developed a toolkit to help us develop ready4 as a CHEM that meets all six TRU standards. The toolkit is comprised of accounts that we have established and configured using existing online services and novel software that we have written as R libraries (for details, see Availability of Data and Materials).</w:t>
        </w:r>
      </w:ins>
    </w:p>
    <w:p w14:paraId="5A4629EA" w14:textId="77777777" w:rsidR="00D65E20" w:rsidRDefault="00D65E20" w:rsidP="00D65E20">
      <w:pPr>
        <w:pStyle w:val="BodyText"/>
        <w:rPr>
          <w:ins w:id="100" w:author="Matthew Hamilton" w:date="2023-04-17T11:05:00Z"/>
        </w:rPr>
      </w:pPr>
    </w:p>
    <w:p w14:paraId="50C2EA25" w14:textId="77777777" w:rsidR="00D65E20" w:rsidRDefault="00D65E20" w:rsidP="00D65E20">
      <w:pPr>
        <w:pStyle w:val="BodyText"/>
        <w:rPr>
          <w:ins w:id="101" w:author="Matthew Hamilton" w:date="2023-04-17T11:05:00Z"/>
        </w:rPr>
      </w:pPr>
      <w:ins w:id="102" w:author="Matthew Hamilton" w:date="2023-04-17T11:05:00Z">
        <w:r>
          <w:t>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t>
        </w:r>
      </w:ins>
    </w:p>
    <w:p w14:paraId="609D7C1C" w14:textId="77777777" w:rsidR="00D65E20" w:rsidRDefault="00D65E20" w:rsidP="00D65E20">
      <w:pPr>
        <w:pStyle w:val="BodyText"/>
        <w:rPr>
          <w:ins w:id="103" w:author="Matthew Hamilton" w:date="2023-04-17T11:05:00Z"/>
        </w:rPr>
      </w:pPr>
      <w:ins w:id="104" w:author="Matthew Hamilton" w:date="2023-04-17T11:05:00Z">
        <w:r>
          <w:t xml:space="preserve">Modular models also provide an opportunity for multiple modelling teams to contribute to, test and reuse models. To enhance this capacity, modular models may be implemented as </w:t>
        </w:r>
        <w:proofErr w:type="gramStart"/>
        <w:r>
          <w:t>open source</w:t>
        </w:r>
        <w:proofErr w:type="gramEnd"/>
        <w:r>
          <w:t xml:space="preserve"> projects that give others liberal permissions to access and use model source code and data [19–21].</w:t>
        </w:r>
      </w:ins>
    </w:p>
    <w:p w14:paraId="14AF22E1" w14:textId="77777777" w:rsidR="00D65E20" w:rsidRDefault="00D65E20" w:rsidP="00D65E20">
      <w:pPr>
        <w:pStyle w:val="BodyText"/>
        <w:rPr>
          <w:ins w:id="105" w:author="Matthew Hamilton" w:date="2023-03-23T17:38:00Z"/>
        </w:rPr>
      </w:pPr>
    </w:p>
    <w:p w14:paraId="1DD9CA03" w14:textId="77777777" w:rsidR="00D65E20" w:rsidRDefault="00D65E20" w:rsidP="00D65E20">
      <w:pPr>
        <w:pStyle w:val="BodyText"/>
        <w:rPr>
          <w:ins w:id="106" w:author="Matthew Hamilton" w:date="2023-03-23T17:38:00Z"/>
        </w:rPr>
      </w:pPr>
      <w:ins w:id="107" w:author="Matthew Hamilton" w:date="2023-03-23T17:38:00Z">
        <w:r>
          <w:t>####</w:t>
        </w:r>
      </w:ins>
    </w:p>
    <w:p w14:paraId="47279860" w14:textId="77777777" w:rsidR="00D65E20" w:rsidRDefault="00D65E20" w:rsidP="00D65E20">
      <w:pPr>
        <w:pStyle w:val="BodyText"/>
      </w:pPr>
    </w:p>
    <w:p w14:paraId="550D790F" w14:textId="77777777" w:rsidR="00D65E20" w:rsidRDefault="00D65E20" w:rsidP="00D65E20">
      <w:pPr>
        <w:pStyle w:val="BodyText"/>
      </w:pPr>
    </w:p>
    <w:p w14:paraId="00EA1AA8" w14:textId="77777777" w:rsidR="00D65E20" w:rsidRDefault="00D65E20" w:rsidP="00D65E20">
      <w:pPr>
        <w:pStyle w:val="BodyText"/>
        <w:rPr>
          <w:ins w:id="108" w:author="Matthew Hamilton" w:date="2023-04-17T16:04:00Z"/>
        </w:rPr>
      </w:pPr>
      <w:ins w:id="109" w:author="Matthew Hamilton" w:date="2023-04-17T16:04:00Z">
        <w:r>
          <w:t>Commiting to a</w:t>
        </w:r>
      </w:ins>
      <w:ins w:id="110" w:author="Matthew Hamilton" w:date="2023-04-17T16:02:00Z">
        <w:r>
          <w:t xml:space="preserve"> software framework</w:t>
        </w:r>
      </w:ins>
      <w:ins w:id="111" w:author="Matthew Hamilton" w:date="2023-04-17T16:04:00Z">
        <w:r>
          <w:t>, particularly a</w:t>
        </w:r>
      </w:ins>
      <w:ins w:id="112" w:author="Matthew Hamilton" w:date="2023-04-17T16:05:00Z">
        <w:r>
          <w:t xml:space="preserve"> </w:t>
        </w:r>
      </w:ins>
      <w:ins w:id="113" w:author="Matthew Hamilton" w:date="2023-04-17T16:06:00Z">
        <w:r>
          <w:t xml:space="preserve">project with modular implementation, many contributors and </w:t>
        </w:r>
      </w:ins>
      <w:ins w:id="114" w:author="Matthew Hamilton" w:date="2023-04-17T16:07:00Z">
        <w:r>
          <w:t>multi-annual planning horizon, is a major decision.</w:t>
        </w:r>
      </w:ins>
    </w:p>
    <w:p w14:paraId="300D4938" w14:textId="77777777" w:rsidR="00D65E20" w:rsidRPr="00001E34" w:rsidRDefault="00D65E20" w:rsidP="00D65E20">
      <w:pPr>
        <w:pStyle w:val="BodyText"/>
        <w:rPr>
          <w:ins w:id="115" w:author="Matthew Hamilton" w:date="2023-04-15T11:18:00Z"/>
        </w:rPr>
      </w:pPr>
      <w:ins w:id="116" w:author="Matthew Hamilton" w:date="2023-04-17T16:13:00Z">
        <w:r>
          <w:t xml:space="preserve">We believe that </w:t>
        </w:r>
      </w:ins>
      <w:ins w:id="117" w:author="Matthew Hamilton" w:date="2023-04-17T16:15:00Z">
        <w:r>
          <w:t xml:space="preserve">projects </w:t>
        </w:r>
      </w:ins>
      <w:ins w:id="118" w:author="Matthew Hamilton" w:date="2023-04-17T16:13:00Z">
        <w:r>
          <w:t>to develop</w:t>
        </w:r>
      </w:ins>
      <w:ins w:id="119" w:author="Matthew Hamilton" w:date="2023-04-17T16:14:00Z">
        <w:r>
          <w:t xml:space="preserve"> </w:t>
        </w:r>
      </w:ins>
      <w:ins w:id="120" w:author="Matthew Hamilton" w:date="2023-04-17T16:18:00Z">
        <w:r>
          <w:t xml:space="preserve">and </w:t>
        </w:r>
      </w:ins>
      <w:ins w:id="121" w:author="Matthew Hamilton" w:date="2023-04-17T16:19:00Z">
        <w:r>
          <w:t xml:space="preserve">promote adoption of </w:t>
        </w:r>
      </w:ins>
      <w:ins w:id="122" w:author="Matthew Hamilton" w:date="2023-04-17T16:14:00Z">
        <w:r>
          <w:t xml:space="preserve">such </w:t>
        </w:r>
      </w:ins>
      <w:ins w:id="123" w:author="Matthew Hamilton" w:date="2023-04-17T16:16:00Z">
        <w:r>
          <w:t xml:space="preserve">software </w:t>
        </w:r>
      </w:ins>
      <w:ins w:id="124" w:author="Matthew Hamilton" w:date="2023-04-17T16:14:00Z">
        <w:r>
          <w:t>frameworks,</w:t>
        </w:r>
      </w:ins>
      <w:ins w:id="125" w:author="Matthew Hamilton" w:date="2023-04-17T16:18:00Z">
        <w:r>
          <w:t xml:space="preserve"> both in R and other </w:t>
        </w:r>
        <w:proofErr w:type="gramStart"/>
        <w:r>
          <w:t>open source</w:t>
        </w:r>
        <w:proofErr w:type="gramEnd"/>
        <w:r>
          <w:t xml:space="preserve"> languages such as python</w:t>
        </w:r>
      </w:ins>
      <w:ins w:id="126" w:author="Matthew Hamilton" w:date="2023-04-17T16:20:00Z">
        <w:r>
          <w:t>, would be a significant step forward.</w:t>
        </w:r>
      </w:ins>
    </w:p>
    <w:p w14:paraId="08BEA6F1" w14:textId="77777777" w:rsidR="00D65E20" w:rsidRDefault="00D65E20" w:rsidP="00D65E20">
      <w:pPr>
        <w:pStyle w:val="FirstParagraph"/>
        <w:rPr>
          <w:ins w:id="127" w:author="Matthew Hamilton" w:date="2023-04-15T11:29:00Z"/>
        </w:rPr>
      </w:pPr>
    </w:p>
    <w:p w14:paraId="15171002" w14:textId="77777777" w:rsidR="00D65E20" w:rsidRDefault="00D65E20" w:rsidP="00D65E20">
      <w:pPr>
        <w:pStyle w:val="BodyText"/>
      </w:pPr>
    </w:p>
    <w:p w14:paraId="30CDCB25" w14:textId="77777777" w:rsidR="00D65E20" w:rsidRPr="00B6028B" w:rsidRDefault="00D65E20" w:rsidP="00D65E20">
      <w:pPr>
        <w:pStyle w:val="BodyText"/>
        <w:rPr>
          <w:ins w:id="128" w:author="Matthew Hamilton" w:date="2023-04-17T10:21:00Z"/>
          <w:rPrChange w:id="129" w:author="Matthew Hamilton" w:date="2023-04-17T12:13:00Z">
            <w:rPr>
              <w:ins w:id="130" w:author="Matthew Hamilton" w:date="2023-04-17T10:21:00Z"/>
              <w:color w:val="000000" w:themeColor="text1"/>
            </w:rPr>
          </w:rPrChange>
        </w:rPr>
        <w:pPrChange w:id="131" w:author="Matthew Hamilton" w:date="2023-04-17T12:13:00Z">
          <w:pPr>
            <w:pStyle w:val="FirstParagraph"/>
          </w:pPr>
        </w:pPrChange>
      </w:pPr>
      <w:ins w:id="132" w:author="Matthew Hamilton" w:date="2023-04-17T15:30:00Z">
        <w:r>
          <w:t>We began de</w:t>
        </w:r>
      </w:ins>
      <w:ins w:id="133" w:author="Matthew Hamilton" w:date="2023-04-17T15:31:00Z">
        <w:r>
          <w:t>veloping a</w:t>
        </w:r>
      </w:ins>
      <w:r>
        <w:t>n unreleased</w:t>
      </w:r>
      <w:ins w:id="134" w:author="Matthew Hamilton" w:date="2023-04-17T15:31:00Z">
        <w:r>
          <w:t xml:space="preserve"> prior version of our software framework in December 2018 to try </w:t>
        </w:r>
      </w:ins>
      <w:ins w:id="135" w:author="Matthew Hamilton" w:date="2023-04-17T15:32:00Z">
        <w:r>
          <w:t>to</w:t>
        </w:r>
      </w:ins>
      <w:ins w:id="136" w:author="Matthew Hamilton" w:date="2023-04-17T15:31:00Z">
        <w:r>
          <w:t xml:space="preserve"> automate and standardize </w:t>
        </w:r>
      </w:ins>
      <w:ins w:id="137" w:author="Matthew Hamilton" w:date="2023-04-17T15:32:00Z">
        <w:r>
          <w:t xml:space="preserve">a number </w:t>
        </w:r>
      </w:ins>
      <w:ins w:id="138" w:author="Matthew Hamilton" w:date="2023-04-17T15:33:00Z">
        <w:r>
          <w:t xml:space="preserve">of </w:t>
        </w:r>
      </w:ins>
      <w:ins w:id="139" w:author="Matthew Hamilton" w:date="2023-04-17T15:31:00Z">
        <w:r>
          <w:t xml:space="preserve">tasks we </w:t>
        </w:r>
      </w:ins>
      <w:ins w:id="140" w:author="Matthew Hamilton" w:date="2023-04-17T15:32:00Z">
        <w:r>
          <w:t xml:space="preserve">were repeadedly </w:t>
        </w:r>
      </w:ins>
      <w:ins w:id="141" w:author="Matthew Hamilton" w:date="2023-04-17T15:33:00Z">
        <w:r>
          <w:t xml:space="preserve">performing </w:t>
        </w:r>
      </w:ins>
      <w:ins w:id="142" w:author="Matthew Hamilton" w:date="2023-04-17T15:45:00Z">
        <w:r>
          <w:t>when</w:t>
        </w:r>
      </w:ins>
      <w:ins w:id="143" w:author="Matthew Hamilton" w:date="2023-04-17T15:33:00Z">
        <w:r>
          <w:t xml:space="preserve"> author</w:t>
        </w:r>
      </w:ins>
      <w:ins w:id="144" w:author="Matthew Hamilton" w:date="2023-04-17T15:45:00Z">
        <w:r>
          <w:t>ing</w:t>
        </w:r>
      </w:ins>
      <w:ins w:id="145" w:author="Matthew Hamilton" w:date="2023-04-17T15:33:00Z">
        <w:r>
          <w:t xml:space="preserve"> </w:t>
        </w:r>
      </w:ins>
      <w:ins w:id="146" w:author="Matthew Hamilton" w:date="2023-04-17T15:34:00Z">
        <w:r>
          <w:t xml:space="preserve">code to </w:t>
        </w:r>
      </w:ins>
      <w:r>
        <w:t xml:space="preserve">help </w:t>
      </w:r>
      <w:ins w:id="147" w:author="Matthew Hamilton" w:date="2023-04-17T15:34:00Z">
        <w:r>
          <w:t>implement our</w:t>
        </w:r>
      </w:ins>
      <w:ins w:id="148" w:author="Matthew Hamilton" w:date="2023-04-17T15:46:00Z">
        <w:r>
          <w:t xml:space="preserve"> youth mental health</w:t>
        </w:r>
      </w:ins>
      <w:ins w:id="149" w:author="Matthew Hamilton" w:date="2023-04-17T15:34:00Z">
        <w:r>
          <w:t xml:space="preserve"> model</w:t>
        </w:r>
      </w:ins>
      <w:r>
        <w:t>s</w:t>
      </w:r>
      <w:ins w:id="150" w:author="Matthew Hamilton" w:date="2023-04-17T15:34:00Z">
        <w:r>
          <w:t xml:space="preserve">. </w:t>
        </w:r>
      </w:ins>
      <w:proofErr w:type="gramStart"/>
      <w:ins w:id="151" w:author="Matthew Hamilton" w:date="2023-04-17T15:35:00Z">
        <w:r>
          <w:t>However</w:t>
        </w:r>
        <w:proofErr w:type="gramEnd"/>
        <w:r>
          <w:t xml:space="preserve"> as the amount of code we wrote grew, </w:t>
        </w:r>
      </w:ins>
      <w:ins w:id="152" w:author="Matthew Hamilton" w:date="2023-04-17T15:36:00Z">
        <w:r>
          <w:t xml:space="preserve">our initial framework proved too cumbersome to </w:t>
        </w:r>
      </w:ins>
      <w:r>
        <w:t>scale</w:t>
      </w:r>
      <w:ins w:id="153" w:author="Matthew Hamilton" w:date="2023-04-17T15:36:00Z">
        <w:r>
          <w:t xml:space="preserve">. </w:t>
        </w:r>
      </w:ins>
      <w:r>
        <w:t>I</w:t>
      </w:r>
      <w:ins w:id="154" w:author="Matthew Hamilton" w:date="2023-04-17T15:41:00Z">
        <w:r>
          <w:t xml:space="preserve">n August 2020 </w:t>
        </w:r>
      </w:ins>
      <w:r>
        <w:t>we publicly released the source code of</w:t>
      </w:r>
      <w:ins w:id="155" w:author="Matthew Hamilton" w:date="2023-04-17T15:39:00Z">
        <w:r>
          <w:t xml:space="preserve"> a major overhaul</w:t>
        </w:r>
      </w:ins>
      <w:r>
        <w:t xml:space="preserve"> of our software framework, </w:t>
      </w:r>
      <w:ins w:id="156" w:author="Matthew Hamilton" w:date="2023-04-17T15:37:00Z">
        <w:r>
          <w:t xml:space="preserve">and </w:t>
        </w:r>
      </w:ins>
      <w:r>
        <w:t>since then have iteratively extended and refined the framework to solve issues arising from its use</w:t>
      </w:r>
      <w:ins w:id="157" w:author="Matthew Hamilton" w:date="2023-04-17T15:44:00Z">
        <w:r>
          <w:t xml:space="preserve"> </w:t>
        </w:r>
      </w:ins>
      <w:r>
        <w:t>in</w:t>
      </w:r>
      <w:ins w:id="158" w:author="Matthew Hamilton" w:date="2023-04-17T15:44:00Z">
        <w:r>
          <w:t xml:space="preserve"> </w:t>
        </w:r>
      </w:ins>
      <w:r>
        <w:t>authoring</w:t>
      </w:r>
      <w:ins w:id="159" w:author="Matthew Hamilton" w:date="2023-04-17T15:44:00Z">
        <w:r>
          <w:t xml:space="preserve"> </w:t>
        </w:r>
      </w:ins>
      <w:ins w:id="160" w:author="Matthew Hamilton" w:date="2023-04-17T15:52:00Z">
        <w:r>
          <w:t>ready4</w:t>
        </w:r>
      </w:ins>
      <w:ins w:id="161" w:author="Matthew Hamilton" w:date="2023-04-17T15:44:00Z">
        <w:r>
          <w:t xml:space="preserve"> model modules.</w:t>
        </w:r>
      </w:ins>
    </w:p>
    <w:p w14:paraId="61F7254A" w14:textId="77777777" w:rsidR="00D65E20" w:rsidRDefault="00D65E20" w:rsidP="00D65E20">
      <w:pPr>
        <w:pStyle w:val="FirstParagraph"/>
        <w:rPr>
          <w:ins w:id="162" w:author="Matthew Hamilton" w:date="2023-04-17T10:21:00Z"/>
          <w:color w:val="000000" w:themeColor="text1"/>
        </w:rPr>
      </w:pPr>
    </w:p>
    <w:p w14:paraId="615E7E15" w14:textId="77777777" w:rsidR="00D65E20" w:rsidRDefault="00D65E20" w:rsidP="00D65E20">
      <w:pPr>
        <w:pStyle w:val="FirstParagraph"/>
        <w:rPr>
          <w:ins w:id="163" w:author="Matthew Hamilton" w:date="2023-04-15T11:29:00Z"/>
        </w:rPr>
      </w:pPr>
    </w:p>
    <w:p w14:paraId="0117C6E5" w14:textId="77777777" w:rsidR="00D65E20" w:rsidRDefault="00D65E20" w:rsidP="00D65E20">
      <w:pPr>
        <w:pStyle w:val="FirstParagraph"/>
        <w:rPr>
          <w:ins w:id="164" w:author="Matthew Hamilton" w:date="2023-04-15T11:18:00Z"/>
        </w:rPr>
      </w:pPr>
    </w:p>
    <w:p w14:paraId="0835FBD0" w14:textId="77777777" w:rsidR="00D65E20" w:rsidRDefault="00D65E20" w:rsidP="00D65E20">
      <w:pPr>
        <w:pStyle w:val="FirstParagraph"/>
        <w:rPr>
          <w:ins w:id="165" w:author="Matthew Hamilton" w:date="2023-04-15T11:11:00Z"/>
          <w:color w:val="000000" w:themeColor="text1"/>
        </w:rPr>
      </w:pPr>
      <w:ins w:id="166" w:author="Matthew Hamilton" w:date="2023-04-15T11:16:00Z">
        <w:r>
          <w:t xml:space="preserve"> reproducibility [4–6], and uncertain validity [7,8]</w:t>
        </w:r>
      </w:ins>
      <w:ins w:id="167" w:author="Matthew Hamilton" w:date="2023-04-15T11:17:00Z">
        <w:r>
          <w:t>, limited reusability [13,25,26</w:t>
        </w:r>
        <w:proofErr w:type="gramStart"/>
        <w:r>
          <w:t xml:space="preserve">] </w:t>
        </w:r>
      </w:ins>
      <w:ins w:id="168" w:author="Matthew Hamilton" w:date="2023-04-15T11:16:00Z">
        <w:r>
          <w:t xml:space="preserve"> of</w:t>
        </w:r>
        <w:proofErr w:type="gramEnd"/>
        <w:r>
          <w:t xml:space="preserve"> health economic models</w:t>
        </w:r>
      </w:ins>
    </w:p>
    <w:p w14:paraId="1A0A0C05" w14:textId="77777777" w:rsidR="00D65E20" w:rsidRDefault="00D65E20" w:rsidP="00D65E20">
      <w:pPr>
        <w:pStyle w:val="FirstParagraph"/>
        <w:rPr>
          <w:ins w:id="169" w:author="Matthew Hamilton" w:date="2023-04-14T17:43:00Z"/>
          <w:color w:val="000000" w:themeColor="text1"/>
        </w:rPr>
      </w:pPr>
      <w:ins w:id="170" w:author="Matthew Hamilton" w:date="2023-04-14T17:47:00Z">
        <w:r>
          <w:rPr>
            <w:color w:val="000000" w:themeColor="text1"/>
          </w:rPr>
          <w:t>Addressing this issue will require technical innovation</w:t>
        </w:r>
      </w:ins>
      <w:ins w:id="171" w:author="Matthew Hamilton" w:date="2023-04-14T17:49:00Z">
        <w:r>
          <w:rPr>
            <w:color w:val="000000" w:themeColor="text1"/>
          </w:rPr>
          <w:t>, skills development</w:t>
        </w:r>
      </w:ins>
      <w:ins w:id="172" w:author="Matthew Hamilton" w:date="2023-04-14T17:47:00Z">
        <w:r>
          <w:rPr>
            <w:color w:val="000000" w:themeColor="text1"/>
          </w:rPr>
          <w:t xml:space="preserve"> and changes to the way</w:t>
        </w:r>
      </w:ins>
      <w:ins w:id="173" w:author="Matthew Hamilton" w:date="2023-04-14T17:48:00Z">
        <w:r>
          <w:rPr>
            <w:color w:val="000000" w:themeColor="text1"/>
          </w:rPr>
          <w:t xml:space="preserve"> research proposals and research careers are assessed.</w:t>
        </w:r>
      </w:ins>
    </w:p>
    <w:p w14:paraId="0E7BD64D" w14:textId="77777777" w:rsidR="00D65E20" w:rsidRDefault="00D65E20" w:rsidP="00D65E20">
      <w:pPr>
        <w:pStyle w:val="FirstParagraph"/>
        <w:rPr>
          <w:ins w:id="174" w:author="Matthew Hamilton" w:date="2023-04-14T17:35:00Z"/>
        </w:rPr>
      </w:pPr>
      <w:ins w:id="175" w:author="Matthew Hamilton" w:date="2023-04-14T17:34:00Z">
        <w:r>
          <w:rPr>
            <w:color w:val="000000" w:themeColor="text1"/>
          </w:rPr>
          <w:t xml:space="preserve">Currently, </w:t>
        </w:r>
      </w:ins>
    </w:p>
    <w:p w14:paraId="3FD905D4" w14:textId="77777777" w:rsidR="00D65E20" w:rsidRDefault="00D65E20" w:rsidP="00D65E20">
      <w:pPr>
        <w:pStyle w:val="BodyText"/>
        <w:rPr>
          <w:ins w:id="176" w:author="Matthew Hamilton" w:date="2023-04-14T17:41:00Z"/>
        </w:rPr>
      </w:pPr>
      <w:ins w:id="177" w:author="Matthew Hamilton" w:date="2023-04-14T17:35:00Z">
        <w:r>
          <w:t xml:space="preserve">The use of shared software frameworks </w:t>
        </w:r>
      </w:ins>
      <w:ins w:id="178" w:author="Matthew Hamilton" w:date="2023-04-14T17:36:00Z">
        <w:r>
          <w:t>may</w:t>
        </w:r>
      </w:ins>
      <w:ins w:id="179" w:author="Matthew Hamilton" w:date="2023-04-14T17:08:00Z">
        <w:r>
          <w:t xml:space="preserve"> help reduce the burden associated with </w:t>
        </w:r>
      </w:ins>
      <w:ins w:id="180" w:author="Matthew Hamilton" w:date="2023-04-14T17:36:00Z">
        <w:r>
          <w:t>implementing some aspects of ethical modelling practice.</w:t>
        </w:r>
      </w:ins>
      <w:ins w:id="181" w:author="Matthew Hamilton" w:date="2023-04-14T17:37:00Z">
        <w:r>
          <w:t xml:space="preserve"> </w:t>
        </w:r>
      </w:ins>
      <w:ins w:id="182" w:author="Matthew Hamilton" w:date="2023-04-14T17:40:00Z">
        <w:r>
          <w:t>Collaboration between teams of health economists can also make some complex modelling projects more feasible [14].</w:t>
        </w:r>
      </w:ins>
      <w:ins w:id="183" w:author="Matthew Hamilton" w:date="2023-04-14T17:41:00Z">
        <w:r>
          <w:t xml:space="preserve"> Developing networks of modellers working on common health conditions has been recommended as a strategy for improving model validity [28] and some of us are part of a nascent initiate of this type in mental health [94]. </w:t>
        </w:r>
      </w:ins>
    </w:p>
    <w:p w14:paraId="03C15A8B" w14:textId="77777777" w:rsidR="00D65E20" w:rsidRDefault="00D65E20" w:rsidP="00D65E20">
      <w:pPr>
        <w:pStyle w:val="BodyText"/>
      </w:pPr>
    </w:p>
    <w:p w14:paraId="2BBB2B10" w14:textId="77777777" w:rsidR="00D65E20" w:rsidRDefault="00D65E20" w:rsidP="00D65E20">
      <w:pPr>
        <w:pStyle w:val="BodyText"/>
      </w:pPr>
    </w:p>
    <w:p w14:paraId="466FD0DD" w14:textId="77777777" w:rsidR="00D65E20" w:rsidRDefault="00D65E20" w:rsidP="00D65E20">
      <w:pPr>
        <w:pStyle w:val="BodyText"/>
      </w:pPr>
    </w:p>
    <w:p w14:paraId="4AAC9623" w14:textId="77777777" w:rsidR="00D65E20" w:rsidRDefault="00D65E20" w:rsidP="00D65E20">
      <w:pPr>
        <w:pStyle w:val="BodyText"/>
        <w:rPr>
          <w:ins w:id="184" w:author="Matthew Hamilton" w:date="2023-04-14T17:11:00Z"/>
        </w:rPr>
      </w:pPr>
      <w:ins w:id="185" w:author="Matthew Hamilton" w:date="2023-04-14T17:09:00Z">
        <w:r>
          <w:t xml:space="preserve">Ideally health economists would explore these complex topics in partnership with modellers from other disciplines (in particular epidemiology and health services research) and a wide range of stakeholders such as other researchers, policymakers, service planners and community members. Modular and </w:t>
        </w:r>
        <w:proofErr w:type="gramStart"/>
        <w:r>
          <w:t>open source</w:t>
        </w:r>
        <w:proofErr w:type="gramEnd"/>
        <w:r>
          <w:t xml:space="preserve"> approaches would facilitate such investigations by breaking down ambitious and long term goals into manageable time-bound discrete projects, each progressed by different teams. To facilitate such an approach, a common framework of standards and tools would be needed. To be suitable for such a task our framework would need additional development, with its overall architecture reviewed for scalability and suitability and to provide better integration with and use of other </w:t>
        </w:r>
        <w:proofErr w:type="gramStart"/>
        <w:r>
          <w:t>open source</w:t>
        </w:r>
        <w:proofErr w:type="gramEnd"/>
        <w:r>
          <w:t xml:space="preserve"> languages (particularly python) and repositories. Whatever MOSCEM infrastructure is developed, its resilience would depend on a community of </w:t>
        </w:r>
        <w:proofErr w:type="gramStart"/>
        <w:r>
          <w:t>open source</w:t>
        </w:r>
        <w:proofErr w:type="gramEnd"/>
        <w:r>
          <w:t xml:space="preserve"> contributors sufficiently large and active to ensure that all core modules are maintained even after their original authors cease their involvement.</w:t>
        </w:r>
      </w:ins>
    </w:p>
    <w:p w14:paraId="5A088D1D" w14:textId="77777777" w:rsidR="00D65E20" w:rsidRDefault="00D65E20" w:rsidP="00D65E20">
      <w:pPr>
        <w:pStyle w:val="BodyText"/>
        <w:rPr>
          <w:ins w:id="186" w:author="Matthew Hamilton" w:date="2023-04-14T17:12:00Z"/>
        </w:rPr>
      </w:pPr>
    </w:p>
    <w:p w14:paraId="151A678E" w14:textId="77777777" w:rsidR="00D65E20" w:rsidRDefault="00D65E20" w:rsidP="00D65E20">
      <w:pPr>
        <w:pStyle w:val="BodyText"/>
        <w:rPr>
          <w:ins w:id="187" w:author="Matthew Hamilton" w:date="2023-04-14T17:12:00Z"/>
        </w:rPr>
      </w:pPr>
    </w:p>
    <w:p w14:paraId="31037A25" w14:textId="77777777" w:rsidR="00D65E20" w:rsidRDefault="00D65E20" w:rsidP="00D65E20">
      <w:pPr>
        <w:pStyle w:val="BodyText"/>
        <w:rPr>
          <w:ins w:id="188" w:author="Matthew Hamilton" w:date="2023-04-14T17:11:00Z"/>
        </w:rPr>
      </w:pPr>
    </w:p>
    <w:p w14:paraId="6D71A2D3" w14:textId="77777777" w:rsidR="00D65E20" w:rsidRDefault="00D65E20" w:rsidP="00D65E20">
      <w:pPr>
        <w:pStyle w:val="BodyText"/>
        <w:rPr>
          <w:ins w:id="189" w:author="Matthew Hamilton" w:date="2023-04-14T17:11:00Z"/>
        </w:rPr>
      </w:pPr>
      <w:ins w:id="190" w:author="Matthew Hamilton" w:date="2023-04-14T17:11:00Z">
        <w:r>
          <w:t xml:space="preserve">However, having features that facilitate accountability, reuse and updating is not the same as being accountable, reused and updated. If diverse groups of stakeholders do not review model components, suggest improvements and develop alternatives, then little progress is made towards enhancing model legitimacy. Similarly, making code and data publicly available does not guarantee that others will know of the existence of these tools, trust their validity and find them easy to use. Without reuse, errors in model artefacts are more likely to remain undetected. Even when errors are detected, they still need to be fixed, but maintaining code and data requires ongoing resourcing through a combination of centralised infrastructure and an active </w:t>
        </w:r>
        <w:proofErr w:type="gramStart"/>
        <w:r>
          <w:t>open source</w:t>
        </w:r>
        <w:proofErr w:type="gramEnd"/>
        <w:r>
          <w:t xml:space="preserve"> community.</w:t>
        </w:r>
      </w:ins>
    </w:p>
    <w:p w14:paraId="3B805A22" w14:textId="77777777" w:rsidR="00D65E20" w:rsidRDefault="00D65E20" w:rsidP="00D65E20">
      <w:pPr>
        <w:pStyle w:val="BodyText"/>
        <w:rPr>
          <w:ins w:id="191" w:author="Matthew Hamilton" w:date="2023-04-14T17:11:00Z"/>
        </w:rPr>
      </w:pPr>
      <w:ins w:id="192" w:author="Matthew Hamilton" w:date="2023-04-14T17:11:00Z">
        <w:r>
          <w:t>To progress from a technical capability to behavioural outcomes, both our framework and MOSCEM need further work. Currently all the framework and model module libraries we have developed are available only as “development” releases. An early priority for us is to undertake the additional development, testing and documenting of these libraries so that we can submit production versions of each library to CRAN [56]. Making an R library available on CRAN is normally a prerequisite for a high level of use.</w:t>
        </w:r>
      </w:ins>
    </w:p>
    <w:p w14:paraId="460EB054" w14:textId="77777777" w:rsidR="00D65E20" w:rsidRDefault="00D65E20" w:rsidP="00D65E20">
      <w:pPr>
        <w:pStyle w:val="FirstParagraph"/>
        <w:rPr>
          <w:ins w:id="193" w:author="Matthew Hamilton" w:date="2023-04-14T17:12:00Z"/>
        </w:rPr>
      </w:pPr>
      <w:ins w:id="194" w:author="Matthew Hamilton" w:date="2023-04-14T17:12:00Z">
        <w:r>
          <w:t xml:space="preserve">Some of the issues we have discussed in the context of the development of our model or health economic modelling in mental health are potentially relevant to health economists and funders of health economic research more generally. </w:t>
        </w:r>
      </w:ins>
    </w:p>
    <w:p w14:paraId="3C8F6886" w14:textId="77777777" w:rsidR="00D65E20" w:rsidRDefault="00D65E20" w:rsidP="00D65E20">
      <w:pPr>
        <w:pStyle w:val="FirstParagraph"/>
        <w:rPr>
          <w:ins w:id="195" w:author="Matthew Hamilton" w:date="2023-04-17T17:05:00Z"/>
        </w:rPr>
      </w:pPr>
      <w:ins w:id="196" w:author="Matthew Hamilton" w:date="2023-04-14T17:12:00Z">
        <w:r>
          <w:t>Proactive measures by funders to encourage more accountable, reusable and updatable health economic models is not a need confined to mental health.</w:t>
        </w:r>
      </w:ins>
    </w:p>
    <w:p w14:paraId="64A9A6A2" w14:textId="77777777" w:rsidR="00D65E20" w:rsidRDefault="00D65E20" w:rsidP="00D65E20">
      <w:pPr>
        <w:pStyle w:val="FirstParagraph"/>
        <w:rPr>
          <w:ins w:id="197" w:author="Matthew Hamilton" w:date="2023-04-17T17:05:00Z"/>
        </w:rPr>
      </w:pPr>
    </w:p>
    <w:p w14:paraId="5B6A7967" w14:textId="77777777" w:rsidR="00D65E20" w:rsidRDefault="00D65E20" w:rsidP="00D65E20">
      <w:pPr>
        <w:pStyle w:val="FirstParagraph"/>
        <w:rPr>
          <w:ins w:id="198" w:author="Matthew Hamilton" w:date="2023-04-14T17:12:00Z"/>
        </w:rPr>
      </w:pPr>
      <w:ins w:id="199" w:author="Matthew Hamilton" w:date="2023-04-14T17:12:00Z">
        <w:r>
          <w:t>However, funders also need credible proposals to support and this is an area for health economists interested in MOSCEMs to prioritize. Health economists could use existing and new special interest groups to identify opportunities and enablers of more collaborative approaches to model development, potentially as the basis for future funding proposals.</w:t>
        </w:r>
      </w:ins>
    </w:p>
    <w:p w14:paraId="1EC05B7B" w14:textId="77777777" w:rsidR="00D65E20" w:rsidRDefault="00D65E20" w:rsidP="00D65E20">
      <w:pPr>
        <w:pStyle w:val="BodyText"/>
        <w:rPr>
          <w:ins w:id="200" w:author="Matthew Hamilton" w:date="2023-04-14T17:12:00Z"/>
        </w:rPr>
      </w:pPr>
      <w:ins w:id="201" w:author="Matthew Hamilton" w:date="2023-04-14T17:12:00Z">
        <w:r>
          <w:t xml:space="preserve">Adopting MOSCEMs will expand the type of skillset typically engaged in health economic modelling projects, with a much greater role for data-scientists, software engineers and online community builders. The requirement for these roles should be incorporated into project proposals. Not all efforts by health economists to promote MOSCEMs need to depend on the decisions of research funders. Releasing selected subsets of unmaintained model artefacts in </w:t>
        </w:r>
        <w:proofErr w:type="gramStart"/>
        <w:r>
          <w:t>open source</w:t>
        </w:r>
        <w:proofErr w:type="gramEnd"/>
        <w:r>
          <w:t xml:space="preserve"> repositories is still better than not providing access to any code and data and can typically be accomplished within existing project budgets. Developing knowledge and skills of MOSCEMS can be advanced by making small contributions (</w:t>
        </w:r>
        <w:proofErr w:type="gramStart"/>
        <w:r>
          <w:t>e.g.</w:t>
        </w:r>
        <w:proofErr w:type="gramEnd"/>
        <w:r>
          <w:t> improvements to documentation, code contributions) to open source projects. Our project website [58] includes details of multiple ways to contribute to ready4.</w:t>
        </w:r>
      </w:ins>
    </w:p>
    <w:p w14:paraId="54824936" w14:textId="77777777" w:rsidR="00D65E20" w:rsidRDefault="00D65E20" w:rsidP="00D65E20">
      <w:pPr>
        <w:pStyle w:val="BodyText"/>
        <w:rPr>
          <w:ins w:id="202" w:author="Matthew Hamilton" w:date="2023-04-14T17:09:00Z"/>
        </w:rPr>
      </w:pPr>
    </w:p>
    <w:p w14:paraId="253F7A0E" w14:textId="77777777" w:rsidR="00D65E20" w:rsidRDefault="00D65E20" w:rsidP="00D65E20">
      <w:pPr>
        <w:pStyle w:val="BodyText"/>
        <w:rPr>
          <w:ins w:id="203" w:author="Matthew Hamilton" w:date="2023-04-14T17:05:00Z"/>
        </w:rPr>
        <w:pPrChange w:id="204" w:author="Matthew Hamilton" w:date="2023-04-14T17:08:00Z">
          <w:pPr>
            <w:pStyle w:val="BodyText"/>
            <w:numPr>
              <w:numId w:val="37"/>
            </w:numPr>
            <w:tabs>
              <w:tab w:val="num" w:pos="360"/>
            </w:tabs>
          </w:pPr>
        </w:pPrChange>
      </w:pPr>
    </w:p>
    <w:p w14:paraId="0F3A31F9" w14:textId="77777777" w:rsidR="00D65E20" w:rsidRDefault="00D65E20" w:rsidP="00D65E20">
      <w:pPr>
        <w:pStyle w:val="BodyText"/>
        <w:rPr>
          <w:ins w:id="205" w:author="Matthew Hamilton" w:date="2023-04-14T17:10:00Z"/>
        </w:rPr>
      </w:pPr>
      <w:ins w:id="206" w:author="Matthew Hamilton" w:date="2023-04-14T17:10:00Z">
        <w:r>
          <w:lastRenderedPageBreak/>
          <w:t xml:space="preserve">and the significant deficits in our understanding of the systems in which mental disorders emerge and are treated [95] suggest that there are a number of candidate topics in mental health that might benefit from pooling of efforts. The weak theoretical underpinnings for understanding complex mental health systems [96] may be a place to start. It remains unclear why increased investments in mental health care have yet to discernibly reduce the prevalence and burden of mental </w:t>
        </w:r>
        <w:proofErr w:type="gramStart"/>
        <w:r>
          <w:t>disorders[</w:t>
        </w:r>
        <w:proofErr w:type="gramEnd"/>
        <w:r>
          <w:t>97]. The literature, and evidence base, regarding how the requirements, characteristics and performance of mental health services are shaped by spatiotemporal context needs to be further developed [98]. There is also a need for better evidence to identify the social determinants of mental disorders most amenable to preventative interventions, and for which population sub-groups such interventions would be most effective [99].</w:t>
        </w:r>
      </w:ins>
    </w:p>
    <w:p w14:paraId="469BCA7D" w14:textId="77777777" w:rsidR="00D65E20" w:rsidRDefault="00D65E20" w:rsidP="00D65E20">
      <w:pPr>
        <w:pStyle w:val="BodyText"/>
        <w:rPr>
          <w:ins w:id="207" w:author="Matthew Hamilton" w:date="2023-04-14T17:10:00Z"/>
        </w:rPr>
      </w:pPr>
    </w:p>
    <w:p w14:paraId="61B3FD9E" w14:textId="77777777" w:rsidR="00D65E20" w:rsidRDefault="00D65E20" w:rsidP="00D65E20">
      <w:pPr>
        <w:pStyle w:val="BodyText"/>
        <w:rPr>
          <w:ins w:id="208" w:author="Matthew Hamilton" w:date="2023-04-14T17:10:00Z"/>
        </w:rPr>
      </w:pPr>
    </w:p>
    <w:p w14:paraId="511578EE" w14:textId="77777777" w:rsidR="00D65E20" w:rsidRPr="00D53AAB" w:rsidRDefault="00D65E20" w:rsidP="00D65E20">
      <w:pPr>
        <w:pStyle w:val="BodyText"/>
        <w:rPr>
          <w:ins w:id="209" w:author="Matthew Hamilton" w:date="2023-04-14T17:03:00Z"/>
        </w:rPr>
        <w:pPrChange w:id="210" w:author="Matthew Hamilton" w:date="2023-04-14T17:05:00Z">
          <w:pPr>
            <w:pStyle w:val="FirstParagraph"/>
          </w:pPr>
        </w:pPrChange>
      </w:pPr>
    </w:p>
    <w:p w14:paraId="3FCD16D5" w14:textId="77777777" w:rsidR="00D65E20" w:rsidRDefault="00D65E20" w:rsidP="00D65E20">
      <w:pPr>
        <w:pStyle w:val="Heading2"/>
        <w:numPr>
          <w:ilvl w:val="1"/>
          <w:numId w:val="6"/>
        </w:numPr>
        <w:tabs>
          <w:tab w:val="num" w:pos="360"/>
        </w:tabs>
        <w:rPr>
          <w:ins w:id="211" w:author="Matthew Hamilton" w:date="2023-04-14T17:03:00Z"/>
        </w:rPr>
        <w:pPrChange w:id="212" w:author="Matthew Hamilton" w:date="2023-04-17T10:33:00Z">
          <w:pPr>
            <w:pStyle w:val="Heading2"/>
            <w:numPr>
              <w:numId w:val="37"/>
            </w:numPr>
            <w:tabs>
              <w:tab w:val="num" w:pos="360"/>
            </w:tabs>
          </w:pPr>
        </w:pPrChange>
      </w:pPr>
      <w:ins w:id="213" w:author="Matthew Hamilton" w:date="2023-04-14T17:03:00Z">
        <w:r>
          <w:t>Implications for implementing ready4</w:t>
        </w:r>
      </w:ins>
    </w:p>
    <w:p w14:paraId="39F1B116" w14:textId="77777777" w:rsidR="00D65E20" w:rsidRDefault="00D65E20" w:rsidP="00D65E20">
      <w:pPr>
        <w:pStyle w:val="FirstParagraph"/>
        <w:rPr>
          <w:ins w:id="214" w:author="Matthew Hamilton" w:date="2023-04-14T17:03:00Z"/>
        </w:rPr>
      </w:pPr>
      <w:ins w:id="215" w:author="Matthew Hamilton" w:date="2023-04-14T17:03:00Z">
        <w:r>
          <w:t>The most direct implication of the development of the ready4 framework is that it makes it feasible for us to implement a MOSCEM in youth mental health. The standards specified by the framework have enabled us to partially automate workflows for developing and applying ready4 through use of the framework’s modelling toolkit. We have demonstrated the practical utility of the modelling toolkit by applying it to authoring, documenting and disseminating ready4 module libraries [76–79], datasets [81,82]; analyses [83–85], reporting templates [86,87] and prediction tools [80]] used in a utility mapping study [75]. The standardised and partially automated workflows used in creating and sharing these artefacts has the potential to generate significant efficiencies as we apply the ready4 framework to undertaking new economic studies.</w:t>
        </w:r>
      </w:ins>
    </w:p>
    <w:p w14:paraId="08236C51" w14:textId="77777777" w:rsidR="00D65E20" w:rsidRDefault="00D65E20" w:rsidP="00D65E20">
      <w:pPr>
        <w:pStyle w:val="BodyText"/>
        <w:rPr>
          <w:ins w:id="216" w:author="Matthew Hamilton" w:date="2023-04-14T17:03:00Z"/>
        </w:rPr>
      </w:pPr>
      <w:ins w:id="217" w:author="Matthew Hamilton" w:date="2023-04-14T17:03:00Z">
        <w:r>
          <w:t>We have also been able to demonstrate the interoperability of the initial ready4 modules developed with the modelling toolkit. The program used to implement the utility mapping analysis [83] combines modules from four module libraries ([76–79]) and two framework libraries [69,70]. Example literate programs published on the ready4 documentation website [58] use toy data [81] to illustrate the potential for ready4 modules to facilitate study replication and transferability. As demonstrated by the checklist we developed (Table 3), our framework’s standards also provide a mechanism for to assess the extent to which the ready4 MOSCEM meets explicit objectives.</w:t>
        </w:r>
      </w:ins>
    </w:p>
    <w:p w14:paraId="51FF124D" w14:textId="77777777" w:rsidR="00D65E20" w:rsidRDefault="00D65E20" w:rsidP="00D65E20">
      <w:pPr>
        <w:pStyle w:val="BodyText"/>
        <w:rPr>
          <w:ins w:id="218" w:author="Matthew Hamilton" w:date="2023-04-14T17:03:00Z"/>
        </w:rPr>
      </w:pPr>
      <w:ins w:id="219" w:author="Matthew Hamilton" w:date="2023-04-14T17:03:00Z">
        <w:r>
          <w:t>The transferability claims we make for our existing modules are to date supported only by example programs using toy data. Our future work aims to address this with real world studies that apply modules to different concepts and contexts. Our current work program also aims to create new ready4 modules for modelling help-seeking choice, spatial epidemiology, household populations and primary mental health services that we hope will provide others with more reasons to use ready4 and contribute to its development. To facilitate code contributions by third parties, our libraries for authoring modules [67] require some additional development to make them easier to use by third parties without knowledge of the naming and directory structure conventions we use in authoring code.</w:t>
        </w:r>
      </w:ins>
    </w:p>
    <w:p w14:paraId="416DFAA0" w14:textId="77777777" w:rsidR="00D65E20" w:rsidRDefault="00D65E20" w:rsidP="00D65E20">
      <w:pPr>
        <w:pStyle w:val="Heading2"/>
        <w:tabs>
          <w:tab w:val="num" w:pos="360"/>
        </w:tabs>
        <w:rPr>
          <w:ins w:id="220" w:author="Matthew Hamilton" w:date="2023-04-14T17:03:00Z"/>
        </w:rPr>
        <w:pPrChange w:id="221" w:author="Matthew Hamilton" w:date="2023-04-17T10:33:00Z">
          <w:pPr>
            <w:pStyle w:val="Heading2"/>
            <w:numPr>
              <w:numId w:val="37"/>
            </w:numPr>
            <w:tabs>
              <w:tab w:val="num" w:pos="360"/>
            </w:tabs>
          </w:pPr>
        </w:pPrChange>
      </w:pPr>
      <w:ins w:id="222" w:author="Matthew Hamilton" w:date="2023-04-14T17:03:00Z">
        <w:r>
          <w:lastRenderedPageBreak/>
          <w:t>Implications for economic modelling in mental health</w:t>
        </w:r>
      </w:ins>
    </w:p>
    <w:p w14:paraId="3334A01F" w14:textId="77777777" w:rsidR="00D65E20" w:rsidRDefault="00D65E20" w:rsidP="00D65E20">
      <w:pPr>
        <w:pStyle w:val="FirstParagraph"/>
        <w:rPr>
          <w:ins w:id="223" w:author="Matthew Hamilton" w:date="2023-04-14T17:08:00Z"/>
        </w:rPr>
      </w:pPr>
      <w:proofErr w:type="gramStart"/>
      <w:ins w:id="224" w:author="Matthew Hamilton" w:date="2023-04-14T17:03:00Z">
        <w:r>
          <w:t>Open source</w:t>
        </w:r>
        <w:proofErr w:type="gramEnd"/>
        <w:r>
          <w:t xml:space="preserve"> approaches have been recommended to help develop the mental health modelling field [88] but only one mental health related model (in Alcohol Use Disorder [89]) is currently indexed in the Open Source Models Clearinghouse [25,90]. We are aware of just one other </w:t>
        </w:r>
        <w:proofErr w:type="gramStart"/>
        <w:r>
          <w:t>open source</w:t>
        </w:r>
        <w:proofErr w:type="gramEnd"/>
        <w:r>
          <w:t xml:space="preserve"> mental health model - a reference model in Major Depressive Disorder - that is currently in development [91]. </w:t>
        </w:r>
      </w:ins>
    </w:p>
    <w:p w14:paraId="04EF907E" w14:textId="77777777" w:rsidR="00D65E20" w:rsidRDefault="00D65E20" w:rsidP="00D65E20">
      <w:pPr>
        <w:pStyle w:val="BodyText"/>
        <w:rPr>
          <w:ins w:id="225" w:author="Matthew Hamilton" w:date="2023-04-14T17:03:00Z"/>
        </w:rPr>
      </w:pPr>
      <w:ins w:id="226" w:author="Matthew Hamilton" w:date="2023-04-14T17:03:00Z">
        <w:r>
          <w:t xml:space="preserve">Approximately 4,000 mental health focused economic evaluation reports were produced between 2000 to 2019 [34]. The intellectual asset represented by this literature could be enhanced if many of the models described in these reports could be brought and kept up to date and made available in formats that maximised transferability to diverse decision contexts. We believe that modular and </w:t>
        </w:r>
        <w:proofErr w:type="gramStart"/>
        <w:r>
          <w:t>open source</w:t>
        </w:r>
        <w:proofErr w:type="gramEnd"/>
        <w:r>
          <w:t xml:space="preserve"> approaches would be well suited to accomplishing this goal and that the framework we have developed could act as an early prototype for solving some of the technical challenges of this task. Ideally such a program of research would be resourced to be sustained over the medium to long term and to engage a diverse network of investigators, contributors and advisers from </w:t>
        </w:r>
        <w:proofErr w:type="gramStart"/>
        <w:r>
          <w:t>high, middle and low income</w:t>
        </w:r>
        <w:proofErr w:type="gramEnd"/>
        <w:r>
          <w:t xml:space="preserve"> countries.</w:t>
        </w:r>
      </w:ins>
    </w:p>
    <w:p w14:paraId="7586F355" w14:textId="77777777" w:rsidR="00D65E20" w:rsidRDefault="00D65E20" w:rsidP="00D65E20">
      <w:pPr>
        <w:pStyle w:val="BodyText"/>
        <w:rPr>
          <w:ins w:id="227" w:author="Matthew Hamilton" w:date="2023-04-14T17:03:00Z"/>
        </w:rPr>
      </w:pPr>
      <w:ins w:id="228" w:author="Matthew Hamilton" w:date="2023-04-14T17:03:00Z">
        <w:r>
          <w:t xml:space="preserve">In addition to extracting more value from the existing health economic knowledge base in mental health, there is an opportunity for research funders to shape how future health economic models in mental health are undertaken. Mental health topics accounted for 268 of the 2829 (10%) peer reviewed economic evaluations undertaken during </w:t>
        </w:r>
        <w:proofErr w:type="gramStart"/>
        <w:r>
          <w:t>26 month</w:t>
        </w:r>
        <w:proofErr w:type="gramEnd"/>
        <w:r>
          <w:t xml:space="preserve"> period in 2012-2014 identified by a review [93]. The ongoing annual output of economic research in mental health that focuses on the other 11 domains identified by Wagstaff and Culyer [35] is probably also substantial. Funders should provide support for the projects and infrastructure to promote greater collaboration, interoperability, transferability and maintenance of future mental health modelling projects.</w:t>
        </w:r>
      </w:ins>
    </w:p>
    <w:p w14:paraId="5532019C" w14:textId="77777777" w:rsidR="00D65E20" w:rsidRDefault="00D65E20" w:rsidP="00D65E20">
      <w:pPr>
        <w:pStyle w:val="Heading2"/>
        <w:tabs>
          <w:tab w:val="num" w:pos="360"/>
        </w:tabs>
        <w:rPr>
          <w:ins w:id="229" w:author="Matthew Hamilton" w:date="2023-04-14T17:03:00Z"/>
        </w:rPr>
        <w:pPrChange w:id="230" w:author="Matthew Hamilton" w:date="2023-04-17T10:33:00Z">
          <w:pPr>
            <w:pStyle w:val="Heading2"/>
            <w:numPr>
              <w:numId w:val="37"/>
            </w:numPr>
            <w:tabs>
              <w:tab w:val="num" w:pos="360"/>
            </w:tabs>
          </w:pPr>
        </w:pPrChange>
      </w:pPr>
      <w:ins w:id="231" w:author="Matthew Hamilton" w:date="2023-04-14T17:03:00Z">
        <w:r>
          <w:t xml:space="preserve">General issues for health economists and health research </w:t>
        </w:r>
        <w:commentRangeStart w:id="232"/>
        <w:r>
          <w:t>funders</w:t>
        </w:r>
        <w:commentRangeEnd w:id="232"/>
        <w:r>
          <w:rPr>
            <w:rStyle w:val="CommentReference"/>
            <w:rFonts w:asciiTheme="minorHAnsi" w:eastAsiaTheme="minorHAnsi" w:hAnsiTheme="minorHAnsi" w:cstheme="minorBidi"/>
            <w:b w:val="0"/>
            <w:bCs w:val="0"/>
            <w:color w:val="auto"/>
          </w:rPr>
          <w:commentReference w:id="232"/>
        </w:r>
      </w:ins>
    </w:p>
    <w:p w14:paraId="7A748FB7" w14:textId="77777777" w:rsidR="00D65E20" w:rsidRDefault="00D65E20" w:rsidP="00D65E20">
      <w:pPr>
        <w:pStyle w:val="BodyText"/>
        <w:rPr>
          <w:ins w:id="233" w:author="Matthew Hamilton" w:date="2023-04-14T17:33:00Z"/>
        </w:rPr>
      </w:pPr>
      <w:ins w:id="234" w:author="Matthew Hamilton" w:date="2023-04-14T17:03:00Z">
        <w:r>
          <w:t xml:space="preserve">  </w:t>
        </w:r>
      </w:ins>
    </w:p>
    <w:p w14:paraId="64BA5BB6" w14:textId="77777777" w:rsidR="00D65E20" w:rsidRDefault="00D65E20" w:rsidP="00D65E20">
      <w:pPr>
        <w:pStyle w:val="BodyText"/>
        <w:rPr>
          <w:ins w:id="235" w:author="Matthew Hamilton" w:date="2023-04-14T17:33:00Z"/>
        </w:rPr>
      </w:pPr>
    </w:p>
    <w:p w14:paraId="5C5D3540" w14:textId="77777777" w:rsidR="00D65E20" w:rsidRDefault="00D65E20" w:rsidP="00D65E20">
      <w:pPr>
        <w:pStyle w:val="FirstParagraph"/>
        <w:rPr>
          <w:ins w:id="236" w:author="Matthew Hamilton" w:date="2023-04-14T17:33:00Z"/>
        </w:rPr>
      </w:pPr>
      <w:ins w:id="237" w:author="Matthew Hamilton" w:date="2023-04-14T17:33:00Z">
        <w:r>
          <w:t xml:space="preserve">Of the known barriers to adoption of </w:t>
        </w:r>
        <w:proofErr w:type="gramStart"/>
        <w:r>
          <w:t>open source</w:t>
        </w:r>
        <w:proofErr w:type="gramEnd"/>
        <w:r>
          <w:t xml:space="preserve"> models by health economists (including issues like intellectual property and confidentiality [15,27]), our experience suggests that the biggest challenges may be the enormous effort required to first prepare model code and data for public release in formats that facilitate appropriate reuse by third parties and to then maintain and continually improve potentially large numbers of digital artefacts.</w:t>
        </w:r>
      </w:ins>
    </w:p>
    <w:p w14:paraId="7ED0B3CF" w14:textId="77777777" w:rsidR="00D65E20" w:rsidRDefault="00D65E20" w:rsidP="00D65E20">
      <w:pPr>
        <w:pStyle w:val="BodyText"/>
      </w:pPr>
    </w:p>
    <w:p w14:paraId="278F0B0E" w14:textId="77777777" w:rsidR="00D65E20" w:rsidRDefault="00D65E20" w:rsidP="00D65E20">
      <w:pPr>
        <w:pStyle w:val="BodyText"/>
      </w:pPr>
    </w:p>
    <w:p w14:paraId="35A7DF7E" w14:textId="77777777" w:rsidR="00D65E20" w:rsidRPr="00933C87" w:rsidDel="00857CBF" w:rsidRDefault="00D65E20" w:rsidP="00D65E20">
      <w:pPr>
        <w:pStyle w:val="BodyText"/>
        <w:rPr>
          <w:del w:id="238" w:author="Matthew Hamilton" w:date="2023-04-14T17:04:00Z"/>
        </w:rPr>
      </w:pPr>
      <w:moveFromRangeStart w:id="239" w:author="Matthew Hamilton" w:date="2023-04-14T17:04:00Z" w:name="move132384266"/>
    </w:p>
    <w:p w14:paraId="0435C296" w14:textId="77777777" w:rsidR="00D65E20" w:rsidDel="00857CBF" w:rsidRDefault="00D65E20" w:rsidP="00D65E20">
      <w:pPr>
        <w:pStyle w:val="BodyText"/>
        <w:rPr>
          <w:del w:id="240" w:author="Matthew Hamilton" w:date="2023-04-14T17:04:00Z"/>
        </w:rPr>
        <w:pPrChange w:id="241" w:author="Matthew Hamilton" w:date="2023-04-14T17:03:00Z">
          <w:pPr>
            <w:pStyle w:val="Heading2"/>
            <w:numPr>
              <w:ilvl w:val="0"/>
              <w:numId w:val="0"/>
            </w:numPr>
            <w:ind w:left="0" w:firstLine="0"/>
          </w:pPr>
        </w:pPrChange>
      </w:pPr>
      <w:bookmarkStart w:id="242" w:name="acknowledgement"/>
      <w:del w:id="243" w:author="Matthew Hamilton" w:date="2023-04-14T17:04:00Z">
        <w:r w:rsidDel="00857CBF">
          <w:delText>Acknowledgement</w:delText>
        </w:r>
      </w:del>
    </w:p>
    <w:p w14:paraId="1D76B7DB" w14:textId="77777777" w:rsidR="00D65E20" w:rsidDel="00857CBF" w:rsidRDefault="00D65E20" w:rsidP="00D65E20">
      <w:pPr>
        <w:pStyle w:val="BodyText"/>
        <w:rPr>
          <w:del w:id="244" w:author="Matthew Hamilton" w:date="2023-04-14T17:04:00Z"/>
        </w:rPr>
        <w:pPrChange w:id="245" w:author="Matthew Hamilton" w:date="2023-04-14T17:03:00Z">
          <w:pPr>
            <w:pStyle w:val="FirstParagraph"/>
          </w:pPr>
        </w:pPrChange>
      </w:pPr>
      <w:del w:id="246" w:author="Matthew Hamilton" w:date="2023-04-14T17:04:00Z">
        <w:r w:rsidDel="00857CBF">
          <w:delText>The authors would like to acknowledge the contribution of John Gillam who provided advisory input to this research.</w:delText>
        </w:r>
      </w:del>
    </w:p>
    <w:p w14:paraId="6E780B59" w14:textId="77777777" w:rsidR="00D65E20" w:rsidDel="00857CBF" w:rsidRDefault="00D65E20" w:rsidP="00D65E20">
      <w:pPr>
        <w:pStyle w:val="BodyText"/>
        <w:rPr>
          <w:del w:id="247" w:author="Matthew Hamilton" w:date="2023-04-14T17:04:00Z"/>
        </w:rPr>
        <w:pPrChange w:id="248" w:author="Matthew Hamilton" w:date="2023-04-14T17:03:00Z">
          <w:pPr>
            <w:pStyle w:val="Heading2"/>
            <w:numPr>
              <w:ilvl w:val="0"/>
              <w:numId w:val="0"/>
            </w:numPr>
            <w:ind w:left="0" w:firstLine="0"/>
          </w:pPr>
        </w:pPrChange>
      </w:pPr>
      <w:bookmarkStart w:id="249" w:name="availability-of-data-and-materials"/>
      <w:bookmarkEnd w:id="242"/>
      <w:del w:id="250" w:author="Matthew Hamilton" w:date="2023-04-14T17:04:00Z">
        <w:r w:rsidDel="00857CBF">
          <w:delText>Availability of data and materials</w:delText>
        </w:r>
      </w:del>
    </w:p>
    <w:p w14:paraId="0E58376B" w14:textId="77777777" w:rsidR="00D65E20" w:rsidDel="00857CBF" w:rsidRDefault="00D65E20" w:rsidP="00D65E20">
      <w:pPr>
        <w:pStyle w:val="BodyText"/>
        <w:rPr>
          <w:del w:id="251" w:author="Matthew Hamilton" w:date="2023-04-14T17:04:00Z"/>
        </w:rPr>
        <w:pPrChange w:id="252" w:author="Matthew Hamilton" w:date="2023-04-14T17:03:00Z">
          <w:pPr>
            <w:pStyle w:val="FirstParagraph"/>
          </w:pPr>
        </w:pPrChange>
      </w:pPr>
      <w:del w:id="253" w:author="Matthew Hamilton" w:date="2023-04-14T17:04:00Z">
        <w:r w:rsidDel="00857CBF">
          <w:delText xml:space="preserve">The most up to date and comprehensive source of documentation on our framework and model is available at </w:delText>
        </w:r>
        <w:r w:rsidDel="00857CBF">
          <w:fldChar w:fldCharType="begin"/>
        </w:r>
        <w:r w:rsidDel="00857CBF">
          <w:delInstrText>HYPERLINK "https://www.ready4-dev.com" \h</w:delInstrText>
        </w:r>
        <w:r w:rsidDel="00857CBF">
          <w:fldChar w:fldCharType="separate"/>
        </w:r>
        <w:r w:rsidDel="00857CBF">
          <w:rPr>
            <w:rStyle w:val="Hyperlink"/>
          </w:rPr>
          <w:delText>https://www.ready4-dev.com</w:delText>
        </w:r>
        <w:r w:rsidDel="00857CBF">
          <w:rPr>
            <w:rStyle w:val="Hyperlink"/>
          </w:rPr>
          <w:fldChar w:fldCharType="end"/>
        </w:r>
        <w:r w:rsidDel="00857CBF">
          <w:delText xml:space="preserve"> . Development versions of all code repositories referenced in this article are available in </w:delText>
        </w:r>
        <w:r w:rsidDel="00857CBF">
          <w:fldChar w:fldCharType="begin"/>
        </w:r>
        <w:r w:rsidDel="00857CBF">
          <w:delInstrText>HYPERLINK "https://github.com/ready4-dev/" \h</w:delInstrText>
        </w:r>
        <w:r w:rsidDel="00857CBF">
          <w:fldChar w:fldCharType="separate"/>
        </w:r>
        <w:r w:rsidDel="00857CBF">
          <w:rPr>
            <w:rStyle w:val="Hyperlink"/>
          </w:rPr>
          <w:delText>https://github.com/ready4-dev/</w:delText>
        </w:r>
        <w:r w:rsidDel="00857CBF">
          <w:rPr>
            <w:rStyle w:val="Hyperlink"/>
          </w:rPr>
          <w:fldChar w:fldCharType="end"/>
        </w:r>
        <w:r w:rsidDel="00857CBF">
          <w:delText xml:space="preserve"> . Archived code releases are available in </w:delText>
        </w:r>
        <w:r w:rsidDel="00857CBF">
          <w:fldChar w:fldCharType="begin"/>
        </w:r>
        <w:r w:rsidDel="00857CBF">
          <w:delInstrText>HYPERLINK "https://zenodo.org/communities/ready4" \h</w:delInstrText>
        </w:r>
        <w:r w:rsidDel="00857CBF">
          <w:fldChar w:fldCharType="separate"/>
        </w:r>
        <w:r w:rsidDel="00857CBF">
          <w:rPr>
            <w:rStyle w:val="Hyperlink"/>
          </w:rPr>
          <w:delText>https://zenodo.org/communities/ready4</w:delText>
        </w:r>
        <w:r w:rsidDel="00857CBF">
          <w:rPr>
            <w:rStyle w:val="Hyperlink"/>
          </w:rPr>
          <w:fldChar w:fldCharType="end"/>
        </w:r>
        <w:r w:rsidDel="00857CBF">
          <w:delText xml:space="preserve"> . All data repositories referenced in this article are available in </w:delText>
        </w:r>
        <w:r w:rsidDel="00857CBF">
          <w:fldChar w:fldCharType="begin"/>
        </w:r>
        <w:r w:rsidDel="00857CBF">
          <w:delInstrText>HYPERLINK "https://dataverse.harvard.edu/dataverse/ready4" \h</w:delInstrText>
        </w:r>
        <w:r w:rsidDel="00857CBF">
          <w:fldChar w:fldCharType="separate"/>
        </w:r>
        <w:r w:rsidDel="00857CBF">
          <w:rPr>
            <w:rStyle w:val="Hyperlink"/>
          </w:rPr>
          <w:delText>https://dataverse.harvard.edu/dataverse/ready4</w:delText>
        </w:r>
        <w:r w:rsidDel="00857CBF">
          <w:rPr>
            <w:rStyle w:val="Hyperlink"/>
          </w:rPr>
          <w:fldChar w:fldCharType="end"/>
        </w:r>
        <w:r w:rsidDel="00857CBF">
          <w:delText xml:space="preserve"> .</w:delText>
        </w:r>
      </w:del>
    </w:p>
    <w:p w14:paraId="6952AE81" w14:textId="77777777" w:rsidR="00D65E20" w:rsidDel="00857CBF" w:rsidRDefault="00D65E20" w:rsidP="00D65E20">
      <w:pPr>
        <w:pStyle w:val="BodyText"/>
        <w:rPr>
          <w:del w:id="254" w:author="Matthew Hamilton" w:date="2023-04-14T17:04:00Z"/>
        </w:rPr>
        <w:pPrChange w:id="255" w:author="Matthew Hamilton" w:date="2023-04-14T17:03:00Z">
          <w:pPr>
            <w:pStyle w:val="Heading2"/>
            <w:numPr>
              <w:ilvl w:val="0"/>
              <w:numId w:val="0"/>
            </w:numPr>
            <w:ind w:left="0" w:firstLine="0"/>
          </w:pPr>
        </w:pPrChange>
      </w:pPr>
      <w:bookmarkStart w:id="256" w:name="ethics-approval"/>
      <w:bookmarkEnd w:id="249"/>
      <w:del w:id="257" w:author="Matthew Hamilton" w:date="2023-04-14T17:04:00Z">
        <w:r w:rsidDel="00857CBF">
          <w:delText>Ethics approval</w:delText>
        </w:r>
      </w:del>
    </w:p>
    <w:p w14:paraId="23FD7244" w14:textId="77777777" w:rsidR="00D65E20" w:rsidDel="00857CBF" w:rsidRDefault="00D65E20" w:rsidP="00D65E20">
      <w:pPr>
        <w:pStyle w:val="BodyText"/>
        <w:rPr>
          <w:del w:id="258" w:author="Matthew Hamilton" w:date="2023-04-14T17:04:00Z"/>
        </w:rPr>
        <w:pPrChange w:id="259" w:author="Matthew Hamilton" w:date="2023-04-14T17:03:00Z">
          <w:pPr>
            <w:pStyle w:val="FirstParagraph"/>
          </w:pPr>
        </w:pPrChange>
      </w:pPr>
      <w:del w:id="260" w:author="Matthew Hamilton" w:date="2023-04-14T17:04:00Z">
        <w:r w:rsidDel="00857CBF">
          <w:delText>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delText>
        </w:r>
      </w:del>
    </w:p>
    <w:p w14:paraId="4D1567A7" w14:textId="77777777" w:rsidR="00D65E20" w:rsidDel="00857CBF" w:rsidRDefault="00D65E20" w:rsidP="00D65E20">
      <w:pPr>
        <w:pStyle w:val="BodyText"/>
        <w:rPr>
          <w:del w:id="261" w:author="Matthew Hamilton" w:date="2023-04-14T17:04:00Z"/>
        </w:rPr>
        <w:pPrChange w:id="262" w:author="Matthew Hamilton" w:date="2023-04-14T17:03:00Z">
          <w:pPr>
            <w:pStyle w:val="Heading2"/>
            <w:numPr>
              <w:ilvl w:val="0"/>
              <w:numId w:val="0"/>
            </w:numPr>
            <w:ind w:left="0" w:firstLine="0"/>
          </w:pPr>
        </w:pPrChange>
      </w:pPr>
      <w:bookmarkStart w:id="263" w:name="funding"/>
      <w:bookmarkEnd w:id="256"/>
      <w:del w:id="264" w:author="Matthew Hamilton" w:date="2023-04-14T17:04:00Z">
        <w:r w:rsidDel="00857CBF">
          <w:delText>Funding</w:delText>
        </w:r>
      </w:del>
    </w:p>
    <w:p w14:paraId="49366069" w14:textId="77777777" w:rsidR="00D65E20" w:rsidDel="00857CBF" w:rsidRDefault="00D65E20" w:rsidP="00D65E20">
      <w:pPr>
        <w:pStyle w:val="BodyText"/>
        <w:rPr>
          <w:del w:id="265" w:author="Matthew Hamilton" w:date="2023-04-14T17:04:00Z"/>
        </w:rPr>
        <w:pPrChange w:id="266" w:author="Matthew Hamilton" w:date="2023-04-14T17:03:00Z">
          <w:pPr>
            <w:pStyle w:val="FirstParagraph"/>
          </w:pPr>
        </w:pPrChange>
      </w:pPr>
      <w:del w:id="267" w:author="Matthew Hamilton" w:date="2023-04-14T17:04:00Z">
        <w:r w:rsidDel="00857CBF">
          <w:delText>Framework development was funded by Orygen, VicHealth and Victoria University. The utility mapping study used as a worked example was funded by the National Health and Medical Research Council (NHMRC, APP1076940), Orygen and headspace.</w:delText>
        </w:r>
      </w:del>
    </w:p>
    <w:p w14:paraId="461D87D1" w14:textId="77777777" w:rsidR="00D65E20" w:rsidDel="00857CBF" w:rsidRDefault="00D65E20" w:rsidP="00D65E20">
      <w:pPr>
        <w:pStyle w:val="BodyText"/>
        <w:rPr>
          <w:del w:id="268" w:author="Matthew Hamilton" w:date="2023-04-14T17:04:00Z"/>
        </w:rPr>
        <w:pPrChange w:id="269" w:author="Matthew Hamilton" w:date="2023-04-14T17:03:00Z">
          <w:pPr>
            <w:pStyle w:val="Heading2"/>
            <w:numPr>
              <w:ilvl w:val="0"/>
              <w:numId w:val="0"/>
            </w:numPr>
            <w:ind w:left="0" w:firstLine="0"/>
          </w:pPr>
        </w:pPrChange>
      </w:pPr>
      <w:bookmarkStart w:id="270" w:name="conflict-of-interest"/>
      <w:bookmarkEnd w:id="263"/>
      <w:del w:id="271" w:author="Matthew Hamilton" w:date="2023-04-14T17:04:00Z">
        <w:r w:rsidDel="00857CBF">
          <w:delText>Conflict of Interest</w:delText>
        </w:r>
      </w:del>
    </w:p>
    <w:p w14:paraId="75F03770" w14:textId="77777777" w:rsidR="00D65E20" w:rsidDel="00857CBF" w:rsidRDefault="00D65E20" w:rsidP="00D65E20">
      <w:pPr>
        <w:pStyle w:val="BodyText"/>
        <w:rPr>
          <w:del w:id="272" w:author="Matthew Hamilton" w:date="2023-04-14T17:04:00Z"/>
        </w:rPr>
        <w:pPrChange w:id="273" w:author="Matthew Hamilton" w:date="2023-04-14T17:03:00Z">
          <w:pPr>
            <w:pStyle w:val="FirstParagraph"/>
          </w:pPr>
        </w:pPrChange>
      </w:pPr>
      <w:del w:id="274" w:author="Matthew Hamilton" w:date="2023-04-14T17:04:00Z">
        <w:r w:rsidDel="00857CBF">
          <w:delText>None declared.</w:delText>
        </w:r>
      </w:del>
    </w:p>
    <w:p w14:paraId="1B8BADB7" w14:textId="77777777" w:rsidR="00D65E20" w:rsidDel="00857CBF" w:rsidRDefault="00D65E20" w:rsidP="00D65E20">
      <w:pPr>
        <w:pStyle w:val="BodyText"/>
        <w:rPr>
          <w:del w:id="275" w:author="Matthew Hamilton" w:date="2023-04-14T17:04:00Z"/>
        </w:rPr>
        <w:pPrChange w:id="276" w:author="Matthew Hamilton" w:date="2023-04-14T17:03:00Z">
          <w:pPr/>
        </w:pPrChange>
      </w:pPr>
      <w:del w:id="277" w:author="Matthew Hamilton" w:date="2023-04-14T17:04:00Z">
        <w:r w:rsidDel="00857CBF">
          <w:br w:type="page"/>
        </w:r>
      </w:del>
    </w:p>
    <w:p w14:paraId="5893F9DB" w14:textId="77777777" w:rsidR="00D65E20" w:rsidDel="00857CBF" w:rsidRDefault="00D65E20" w:rsidP="00D65E20">
      <w:pPr>
        <w:pStyle w:val="BodyText"/>
        <w:rPr>
          <w:del w:id="278" w:author="Matthew Hamilton" w:date="2023-04-14T17:04:00Z"/>
        </w:rPr>
        <w:pPrChange w:id="279" w:author="Matthew Hamilton" w:date="2023-04-14T17:03:00Z">
          <w:pPr>
            <w:pStyle w:val="Heading1"/>
            <w:numPr>
              <w:numId w:val="0"/>
            </w:numPr>
            <w:ind w:left="0" w:firstLine="0"/>
          </w:pPr>
        </w:pPrChange>
      </w:pPr>
      <w:bookmarkStart w:id="280" w:name="references"/>
      <w:bookmarkEnd w:id="270"/>
      <w:del w:id="281" w:author="Matthew Hamilton" w:date="2023-04-14T17:04:00Z">
        <w:r w:rsidDel="00857CBF">
          <w:delText>References</w:delText>
        </w:r>
      </w:del>
    </w:p>
    <w:p w14:paraId="3FE51F20" w14:textId="77777777" w:rsidR="00D65E20" w:rsidRPr="00A63A0E" w:rsidDel="00857CBF" w:rsidRDefault="00D65E20" w:rsidP="00D65E20">
      <w:pPr>
        <w:pStyle w:val="BodyText"/>
        <w:rPr>
          <w:del w:id="282" w:author="Matthew Hamilton" w:date="2023-04-14T17:04:00Z"/>
        </w:rPr>
      </w:pPr>
    </w:p>
    <w:p w14:paraId="53E7DCED" w14:textId="77777777" w:rsidR="00D65E20" w:rsidDel="00857CBF" w:rsidRDefault="00D65E20" w:rsidP="00D65E20">
      <w:pPr>
        <w:pStyle w:val="BodyText"/>
        <w:rPr>
          <w:del w:id="283" w:author="Matthew Hamilton" w:date="2023-04-14T17:04:00Z"/>
        </w:rPr>
        <w:pPrChange w:id="284" w:author="Matthew Hamilton" w:date="2023-04-14T17:03:00Z">
          <w:pPr>
            <w:pStyle w:val="Bibliography"/>
          </w:pPr>
        </w:pPrChange>
      </w:pPr>
      <w:bookmarkStart w:id="285" w:name="ref-dakin2015influence"/>
      <w:bookmarkStart w:id="286" w:name="refs"/>
      <w:del w:id="287" w:author="Matthew Hamilton" w:date="2023-04-14T17:04:00Z">
        <w:r w:rsidDel="00857CBF">
          <w:delText xml:space="preserve">1. </w:delText>
        </w:r>
        <w:r w:rsidDel="00857CBF">
          <w:tab/>
          <w:delText xml:space="preserve">Dakin H, Devlin N, Feng Y, Rice N, O’Neill P, Parkin D. The influence of cost-effectiveness and other factors on nice decisions. Health economics. Wiley Online Library; 2015;24: 1256–1271. </w:delText>
        </w:r>
      </w:del>
    </w:p>
    <w:p w14:paraId="011342D3" w14:textId="77777777" w:rsidR="00D65E20" w:rsidDel="00857CBF" w:rsidRDefault="00D65E20" w:rsidP="00D65E20">
      <w:pPr>
        <w:pStyle w:val="BodyText"/>
        <w:rPr>
          <w:del w:id="288" w:author="Matthew Hamilton" w:date="2023-04-14T17:04:00Z"/>
        </w:rPr>
        <w:pPrChange w:id="289" w:author="Matthew Hamilton" w:date="2023-04-14T17:03:00Z">
          <w:pPr>
            <w:pStyle w:val="Bibliography"/>
          </w:pPr>
        </w:pPrChange>
      </w:pPr>
      <w:bookmarkStart w:id="290" w:name="ref-Erdemir2020"/>
      <w:bookmarkEnd w:id="285"/>
      <w:del w:id="291" w:author="Matthew Hamilton" w:date="2023-04-14T17:04:00Z">
        <w:r w:rsidDel="00857CBF">
          <w:delText xml:space="preserve">2. </w:delText>
        </w:r>
        <w:r w:rsidDel="00857CBF">
          <w:tab/>
          <w:delText>Erdemir A, Mulugeta L, Ku JP, Drach A, Horner M, Morrison TM, et al. Credible practice of modeling and simulation in healthcare: Ten rules from a multidisciplinary perspective. Journal of translational medicine. 2020;18: 369. doi:</w:delText>
        </w:r>
        <w:r w:rsidDel="00857CBF">
          <w:fldChar w:fldCharType="begin"/>
        </w:r>
        <w:r w:rsidDel="00857CBF">
          <w:delInstrText>HYPERLINK "https://doi.org/10.1186/s12967-020-02540-4" \h</w:delInstrText>
        </w:r>
        <w:r w:rsidDel="00857CBF">
          <w:fldChar w:fldCharType="separate"/>
        </w:r>
        <w:r w:rsidDel="00857CBF">
          <w:rPr>
            <w:rStyle w:val="Hyperlink"/>
          </w:rPr>
          <w:delText>10.1186/s12967-020-02540-4</w:delText>
        </w:r>
        <w:r w:rsidDel="00857CBF">
          <w:rPr>
            <w:rStyle w:val="Hyperlink"/>
          </w:rPr>
          <w:fldChar w:fldCharType="end"/>
        </w:r>
      </w:del>
    </w:p>
    <w:p w14:paraId="5AF73A25" w14:textId="77777777" w:rsidR="00D65E20" w:rsidDel="00857CBF" w:rsidRDefault="00D65E20" w:rsidP="00D65E20">
      <w:pPr>
        <w:pStyle w:val="BodyText"/>
        <w:rPr>
          <w:del w:id="292" w:author="Matthew Hamilton" w:date="2023-04-14T17:04:00Z"/>
        </w:rPr>
        <w:pPrChange w:id="293" w:author="Matthew Hamilton" w:date="2023-04-14T17:03:00Z">
          <w:pPr>
            <w:pStyle w:val="Bibliography"/>
          </w:pPr>
        </w:pPrChange>
      </w:pPr>
      <w:bookmarkStart w:id="294" w:name="ref-thompson2019escape"/>
      <w:bookmarkEnd w:id="290"/>
      <w:del w:id="295" w:author="Matthew Hamilton" w:date="2023-04-14T17:04:00Z">
        <w:r w:rsidDel="00857CBF">
          <w:delText xml:space="preserve">3. </w:delText>
        </w:r>
        <w:r w:rsidDel="00857CBF">
          <w:tab/>
          <w:delText xml:space="preserve">Thompson EL, Smith LA. Escape from model-land. Economics. De Gruyter Open Access; 2019;13. </w:delText>
        </w:r>
      </w:del>
    </w:p>
    <w:p w14:paraId="597E7EB3" w14:textId="77777777" w:rsidR="00D65E20" w:rsidDel="00857CBF" w:rsidRDefault="00D65E20" w:rsidP="00D65E20">
      <w:pPr>
        <w:pStyle w:val="BodyText"/>
        <w:rPr>
          <w:del w:id="296" w:author="Matthew Hamilton" w:date="2023-04-14T17:04:00Z"/>
        </w:rPr>
        <w:pPrChange w:id="297" w:author="Matthew Hamilton" w:date="2023-04-14T17:03:00Z">
          <w:pPr>
            <w:pStyle w:val="Bibliography"/>
          </w:pPr>
        </w:pPrChange>
      </w:pPr>
      <w:bookmarkStart w:id="298" w:name="ref-Jalali2021"/>
      <w:bookmarkEnd w:id="294"/>
      <w:del w:id="299" w:author="Matthew Hamilton" w:date="2023-04-14T17:04:00Z">
        <w:r w:rsidDel="00857CBF">
          <w:delText xml:space="preserve">4. </w:delText>
        </w:r>
        <w:r w:rsidDel="00857CBF">
          <w:tab/>
          <w:delText>Jalali MS, DiGennaro C, Guitar A, Lew K, Rahmandad H. Evolution and reproducibility of simulation modeling in epidemiology and health policy over half a century. Epidemiologic Reviews. 2021;43: 166–175. doi:</w:delText>
        </w:r>
        <w:r w:rsidDel="00857CBF">
          <w:fldChar w:fldCharType="begin"/>
        </w:r>
        <w:r w:rsidDel="00857CBF">
          <w:delInstrText>HYPERLINK "https://doi.org/10.1093/epirev/mxab006" \h</w:delInstrText>
        </w:r>
        <w:r w:rsidDel="00857CBF">
          <w:fldChar w:fldCharType="separate"/>
        </w:r>
        <w:r w:rsidDel="00857CBF">
          <w:rPr>
            <w:rStyle w:val="Hyperlink"/>
          </w:rPr>
          <w:delText>10.1093/epirev/mxab006</w:delText>
        </w:r>
        <w:r w:rsidDel="00857CBF">
          <w:rPr>
            <w:rStyle w:val="Hyperlink"/>
          </w:rPr>
          <w:fldChar w:fldCharType="end"/>
        </w:r>
      </w:del>
    </w:p>
    <w:p w14:paraId="64CF757D" w14:textId="77777777" w:rsidR="00D65E20" w:rsidDel="00857CBF" w:rsidRDefault="00D65E20" w:rsidP="00D65E20">
      <w:pPr>
        <w:pStyle w:val="BodyText"/>
        <w:rPr>
          <w:del w:id="300" w:author="Matthew Hamilton" w:date="2023-04-14T17:04:00Z"/>
        </w:rPr>
        <w:pPrChange w:id="301" w:author="Matthew Hamilton" w:date="2023-04-14T17:03:00Z">
          <w:pPr>
            <w:pStyle w:val="Bibliography"/>
          </w:pPr>
        </w:pPrChange>
      </w:pPr>
      <w:bookmarkStart w:id="302" w:name="ref-McManus2019"/>
      <w:bookmarkEnd w:id="298"/>
      <w:del w:id="303" w:author="Matthew Hamilton" w:date="2023-04-14T17:04:00Z">
        <w:r w:rsidDel="00857CBF">
          <w:delText xml:space="preserve">5. </w:delText>
        </w:r>
        <w:r w:rsidDel="00857CBF">
          <w:tab/>
          <w:delText>McManus E, Turner D, Sach T. Can you repeat that? Exploring the definition of a successful model replication in health economics. Pharmacoeconomics. 2019;37: 1371–1381. doi:</w:delText>
        </w:r>
        <w:r w:rsidDel="00857CBF">
          <w:fldChar w:fldCharType="begin"/>
        </w:r>
        <w:r w:rsidDel="00857CBF">
          <w:delInstrText>HYPERLINK "https://doi.org/10.1007/s40273-019-00836-y" \h</w:delInstrText>
        </w:r>
        <w:r w:rsidDel="00857CBF">
          <w:fldChar w:fldCharType="separate"/>
        </w:r>
        <w:r w:rsidDel="00857CBF">
          <w:rPr>
            <w:rStyle w:val="Hyperlink"/>
          </w:rPr>
          <w:delText>10.1007/s40273-019-00836-y</w:delText>
        </w:r>
        <w:r w:rsidDel="00857CBF">
          <w:rPr>
            <w:rStyle w:val="Hyperlink"/>
          </w:rPr>
          <w:fldChar w:fldCharType="end"/>
        </w:r>
      </w:del>
    </w:p>
    <w:p w14:paraId="05DB1BCC" w14:textId="77777777" w:rsidR="00D65E20" w:rsidDel="00857CBF" w:rsidRDefault="00D65E20" w:rsidP="00D65E20">
      <w:pPr>
        <w:pStyle w:val="BodyText"/>
        <w:rPr>
          <w:del w:id="304" w:author="Matthew Hamilton" w:date="2023-04-14T17:04:00Z"/>
        </w:rPr>
        <w:pPrChange w:id="305" w:author="Matthew Hamilton" w:date="2023-04-14T17:03:00Z">
          <w:pPr>
            <w:pStyle w:val="Bibliography"/>
          </w:pPr>
        </w:pPrChange>
      </w:pPr>
      <w:bookmarkStart w:id="306" w:name="ref-Bermejo2017"/>
      <w:bookmarkEnd w:id="302"/>
      <w:del w:id="307" w:author="Matthew Hamilton" w:date="2023-04-14T17:04:00Z">
        <w:r w:rsidDel="00857CBF">
          <w:delText xml:space="preserve">6. </w:delText>
        </w:r>
        <w:r w:rsidDel="00857CBF">
          <w:tab/>
          <w:delText>Bermejo I, Tappenden P, Youn J-H. Replicating health economic models: Firm foundations or a house of cards? PharmacoEconomics. 2017;35: 1113–1121. doi:</w:delText>
        </w:r>
        <w:r w:rsidDel="00857CBF">
          <w:fldChar w:fldCharType="begin"/>
        </w:r>
        <w:r w:rsidDel="00857CBF">
          <w:delInstrText>HYPERLINK "https://doi.org/10.1007/s40273-017-0553-x" \h</w:delInstrText>
        </w:r>
        <w:r w:rsidDel="00857CBF">
          <w:fldChar w:fldCharType="separate"/>
        </w:r>
        <w:r w:rsidDel="00857CBF">
          <w:rPr>
            <w:rStyle w:val="Hyperlink"/>
          </w:rPr>
          <w:delText>10.1007/s40273-017-0553-x</w:delText>
        </w:r>
        <w:r w:rsidDel="00857CBF">
          <w:rPr>
            <w:rStyle w:val="Hyperlink"/>
          </w:rPr>
          <w:fldChar w:fldCharType="end"/>
        </w:r>
      </w:del>
    </w:p>
    <w:p w14:paraId="41C61D5A" w14:textId="77777777" w:rsidR="00D65E20" w:rsidDel="00857CBF" w:rsidRDefault="00D65E20" w:rsidP="00D65E20">
      <w:pPr>
        <w:pStyle w:val="BodyText"/>
        <w:rPr>
          <w:del w:id="308" w:author="Matthew Hamilton" w:date="2023-04-14T17:04:00Z"/>
        </w:rPr>
        <w:pPrChange w:id="309" w:author="Matthew Hamilton" w:date="2023-04-14T17:03:00Z">
          <w:pPr>
            <w:pStyle w:val="Bibliography"/>
          </w:pPr>
        </w:pPrChange>
      </w:pPr>
      <w:bookmarkStart w:id="310" w:name="ref-Ghabri2019"/>
      <w:bookmarkEnd w:id="306"/>
      <w:del w:id="311" w:author="Matthew Hamilton" w:date="2023-04-14T17:04:00Z">
        <w:r w:rsidDel="00857CBF">
          <w:delText xml:space="preserve">7. </w:delText>
        </w:r>
        <w:r w:rsidDel="00857CBF">
          <w:tab/>
          <w:delText>Ghabri S, Stevenson M, Möller J, Caro JJ. Trusting the results of model-based economic analyses: Is there a pragmatic validation solution? Pharmacoeconomics. 2019;37: 1–6. doi:</w:delText>
        </w:r>
        <w:r w:rsidDel="00857CBF">
          <w:fldChar w:fldCharType="begin"/>
        </w:r>
        <w:r w:rsidDel="00857CBF">
          <w:delInstrText>HYPERLINK "https://doi.org/10.1007/s40273-018-0711-9" \h</w:delInstrText>
        </w:r>
        <w:r w:rsidDel="00857CBF">
          <w:fldChar w:fldCharType="separate"/>
        </w:r>
        <w:r w:rsidDel="00857CBF">
          <w:rPr>
            <w:rStyle w:val="Hyperlink"/>
          </w:rPr>
          <w:delText>10.1007/s40273-018-0711-9</w:delText>
        </w:r>
        <w:r w:rsidDel="00857CBF">
          <w:rPr>
            <w:rStyle w:val="Hyperlink"/>
          </w:rPr>
          <w:fldChar w:fldCharType="end"/>
        </w:r>
      </w:del>
    </w:p>
    <w:p w14:paraId="6860E108" w14:textId="77777777" w:rsidR="00D65E20" w:rsidDel="00857CBF" w:rsidRDefault="00D65E20" w:rsidP="00D65E20">
      <w:pPr>
        <w:pStyle w:val="BodyText"/>
        <w:rPr>
          <w:del w:id="312" w:author="Matthew Hamilton" w:date="2023-04-14T17:04:00Z"/>
        </w:rPr>
        <w:pPrChange w:id="313" w:author="Matthew Hamilton" w:date="2023-04-14T17:03:00Z">
          <w:pPr>
            <w:pStyle w:val="Bibliography"/>
          </w:pPr>
        </w:pPrChange>
      </w:pPr>
      <w:bookmarkStart w:id="314" w:name="ref-Radeva2020"/>
      <w:bookmarkEnd w:id="310"/>
      <w:del w:id="315" w:author="Matthew Hamilton" w:date="2023-04-14T17:04:00Z">
        <w:r w:rsidDel="00857CBF">
          <w:delText xml:space="preserve">8. </w:delText>
        </w:r>
        <w:r w:rsidDel="00857CBF">
          <w:tab/>
          <w:delText>Radeva D, Hopkin G, Mossialos E, Borrill J, Osipenko L, Naci H. Assessment of technical errors and validation processes in economic models submitted by the company for NICE technology appraisals. International Journal of Technology Assessment in Health Care. 2020;36: 311–316. doi:</w:delText>
        </w:r>
        <w:r w:rsidDel="00857CBF">
          <w:fldChar w:fldCharType="begin"/>
        </w:r>
        <w:r w:rsidDel="00857CBF">
          <w:delInstrText>HYPERLINK "https://doi.org/10.1017/S0266462320000422" \h</w:delInstrText>
        </w:r>
        <w:r w:rsidDel="00857CBF">
          <w:fldChar w:fldCharType="separate"/>
        </w:r>
        <w:r w:rsidDel="00857CBF">
          <w:rPr>
            <w:rStyle w:val="Hyperlink"/>
          </w:rPr>
          <w:delText>10.1017/S0266462320000422</w:delText>
        </w:r>
        <w:r w:rsidDel="00857CBF">
          <w:rPr>
            <w:rStyle w:val="Hyperlink"/>
          </w:rPr>
          <w:fldChar w:fldCharType="end"/>
        </w:r>
      </w:del>
    </w:p>
    <w:p w14:paraId="67A5D9DA" w14:textId="77777777" w:rsidR="00D65E20" w:rsidDel="00857CBF" w:rsidRDefault="00D65E20" w:rsidP="00D65E20">
      <w:pPr>
        <w:pStyle w:val="BodyText"/>
        <w:rPr>
          <w:del w:id="316" w:author="Matthew Hamilton" w:date="2023-04-14T17:04:00Z"/>
        </w:rPr>
        <w:pPrChange w:id="317" w:author="Matthew Hamilton" w:date="2023-04-14T17:03:00Z">
          <w:pPr>
            <w:pStyle w:val="Bibliography"/>
          </w:pPr>
        </w:pPrChange>
      </w:pPr>
      <w:bookmarkStart w:id="318" w:name="ref-duckett2022journey"/>
      <w:bookmarkEnd w:id="314"/>
      <w:del w:id="319" w:author="Matthew Hamilton" w:date="2023-04-14T17:04:00Z">
        <w:r w:rsidDel="00857CBF">
          <w:delText xml:space="preserve">9. </w:delText>
        </w:r>
        <w:r w:rsidDel="00857CBF">
          <w:tab/>
          <w:delText xml:space="preserve">Duckett S. A journey towards a theology of health economics and healthcare funding. Theology. SAGE Publications Sage UK: London, England; 2022;125: 326–334. </w:delText>
        </w:r>
      </w:del>
    </w:p>
    <w:p w14:paraId="60A37A40" w14:textId="77777777" w:rsidR="00D65E20" w:rsidDel="00857CBF" w:rsidRDefault="00D65E20" w:rsidP="00D65E20">
      <w:pPr>
        <w:pStyle w:val="BodyText"/>
        <w:rPr>
          <w:del w:id="320" w:author="Matthew Hamilton" w:date="2023-04-14T17:04:00Z"/>
        </w:rPr>
        <w:pPrChange w:id="321" w:author="Matthew Hamilton" w:date="2023-04-14T17:03:00Z">
          <w:pPr>
            <w:pStyle w:val="Bibliography"/>
          </w:pPr>
        </w:pPrChange>
      </w:pPr>
      <w:bookmarkStart w:id="322" w:name="ref-thompson2022escape"/>
      <w:bookmarkEnd w:id="318"/>
      <w:del w:id="323" w:author="Matthew Hamilton" w:date="2023-04-14T17:04:00Z">
        <w:r w:rsidDel="00857CBF">
          <w:delText xml:space="preserve">10. </w:delText>
        </w:r>
        <w:r w:rsidDel="00857CBF">
          <w:tab/>
          <w:delText xml:space="preserve">Thompson E. Escape from model land: How mathematical models can lead us astray and what we can do about it. New Yourk: Basic Books; 2022. </w:delText>
        </w:r>
      </w:del>
    </w:p>
    <w:p w14:paraId="7A95E554" w14:textId="77777777" w:rsidR="00D65E20" w:rsidDel="00857CBF" w:rsidRDefault="00D65E20" w:rsidP="00D65E20">
      <w:pPr>
        <w:pStyle w:val="BodyText"/>
        <w:rPr>
          <w:del w:id="324" w:author="Matthew Hamilton" w:date="2023-04-14T17:04:00Z"/>
        </w:rPr>
        <w:pPrChange w:id="325" w:author="Matthew Hamilton" w:date="2023-04-14T17:03:00Z">
          <w:pPr>
            <w:pStyle w:val="Bibliography"/>
          </w:pPr>
        </w:pPrChange>
      </w:pPr>
      <w:bookmarkStart w:id="326" w:name="ref-Saltelli2019"/>
      <w:bookmarkEnd w:id="322"/>
      <w:del w:id="327" w:author="Matthew Hamilton" w:date="2023-04-14T17:04:00Z">
        <w:r w:rsidDel="00857CBF">
          <w:delText xml:space="preserve">11. </w:delText>
        </w:r>
        <w:r w:rsidDel="00857CBF">
          <w:tab/>
          <w:delText>Saltelli A. A short comment on statistical versus mathematical modelling. Nature Communications. 2019;10: 3870. doi:</w:delText>
        </w:r>
        <w:r w:rsidDel="00857CBF">
          <w:fldChar w:fldCharType="begin"/>
        </w:r>
        <w:r w:rsidDel="00857CBF">
          <w:delInstrText>HYPERLINK "https://doi.org/10.1038/s41467-019-11865-8" \h</w:delInstrText>
        </w:r>
        <w:r w:rsidDel="00857CBF">
          <w:fldChar w:fldCharType="separate"/>
        </w:r>
        <w:r w:rsidDel="00857CBF">
          <w:rPr>
            <w:rStyle w:val="Hyperlink"/>
          </w:rPr>
          <w:delText>10.1038/s41467-019-11865-8</w:delText>
        </w:r>
        <w:r w:rsidDel="00857CBF">
          <w:rPr>
            <w:rStyle w:val="Hyperlink"/>
          </w:rPr>
          <w:fldChar w:fldCharType="end"/>
        </w:r>
      </w:del>
    </w:p>
    <w:p w14:paraId="638BBFEC" w14:textId="77777777" w:rsidR="00D65E20" w:rsidDel="00857CBF" w:rsidRDefault="00D65E20" w:rsidP="00D65E20">
      <w:pPr>
        <w:pStyle w:val="BodyText"/>
        <w:rPr>
          <w:del w:id="328" w:author="Matthew Hamilton" w:date="2023-04-14T17:04:00Z"/>
        </w:rPr>
        <w:pPrChange w:id="329" w:author="Matthew Hamilton" w:date="2023-04-14T17:03:00Z">
          <w:pPr>
            <w:pStyle w:val="Bibliography"/>
          </w:pPr>
        </w:pPrChange>
      </w:pPr>
      <w:bookmarkStart w:id="330" w:name="ref-Eddy2012"/>
      <w:bookmarkEnd w:id="326"/>
      <w:del w:id="331" w:author="Matthew Hamilton" w:date="2023-04-14T17:04:00Z">
        <w:r w:rsidDel="00857CBF">
          <w:delText xml:space="preserve">12. </w:delText>
        </w:r>
        <w:r w:rsidDel="00857CBF">
          <w:tab/>
          <w:delText>Eddy DM, Hollingworth W, Caro JJ, Tsevat J, McDonald KM, Wong JB. Model transparency and validation: A report of the ISPOR-SMDM modeling good research practices task force-7. Med Decis Making. 2012;32: 733–43. doi:</w:delText>
        </w:r>
        <w:r w:rsidDel="00857CBF">
          <w:fldChar w:fldCharType="begin"/>
        </w:r>
        <w:r w:rsidDel="00857CBF">
          <w:delInstrText>HYPERLINK "https://doi.org/10.1177/0272989x12454579" \h</w:delInstrText>
        </w:r>
        <w:r w:rsidDel="00857CBF">
          <w:fldChar w:fldCharType="separate"/>
        </w:r>
        <w:r w:rsidDel="00857CBF">
          <w:rPr>
            <w:rStyle w:val="Hyperlink"/>
          </w:rPr>
          <w:delText>10.1177/0272989x12454579</w:delText>
        </w:r>
        <w:r w:rsidDel="00857CBF">
          <w:rPr>
            <w:rStyle w:val="Hyperlink"/>
          </w:rPr>
          <w:fldChar w:fldCharType="end"/>
        </w:r>
      </w:del>
    </w:p>
    <w:p w14:paraId="034EBD0B" w14:textId="77777777" w:rsidR="00D65E20" w:rsidDel="00857CBF" w:rsidRDefault="00D65E20" w:rsidP="00D65E20">
      <w:pPr>
        <w:pStyle w:val="BodyText"/>
        <w:rPr>
          <w:del w:id="332" w:author="Matthew Hamilton" w:date="2023-04-14T17:04:00Z"/>
        </w:rPr>
        <w:pPrChange w:id="333" w:author="Matthew Hamilton" w:date="2023-04-14T17:03:00Z">
          <w:pPr>
            <w:pStyle w:val="Bibliography"/>
          </w:pPr>
        </w:pPrChange>
      </w:pPr>
      <w:bookmarkStart w:id="334" w:name="ref-Feenstra2022"/>
      <w:bookmarkEnd w:id="330"/>
      <w:del w:id="335" w:author="Matthew Hamilton" w:date="2023-04-14T17:04:00Z">
        <w:r w:rsidDel="00857CBF">
          <w:delText xml:space="preserve">13. </w:delText>
        </w:r>
        <w:r w:rsidDel="00857CBF">
          <w:tab/>
          <w:delText>Feenstra T, Corro-Ramos I, Hamerlijnck D, Voorn G van, Ghabri S. Four aspects affecting health economic decision models and their validation. PharmacoEconomics. 2022;40: 241–248. doi:</w:delText>
        </w:r>
        <w:r w:rsidDel="00857CBF">
          <w:fldChar w:fldCharType="begin"/>
        </w:r>
        <w:r w:rsidDel="00857CBF">
          <w:delInstrText>HYPERLINK "https://doi.org/10.1007/s40273-021-01110-w" \h</w:delInstrText>
        </w:r>
        <w:r w:rsidDel="00857CBF">
          <w:fldChar w:fldCharType="separate"/>
        </w:r>
        <w:r w:rsidDel="00857CBF">
          <w:rPr>
            <w:rStyle w:val="Hyperlink"/>
          </w:rPr>
          <w:delText>10.1007/s40273-021-01110-w</w:delText>
        </w:r>
        <w:r w:rsidDel="00857CBF">
          <w:rPr>
            <w:rStyle w:val="Hyperlink"/>
          </w:rPr>
          <w:fldChar w:fldCharType="end"/>
        </w:r>
      </w:del>
    </w:p>
    <w:p w14:paraId="7EB70F95" w14:textId="77777777" w:rsidR="00D65E20" w:rsidDel="00857CBF" w:rsidRDefault="00D65E20" w:rsidP="00D65E20">
      <w:pPr>
        <w:pStyle w:val="BodyText"/>
        <w:rPr>
          <w:del w:id="336" w:author="Matthew Hamilton" w:date="2023-04-14T17:04:00Z"/>
        </w:rPr>
        <w:pPrChange w:id="337" w:author="Matthew Hamilton" w:date="2023-04-14T17:03:00Z">
          <w:pPr>
            <w:pStyle w:val="Bibliography"/>
          </w:pPr>
        </w:pPrChange>
      </w:pPr>
      <w:bookmarkStart w:id="338" w:name="ref-Arnold2010"/>
      <w:bookmarkEnd w:id="334"/>
      <w:del w:id="339" w:author="Matthew Hamilton" w:date="2023-04-14T17:04:00Z">
        <w:r w:rsidDel="00857CBF">
          <w:delText xml:space="preserve">14. </w:delText>
        </w:r>
        <w:r w:rsidDel="00857CBF">
          <w:tab/>
          <w:delText>Arnold RJG, Ekins S. Time for cooperation in health economics among the modelling community. PharmacoEconomics. 2010;28: 609–613. doi:</w:delText>
        </w:r>
        <w:r w:rsidDel="00857CBF">
          <w:fldChar w:fldCharType="begin"/>
        </w:r>
        <w:r w:rsidDel="00857CBF">
          <w:delInstrText>HYPERLINK "https://doi.org/10.2165/11537580-000000000-00000" \h</w:delInstrText>
        </w:r>
        <w:r w:rsidDel="00857CBF">
          <w:fldChar w:fldCharType="separate"/>
        </w:r>
        <w:r w:rsidDel="00857CBF">
          <w:rPr>
            <w:rStyle w:val="Hyperlink"/>
          </w:rPr>
          <w:delText>10.2165/11537580-000000000-00000</w:delText>
        </w:r>
        <w:r w:rsidDel="00857CBF">
          <w:rPr>
            <w:rStyle w:val="Hyperlink"/>
          </w:rPr>
          <w:fldChar w:fldCharType="end"/>
        </w:r>
      </w:del>
    </w:p>
    <w:p w14:paraId="4FDDB700" w14:textId="77777777" w:rsidR="00D65E20" w:rsidDel="00857CBF" w:rsidRDefault="00D65E20" w:rsidP="00D65E20">
      <w:pPr>
        <w:pStyle w:val="BodyText"/>
        <w:rPr>
          <w:del w:id="340" w:author="Matthew Hamilton" w:date="2023-04-14T17:04:00Z"/>
        </w:rPr>
        <w:pPrChange w:id="341" w:author="Matthew Hamilton" w:date="2023-04-14T17:03:00Z">
          <w:pPr>
            <w:pStyle w:val="Bibliography"/>
          </w:pPr>
        </w:pPrChange>
      </w:pPr>
      <w:bookmarkStart w:id="342" w:name="ref-Pouwels2022"/>
      <w:bookmarkEnd w:id="338"/>
      <w:del w:id="343" w:author="Matthew Hamilton" w:date="2023-04-14T17:04:00Z">
        <w:r w:rsidDel="00857CBF">
          <w:delText xml:space="preserve">15. </w:delText>
        </w:r>
        <w:r w:rsidDel="00857CBF">
          <w:tab/>
          <w:delText>Pouwels X, Sampson CJ, Arnold RJG. Opportunities and barriers to the development and use of open source health economic models: A survey. Value Health. 2022;25: 473–479. doi:</w:delText>
        </w:r>
        <w:r w:rsidDel="00857CBF">
          <w:fldChar w:fldCharType="begin"/>
        </w:r>
        <w:r w:rsidDel="00857CBF">
          <w:delInstrText>HYPERLINK "https://doi.org/10.1016/j.jval.2021.10.001" \h</w:delInstrText>
        </w:r>
        <w:r w:rsidDel="00857CBF">
          <w:fldChar w:fldCharType="separate"/>
        </w:r>
        <w:r w:rsidDel="00857CBF">
          <w:rPr>
            <w:rStyle w:val="Hyperlink"/>
          </w:rPr>
          <w:delText>10.1016/j.jval.2021.10.001</w:delText>
        </w:r>
        <w:r w:rsidDel="00857CBF">
          <w:rPr>
            <w:rStyle w:val="Hyperlink"/>
          </w:rPr>
          <w:fldChar w:fldCharType="end"/>
        </w:r>
      </w:del>
    </w:p>
    <w:p w14:paraId="07C24CC0" w14:textId="77777777" w:rsidR="00D65E20" w:rsidDel="00857CBF" w:rsidRDefault="00D65E20" w:rsidP="00D65E20">
      <w:pPr>
        <w:pStyle w:val="BodyText"/>
        <w:rPr>
          <w:del w:id="344" w:author="Matthew Hamilton" w:date="2023-04-14T17:04:00Z"/>
        </w:rPr>
        <w:pPrChange w:id="345" w:author="Matthew Hamilton" w:date="2023-04-14T17:03:00Z">
          <w:pPr>
            <w:pStyle w:val="Bibliography"/>
          </w:pPr>
        </w:pPrChange>
      </w:pPr>
      <w:bookmarkStart w:id="346" w:name="ref-barbieri2010international"/>
      <w:bookmarkEnd w:id="342"/>
      <w:del w:id="347" w:author="Matthew Hamilton" w:date="2023-04-14T17:04:00Z">
        <w:r w:rsidDel="00857CBF">
          <w:delText xml:space="preserve">16. </w:delText>
        </w:r>
        <w:r w:rsidDel="00857CBF">
          <w:tab/>
          <w:delText xml:space="preserve">Barbieri M, Drummond M, Rutten F, Cook J, Glick HA, Lis J, et al. What do international pharmacoeconomic guidelines say about economic data transferability? Value in Health. Elsevier; 2010;13: 1028–1037. </w:delText>
        </w:r>
      </w:del>
    </w:p>
    <w:p w14:paraId="44071BBF" w14:textId="77777777" w:rsidR="00D65E20" w:rsidDel="00857CBF" w:rsidRDefault="00D65E20" w:rsidP="00D65E20">
      <w:pPr>
        <w:pStyle w:val="BodyText"/>
        <w:rPr>
          <w:del w:id="348" w:author="Matthew Hamilton" w:date="2023-04-14T17:04:00Z"/>
        </w:rPr>
        <w:pPrChange w:id="349" w:author="Matthew Hamilton" w:date="2023-04-14T17:03:00Z">
          <w:pPr>
            <w:pStyle w:val="Bibliography"/>
          </w:pPr>
        </w:pPrChange>
      </w:pPr>
      <w:bookmarkStart w:id="350" w:name="ref-Jenkins2021"/>
      <w:bookmarkEnd w:id="346"/>
      <w:del w:id="351" w:author="Matthew Hamilton" w:date="2023-04-14T17:04:00Z">
        <w:r w:rsidDel="00857CBF">
          <w:delText xml:space="preserve">17. </w:delText>
        </w:r>
        <w:r w:rsidDel="00857CBF">
          <w:tab/>
          <w:delText>Jenkins DA, Martin GP, Sperrin M, Riley RD, Debray TPA, Collins GS, et al. Continual updating and monitoring of clinical prediction models: Time for dynamic prediction systems? Diagnostic and Prognostic Research. 2021;5: 1. doi:</w:delText>
        </w:r>
        <w:r w:rsidDel="00857CBF">
          <w:fldChar w:fldCharType="begin"/>
        </w:r>
        <w:r w:rsidDel="00857CBF">
          <w:delInstrText>HYPERLINK "https://doi.org/10.1186/s41512-020-00090-3" \h</w:delInstrText>
        </w:r>
        <w:r w:rsidDel="00857CBF">
          <w:fldChar w:fldCharType="separate"/>
        </w:r>
        <w:r w:rsidDel="00857CBF">
          <w:rPr>
            <w:rStyle w:val="Hyperlink"/>
          </w:rPr>
          <w:delText>10.1186/s41512-020-00090-3</w:delText>
        </w:r>
        <w:r w:rsidDel="00857CBF">
          <w:rPr>
            <w:rStyle w:val="Hyperlink"/>
          </w:rPr>
          <w:fldChar w:fldCharType="end"/>
        </w:r>
      </w:del>
    </w:p>
    <w:p w14:paraId="5FC0387D" w14:textId="77777777" w:rsidR="00D65E20" w:rsidDel="00857CBF" w:rsidRDefault="00D65E20" w:rsidP="00D65E20">
      <w:pPr>
        <w:pStyle w:val="BodyText"/>
        <w:rPr>
          <w:del w:id="352" w:author="Matthew Hamilton" w:date="2023-04-14T17:04:00Z"/>
        </w:rPr>
        <w:pPrChange w:id="353" w:author="Matthew Hamilton" w:date="2023-04-14T17:03:00Z">
          <w:pPr>
            <w:pStyle w:val="Bibliography"/>
          </w:pPr>
        </w:pPrChange>
      </w:pPr>
      <w:bookmarkStart w:id="354" w:name="ref-Sampson2017"/>
      <w:bookmarkEnd w:id="350"/>
      <w:del w:id="355" w:author="Matthew Hamilton" w:date="2023-04-14T17:04:00Z">
        <w:r w:rsidDel="00857CBF">
          <w:delText xml:space="preserve">18. </w:delText>
        </w:r>
        <w:r w:rsidDel="00857CBF">
          <w:tab/>
          <w:delText>Sampson CJ, Wrightson T. Model registration: A call to action. PharmacoEconomics - Open. 2017;1: 73–77. doi:</w:delText>
        </w:r>
        <w:r w:rsidDel="00857CBF">
          <w:fldChar w:fldCharType="begin"/>
        </w:r>
        <w:r w:rsidDel="00857CBF">
          <w:delInstrText>HYPERLINK "https://doi.org/10.1007/s41669-017-0019-2" \h</w:delInstrText>
        </w:r>
        <w:r w:rsidDel="00857CBF">
          <w:fldChar w:fldCharType="separate"/>
        </w:r>
        <w:r w:rsidDel="00857CBF">
          <w:rPr>
            <w:rStyle w:val="Hyperlink"/>
          </w:rPr>
          <w:delText>10.1007/s41669-017-0019-2</w:delText>
        </w:r>
        <w:r w:rsidDel="00857CBF">
          <w:rPr>
            <w:rStyle w:val="Hyperlink"/>
          </w:rPr>
          <w:fldChar w:fldCharType="end"/>
        </w:r>
      </w:del>
    </w:p>
    <w:p w14:paraId="6C4405E6" w14:textId="77777777" w:rsidR="00D65E20" w:rsidDel="00857CBF" w:rsidRDefault="00D65E20" w:rsidP="00D65E20">
      <w:pPr>
        <w:pStyle w:val="BodyText"/>
        <w:rPr>
          <w:del w:id="356" w:author="Matthew Hamilton" w:date="2023-04-14T17:04:00Z"/>
        </w:rPr>
        <w:pPrChange w:id="357" w:author="Matthew Hamilton" w:date="2023-04-14T17:03:00Z">
          <w:pPr>
            <w:pStyle w:val="Bibliography"/>
          </w:pPr>
        </w:pPrChange>
      </w:pPr>
      <w:bookmarkStart w:id="358" w:name="ref-pan2021modular"/>
      <w:bookmarkEnd w:id="354"/>
      <w:del w:id="359" w:author="Matthew Hamilton" w:date="2023-04-14T17:04:00Z">
        <w:r w:rsidDel="00857CBF">
          <w:delText xml:space="preserve">19. </w:delText>
        </w:r>
        <w:r w:rsidDel="00857CBF">
          <w:tab/>
          <w:delText xml:space="preserve">Pan M, Gawthrop PJ, Cursons J, Crampin EJ. Modular assembly of dynamic models in systems biology. PLoS computational biology. Public Library of Science San Francisco, CA USA; 2021;17: e1009513. </w:delText>
        </w:r>
      </w:del>
    </w:p>
    <w:p w14:paraId="08A33761" w14:textId="77777777" w:rsidR="00D65E20" w:rsidDel="00857CBF" w:rsidRDefault="00D65E20" w:rsidP="00D65E20">
      <w:pPr>
        <w:pStyle w:val="BodyText"/>
        <w:rPr>
          <w:del w:id="360" w:author="Matthew Hamilton" w:date="2023-04-14T17:04:00Z"/>
        </w:rPr>
        <w:pPrChange w:id="361" w:author="Matthew Hamilton" w:date="2023-04-14T17:03:00Z">
          <w:pPr>
            <w:pStyle w:val="Bibliography"/>
          </w:pPr>
        </w:pPrChange>
      </w:pPr>
      <w:bookmarkStart w:id="362" w:name="ref-barros2023empowering"/>
      <w:bookmarkEnd w:id="358"/>
      <w:del w:id="363" w:author="Matthew Hamilton" w:date="2023-04-14T17:04:00Z">
        <w:r w:rsidDel="00857CBF">
          <w:delText xml:space="preserve">20. </w:delText>
        </w:r>
        <w:r w:rsidDel="00857CBF">
          <w:tab/>
          <w:delText xml:space="preserve">Barros C, Luo Y, Chubaty AM, Eddy IM, Micheletti T, Boisvenue C, et al. Empowering ecological modellers with a PERFICT workflow: Seamlessly linking data, parameterisation, prediction, validation and visualisation. Methods in Ecology and Evolution. Wiley Online Library; 2023; </w:delText>
        </w:r>
      </w:del>
    </w:p>
    <w:p w14:paraId="78902A39" w14:textId="77777777" w:rsidR="00D65E20" w:rsidDel="00857CBF" w:rsidRDefault="00D65E20" w:rsidP="00D65E20">
      <w:pPr>
        <w:pStyle w:val="BodyText"/>
        <w:rPr>
          <w:del w:id="364" w:author="Matthew Hamilton" w:date="2023-04-14T17:04:00Z"/>
        </w:rPr>
        <w:pPrChange w:id="365" w:author="Matthew Hamilton" w:date="2023-04-14T17:03:00Z">
          <w:pPr>
            <w:pStyle w:val="Bibliography"/>
          </w:pPr>
        </w:pPrChange>
      </w:pPr>
      <w:bookmarkStart w:id="366" w:name="ref-frazier2022robust"/>
      <w:bookmarkEnd w:id="362"/>
      <w:del w:id="367" w:author="Matthew Hamilton" w:date="2023-04-14T17:04:00Z">
        <w:r w:rsidDel="00857CBF">
          <w:delText xml:space="preserve">21. </w:delText>
        </w:r>
        <w:r w:rsidDel="00857CBF">
          <w:tab/>
          <w:delText xml:space="preserve">Frazier-Logue N, Wang J, Wang Z, Sodums D, Khosla A, Samson AD, et al. A robust modular automated neuroimaging pipeline for model inputs to TheVirtualBrain. Frontiers in Neuroinformatics. Frontiers Media SA; 2022;16: 883223. </w:delText>
        </w:r>
      </w:del>
    </w:p>
    <w:p w14:paraId="4DB0D06E" w14:textId="77777777" w:rsidR="00D65E20" w:rsidDel="00857CBF" w:rsidRDefault="00D65E20" w:rsidP="00D65E20">
      <w:pPr>
        <w:pStyle w:val="BodyText"/>
        <w:rPr>
          <w:del w:id="368" w:author="Matthew Hamilton" w:date="2023-04-14T17:04:00Z"/>
        </w:rPr>
        <w:pPrChange w:id="369" w:author="Matthew Hamilton" w:date="2023-04-14T17:03:00Z">
          <w:pPr>
            <w:pStyle w:val="Bibliography"/>
          </w:pPr>
        </w:pPrChange>
      </w:pPr>
      <w:bookmarkStart w:id="370" w:name="ref-Afzali2013"/>
      <w:bookmarkEnd w:id="366"/>
      <w:del w:id="371" w:author="Matthew Hamilton" w:date="2023-04-14T17:04:00Z">
        <w:r w:rsidDel="00857CBF">
          <w:delText xml:space="preserve">22. </w:delText>
        </w:r>
        <w:r w:rsidDel="00857CBF">
          <w:tab/>
          <w:delText>Afzali HH, Karnon J, Merlin T. Improving the accuracy and comparability of model-based economic evaluations of health technologies for reimbursement decisions: A methodological framework for the development of reference models. Med Decis Making. 2013;33: 325–32. doi:</w:delText>
        </w:r>
        <w:r w:rsidDel="00857CBF">
          <w:fldChar w:fldCharType="begin"/>
        </w:r>
        <w:r w:rsidDel="00857CBF">
          <w:delInstrText>HYPERLINK "https://doi.org/10.1177/0272989x12458160" \h</w:delInstrText>
        </w:r>
        <w:r w:rsidDel="00857CBF">
          <w:fldChar w:fldCharType="separate"/>
        </w:r>
        <w:r w:rsidDel="00857CBF">
          <w:rPr>
            <w:rStyle w:val="Hyperlink"/>
          </w:rPr>
          <w:delText>10.1177/0272989x12458160</w:delText>
        </w:r>
        <w:r w:rsidDel="00857CBF">
          <w:rPr>
            <w:rStyle w:val="Hyperlink"/>
          </w:rPr>
          <w:fldChar w:fldCharType="end"/>
        </w:r>
      </w:del>
    </w:p>
    <w:p w14:paraId="1338F264" w14:textId="77777777" w:rsidR="00D65E20" w:rsidDel="00857CBF" w:rsidRDefault="00D65E20" w:rsidP="00D65E20">
      <w:pPr>
        <w:pStyle w:val="BodyText"/>
        <w:rPr>
          <w:del w:id="372" w:author="Matthew Hamilton" w:date="2023-04-14T17:04:00Z"/>
        </w:rPr>
        <w:pPrChange w:id="373" w:author="Matthew Hamilton" w:date="2023-04-14T17:03:00Z">
          <w:pPr>
            <w:pStyle w:val="Bibliography"/>
          </w:pPr>
        </w:pPrChange>
      </w:pPr>
      <w:bookmarkStart w:id="374" w:name="ref-Trauer2017"/>
      <w:bookmarkEnd w:id="370"/>
      <w:del w:id="375" w:author="Matthew Hamilton" w:date="2023-04-14T17:04:00Z">
        <w:r w:rsidDel="00857CBF">
          <w:delText xml:space="preserve">23. </w:delText>
        </w:r>
        <w:r w:rsidDel="00857CBF">
          <w:tab/>
          <w:delText>Trauer JM, Ragonnet R, Doan TN, McBryde ES. Modular programming for tuberculosis control, the “AuTuMN” platform. BMC Infectious Diseases. 2017;17: 546. doi:</w:delText>
        </w:r>
        <w:r w:rsidDel="00857CBF">
          <w:fldChar w:fldCharType="begin"/>
        </w:r>
        <w:r w:rsidDel="00857CBF">
          <w:delInstrText>HYPERLINK "https://doi.org/10.1186/s12879-017-2648-6" \h</w:delInstrText>
        </w:r>
        <w:r w:rsidDel="00857CBF">
          <w:fldChar w:fldCharType="separate"/>
        </w:r>
        <w:r w:rsidDel="00857CBF">
          <w:rPr>
            <w:rStyle w:val="Hyperlink"/>
          </w:rPr>
          <w:delText>10.1186/s12879-017-2648-6</w:delText>
        </w:r>
        <w:r w:rsidDel="00857CBF">
          <w:rPr>
            <w:rStyle w:val="Hyperlink"/>
          </w:rPr>
          <w:fldChar w:fldCharType="end"/>
        </w:r>
      </w:del>
    </w:p>
    <w:p w14:paraId="0AB7A56C" w14:textId="77777777" w:rsidR="00D65E20" w:rsidDel="00857CBF" w:rsidRDefault="00D65E20" w:rsidP="00D65E20">
      <w:pPr>
        <w:pStyle w:val="BodyText"/>
        <w:rPr>
          <w:del w:id="376" w:author="Matthew Hamilton" w:date="2023-04-14T17:04:00Z"/>
        </w:rPr>
        <w:pPrChange w:id="377" w:author="Matthew Hamilton" w:date="2023-04-14T17:03:00Z">
          <w:pPr>
            <w:pStyle w:val="Bibliography"/>
          </w:pPr>
        </w:pPrChange>
      </w:pPr>
      <w:bookmarkStart w:id="378" w:name="ref-Urach2013"/>
      <w:bookmarkEnd w:id="374"/>
      <w:del w:id="379" w:author="Matthew Hamilton" w:date="2023-04-14T17:04:00Z">
        <w:r w:rsidDel="00857CBF">
          <w:delText xml:space="preserve">24. </w:delText>
        </w:r>
        <w:r w:rsidDel="00857CBF">
          <w:tab/>
          <w:delText>Urach C, Zauner G, Endel G, Wilbacher I, Breitenecker F. A modular simulation model for assessing interventions for abdominal aortic aneurysms. 2013 winter simulations conference (WSC). 2013. pp. 66–76. doi:</w:delText>
        </w:r>
        <w:r w:rsidDel="00857CBF">
          <w:fldChar w:fldCharType="begin"/>
        </w:r>
        <w:r w:rsidDel="00857CBF">
          <w:delInstrText>HYPERLINK "https://doi.org/10.1109/WSC.2013.6721408" \h</w:delInstrText>
        </w:r>
        <w:r w:rsidDel="00857CBF">
          <w:fldChar w:fldCharType="separate"/>
        </w:r>
        <w:r w:rsidDel="00857CBF">
          <w:rPr>
            <w:rStyle w:val="Hyperlink"/>
          </w:rPr>
          <w:delText>10.1109/WSC.2013.6721408</w:delText>
        </w:r>
        <w:r w:rsidDel="00857CBF">
          <w:rPr>
            <w:rStyle w:val="Hyperlink"/>
          </w:rPr>
          <w:fldChar w:fldCharType="end"/>
        </w:r>
      </w:del>
    </w:p>
    <w:p w14:paraId="4251D176" w14:textId="77777777" w:rsidR="00D65E20" w:rsidDel="00857CBF" w:rsidRDefault="00D65E20" w:rsidP="00D65E20">
      <w:pPr>
        <w:pStyle w:val="BodyText"/>
        <w:rPr>
          <w:del w:id="380" w:author="Matthew Hamilton" w:date="2023-04-14T17:04:00Z"/>
        </w:rPr>
        <w:pPrChange w:id="381" w:author="Matthew Hamilton" w:date="2023-04-14T17:03:00Z">
          <w:pPr>
            <w:pStyle w:val="Bibliography"/>
          </w:pPr>
        </w:pPrChange>
      </w:pPr>
      <w:bookmarkStart w:id="382" w:name="ref-Emerson2019"/>
      <w:bookmarkEnd w:id="378"/>
      <w:del w:id="383" w:author="Matthew Hamilton" w:date="2023-04-14T17:04:00Z">
        <w:r w:rsidDel="00857CBF">
          <w:delText xml:space="preserve">25. </w:delText>
        </w:r>
        <w:r w:rsidDel="00857CBF">
          <w:tab/>
          <w:delText>Emerson J, Bacon R, Kent A, Neumann PJ, Cohen JT. Publication of decision model source code: Attitudes of health economics authors. PharmacoEconomics. 2019;37: 1409–1410. doi:</w:delText>
        </w:r>
        <w:r w:rsidDel="00857CBF">
          <w:fldChar w:fldCharType="begin"/>
        </w:r>
        <w:r w:rsidDel="00857CBF">
          <w:delInstrText>HYPERLINK "https://doi.org/10.1007/s40273-019-00796-3" \h</w:delInstrText>
        </w:r>
        <w:r w:rsidDel="00857CBF">
          <w:fldChar w:fldCharType="separate"/>
        </w:r>
        <w:r w:rsidDel="00857CBF">
          <w:rPr>
            <w:rStyle w:val="Hyperlink"/>
          </w:rPr>
          <w:delText>10.1007/s40273-019-00796-3</w:delText>
        </w:r>
        <w:r w:rsidDel="00857CBF">
          <w:rPr>
            <w:rStyle w:val="Hyperlink"/>
          </w:rPr>
          <w:fldChar w:fldCharType="end"/>
        </w:r>
      </w:del>
    </w:p>
    <w:p w14:paraId="57DD82AB" w14:textId="77777777" w:rsidR="00D65E20" w:rsidDel="00857CBF" w:rsidRDefault="00D65E20" w:rsidP="00D65E20">
      <w:pPr>
        <w:pStyle w:val="BodyText"/>
        <w:rPr>
          <w:del w:id="384" w:author="Matthew Hamilton" w:date="2023-04-14T17:04:00Z"/>
        </w:rPr>
        <w:pPrChange w:id="385" w:author="Matthew Hamilton" w:date="2023-04-14T17:03:00Z">
          <w:pPr>
            <w:pStyle w:val="Bibliography"/>
          </w:pPr>
        </w:pPrChange>
      </w:pPr>
      <w:bookmarkStart w:id="386" w:name="ref-Michalczyk2018"/>
      <w:bookmarkEnd w:id="382"/>
      <w:del w:id="387" w:author="Matthew Hamilton" w:date="2023-04-14T17:04:00Z">
        <w:r w:rsidDel="00857CBF">
          <w:delText xml:space="preserve">26. </w:delText>
        </w:r>
        <w:r w:rsidDel="00857CBF">
          <w:tab/>
          <w:delText>Michalczyk J, Clay E, Pochopien M, Aballea S. PRM123 - AN OVERVIEW OF OPEN-SOURCE MODELS IN HEALTH ECONOMICS. Value in Health. 2018;21: S377. doi:</w:delText>
        </w:r>
        <w:r w:rsidDel="00857CBF">
          <w:fldChar w:fldCharType="begin"/>
        </w:r>
        <w:r w:rsidDel="00857CBF">
          <w:delInstrText>HYPERLINK "https://doi.org/10.1016/j.jval.2018.09.2243" \h</w:delInstrText>
        </w:r>
        <w:r w:rsidDel="00857CBF">
          <w:fldChar w:fldCharType="separate"/>
        </w:r>
        <w:r w:rsidDel="00857CBF">
          <w:rPr>
            <w:rStyle w:val="Hyperlink"/>
          </w:rPr>
          <w:delText>10.1016/j.jval.2018.09.2243</w:delText>
        </w:r>
        <w:r w:rsidDel="00857CBF">
          <w:rPr>
            <w:rStyle w:val="Hyperlink"/>
          </w:rPr>
          <w:fldChar w:fldCharType="end"/>
        </w:r>
      </w:del>
    </w:p>
    <w:p w14:paraId="67EABC0D" w14:textId="77777777" w:rsidR="00D65E20" w:rsidDel="00857CBF" w:rsidRDefault="00D65E20" w:rsidP="00D65E20">
      <w:pPr>
        <w:pStyle w:val="BodyText"/>
        <w:rPr>
          <w:del w:id="388" w:author="Matthew Hamilton" w:date="2023-04-14T17:04:00Z"/>
        </w:rPr>
        <w:pPrChange w:id="389" w:author="Matthew Hamilton" w:date="2023-04-14T17:03:00Z">
          <w:pPr>
            <w:pStyle w:val="Bibliography"/>
          </w:pPr>
        </w:pPrChange>
      </w:pPr>
      <w:bookmarkStart w:id="390" w:name="ref-Wu2019"/>
      <w:bookmarkEnd w:id="386"/>
      <w:del w:id="391" w:author="Matthew Hamilton" w:date="2023-04-14T17:04:00Z">
        <w:r w:rsidDel="00857CBF">
          <w:delText xml:space="preserve">27. </w:delText>
        </w:r>
        <w:r w:rsidDel="00857CBF">
          <w:tab/>
          <w:delText>Wu EQ, Zhou Z-Y, Xie J, Metallo C, Thokala P. Transparency in health economic modeling: Options, issues and potential solutions. PharmacoEconomics. 2019;37: 1349–1354. doi:</w:delText>
        </w:r>
        <w:r w:rsidDel="00857CBF">
          <w:fldChar w:fldCharType="begin"/>
        </w:r>
        <w:r w:rsidDel="00857CBF">
          <w:delInstrText>HYPERLINK "https://doi.org/10.1007/s40273-019-00842-0" \h</w:delInstrText>
        </w:r>
        <w:r w:rsidDel="00857CBF">
          <w:fldChar w:fldCharType="separate"/>
        </w:r>
        <w:r w:rsidDel="00857CBF">
          <w:rPr>
            <w:rStyle w:val="Hyperlink"/>
          </w:rPr>
          <w:delText>10.1007/s40273-019-00842-0</w:delText>
        </w:r>
        <w:r w:rsidDel="00857CBF">
          <w:rPr>
            <w:rStyle w:val="Hyperlink"/>
          </w:rPr>
          <w:fldChar w:fldCharType="end"/>
        </w:r>
      </w:del>
    </w:p>
    <w:p w14:paraId="333D2813" w14:textId="77777777" w:rsidR="00D65E20" w:rsidDel="00857CBF" w:rsidRDefault="00D65E20" w:rsidP="00D65E20">
      <w:pPr>
        <w:pStyle w:val="BodyText"/>
        <w:rPr>
          <w:del w:id="392" w:author="Matthew Hamilton" w:date="2023-04-14T17:04:00Z"/>
        </w:rPr>
        <w:pPrChange w:id="393" w:author="Matthew Hamilton" w:date="2023-04-14T17:03:00Z">
          <w:pPr>
            <w:pStyle w:val="Bibliography"/>
          </w:pPr>
        </w:pPrChange>
      </w:pPr>
      <w:bookmarkStart w:id="394" w:name="ref-Sampson2019"/>
      <w:bookmarkEnd w:id="390"/>
      <w:del w:id="395" w:author="Matthew Hamilton" w:date="2023-04-14T17:04:00Z">
        <w:r w:rsidDel="00857CBF">
          <w:delText xml:space="preserve">28. </w:delText>
        </w:r>
        <w:r w:rsidDel="00857CBF">
          <w:tab/>
          <w:delText>Sampson CJ, Arnold R, Bryan S, Clarke P, Ekins S, Hatswell A, et al. Transparency in decision modelling: What, why, who and how? PharmacoEconomics. 2019;37: 1355–1369. doi:</w:delText>
        </w:r>
        <w:r w:rsidDel="00857CBF">
          <w:fldChar w:fldCharType="begin"/>
        </w:r>
        <w:r w:rsidDel="00857CBF">
          <w:delInstrText>HYPERLINK "https://doi.org/10.1007/s40273-019-00819-z" \h</w:delInstrText>
        </w:r>
        <w:r w:rsidDel="00857CBF">
          <w:fldChar w:fldCharType="separate"/>
        </w:r>
        <w:r w:rsidDel="00857CBF">
          <w:rPr>
            <w:rStyle w:val="Hyperlink"/>
          </w:rPr>
          <w:delText>10.1007/s40273-019-00819-z</w:delText>
        </w:r>
        <w:r w:rsidDel="00857CBF">
          <w:rPr>
            <w:rStyle w:val="Hyperlink"/>
          </w:rPr>
          <w:fldChar w:fldCharType="end"/>
        </w:r>
      </w:del>
    </w:p>
    <w:p w14:paraId="4C372337" w14:textId="77777777" w:rsidR="00D65E20" w:rsidDel="00857CBF" w:rsidRDefault="00D65E20" w:rsidP="00D65E20">
      <w:pPr>
        <w:pStyle w:val="BodyText"/>
        <w:rPr>
          <w:del w:id="396" w:author="Matthew Hamilton" w:date="2023-04-14T17:04:00Z"/>
        </w:rPr>
        <w:pPrChange w:id="397" w:author="Matthew Hamilton" w:date="2023-04-14T17:03:00Z">
          <w:pPr>
            <w:pStyle w:val="Bibliography"/>
          </w:pPr>
        </w:pPrChange>
      </w:pPr>
      <w:bookmarkStart w:id="398" w:name="ref-RN8"/>
      <w:bookmarkEnd w:id="394"/>
      <w:del w:id="399" w:author="Matthew Hamilton" w:date="2023-04-14T17:04:00Z">
        <w:r w:rsidDel="00857CBF">
          <w:delText xml:space="preserve">29. </w:delText>
        </w:r>
        <w:r w:rsidDel="00857CBF">
          <w:tab/>
          <w:delText xml:space="preserve">Bloom DE, Cafiero ET, Jané-Llopis E, Abrahams-Gessel S, Bloom LR, Fathima S, et al. The global economic burden of noncommunicable diseases. 91-93 route de la Capite,CH-1223 Cologny/Geneva,Switzerland: World Economic Forum.; 2011. </w:delText>
        </w:r>
      </w:del>
    </w:p>
    <w:p w14:paraId="7A4EC54D" w14:textId="77777777" w:rsidR="00D65E20" w:rsidDel="00857CBF" w:rsidRDefault="00D65E20" w:rsidP="00D65E20">
      <w:pPr>
        <w:pStyle w:val="BodyText"/>
        <w:rPr>
          <w:del w:id="400" w:author="Matthew Hamilton" w:date="2023-04-14T17:04:00Z"/>
        </w:rPr>
        <w:pPrChange w:id="401" w:author="Matthew Hamilton" w:date="2023-04-14T17:03:00Z">
          <w:pPr>
            <w:pStyle w:val="Bibliography"/>
          </w:pPr>
        </w:pPrChange>
      </w:pPr>
      <w:bookmarkStart w:id="402" w:name="ref-GBD2019"/>
      <w:bookmarkEnd w:id="398"/>
      <w:del w:id="403" w:author="Matthew Hamilton" w:date="2023-04-14T17:04:00Z">
        <w:r w:rsidDel="00857CBF">
          <w:delText xml:space="preserve">30. </w:delText>
        </w:r>
        <w:r w:rsidDel="00857CBF">
          <w:tab/>
          <w:delText>Global, regional, and national burden of 12 mental disorders in 204 countries and territories, 1990&amp;#x2013;2019: A systematic analysis for the global burden of disease study 2019. The Lancet Psychiatry. 2022;9: 137–150. doi:</w:delText>
        </w:r>
        <w:r w:rsidDel="00857CBF">
          <w:fldChar w:fldCharType="begin"/>
        </w:r>
        <w:r w:rsidDel="00857CBF">
          <w:delInstrText>HYPERLINK "https://doi.org/10.1016/S2215-0366(21)00395-3" \h</w:delInstrText>
        </w:r>
        <w:r w:rsidDel="00857CBF">
          <w:fldChar w:fldCharType="separate"/>
        </w:r>
        <w:r w:rsidDel="00857CBF">
          <w:rPr>
            <w:rStyle w:val="Hyperlink"/>
          </w:rPr>
          <w:delText>10.1016/S2215-0366(21)00395-3</w:delText>
        </w:r>
        <w:r w:rsidDel="00857CBF">
          <w:rPr>
            <w:rStyle w:val="Hyperlink"/>
          </w:rPr>
          <w:fldChar w:fldCharType="end"/>
        </w:r>
      </w:del>
    </w:p>
    <w:p w14:paraId="3AF41063" w14:textId="77777777" w:rsidR="00D65E20" w:rsidDel="00857CBF" w:rsidRDefault="00D65E20" w:rsidP="00D65E20">
      <w:pPr>
        <w:pStyle w:val="BodyText"/>
        <w:rPr>
          <w:del w:id="404" w:author="Matthew Hamilton" w:date="2023-04-14T17:04:00Z"/>
        </w:rPr>
        <w:pPrChange w:id="405" w:author="Matthew Hamilton" w:date="2023-04-14T17:03:00Z">
          <w:pPr>
            <w:pStyle w:val="Bibliography"/>
          </w:pPr>
        </w:pPrChange>
      </w:pPr>
      <w:bookmarkStart w:id="406" w:name="ref-RN25"/>
      <w:bookmarkEnd w:id="402"/>
      <w:del w:id="407" w:author="Matthew Hamilton" w:date="2023-04-14T17:04:00Z">
        <w:r w:rsidDel="00857CBF">
          <w:delText xml:space="preserve">31. </w:delText>
        </w:r>
        <w:r w:rsidDel="00857CBF">
          <w:tab/>
        </w:r>
        <w:r w:rsidRPr="00E81D52" w:rsidDel="00857CBF">
          <w:rPr>
            <w:rPrChange w:id="408" w:author="Matthew Hamilton" w:date="2023-03-28T16:59:00Z">
              <w:rPr>
                <w:lang w:val="da-DK"/>
              </w:rPr>
            </w:rPrChange>
          </w:rPr>
          <w:delText xml:space="preserve">Chisholm D, Sweeny K, Sheehan P, Rasmussen B, Smit F, Cuijpers P, et al. </w:delText>
        </w:r>
        <w:r w:rsidDel="00857CBF">
          <w:delText>Scaling-up treatment of depression and anxiety: A global return on investment analysis. The Lancet Psychiatry. 2016; doi:</w:delText>
        </w:r>
        <w:r w:rsidDel="00857CBF">
          <w:fldChar w:fldCharType="begin"/>
        </w:r>
        <w:r w:rsidDel="00857CBF">
          <w:delInstrText>HYPERLINK "https://doi.org/10.1016/s2215-0366(16)30024-4" \h</w:delInstrText>
        </w:r>
        <w:r w:rsidDel="00857CBF">
          <w:fldChar w:fldCharType="separate"/>
        </w:r>
        <w:r w:rsidDel="00857CBF">
          <w:rPr>
            <w:rStyle w:val="Hyperlink"/>
          </w:rPr>
          <w:delText>10.1016/s2215-0366(16)30024-4</w:delText>
        </w:r>
        <w:r w:rsidDel="00857CBF">
          <w:rPr>
            <w:rStyle w:val="Hyperlink"/>
          </w:rPr>
          <w:fldChar w:fldCharType="end"/>
        </w:r>
      </w:del>
    </w:p>
    <w:p w14:paraId="402571B8" w14:textId="77777777" w:rsidR="00D65E20" w:rsidDel="00857CBF" w:rsidRDefault="00D65E20" w:rsidP="00D65E20">
      <w:pPr>
        <w:pStyle w:val="BodyText"/>
        <w:rPr>
          <w:del w:id="409" w:author="Matthew Hamilton" w:date="2023-04-14T17:04:00Z"/>
        </w:rPr>
        <w:pPrChange w:id="410" w:author="Matthew Hamilton" w:date="2023-04-14T17:03:00Z">
          <w:pPr>
            <w:pStyle w:val="Bibliography"/>
          </w:pPr>
        </w:pPrChange>
      </w:pPr>
      <w:bookmarkStart w:id="411" w:name="ref-RN22"/>
      <w:bookmarkEnd w:id="406"/>
      <w:del w:id="412" w:author="Matthew Hamilton" w:date="2023-04-14T17:04:00Z">
        <w:r w:rsidDel="00857CBF">
          <w:delText xml:space="preserve">32. </w:delText>
        </w:r>
        <w:r w:rsidDel="00857CBF">
          <w:tab/>
          <w:delText>Saxena S, Thornicroft G, Knapp M, Whiteford H. Resources for mental health: Scarcity, inequity, and inefficiency. The Lancet. 370: 878–889. doi:</w:delText>
        </w:r>
        <w:r w:rsidDel="00857CBF">
          <w:fldChar w:fldCharType="begin"/>
        </w:r>
        <w:r w:rsidDel="00857CBF">
          <w:delInstrText>HYPERLINK "https://doi.org/10.1016/S0140-6736(07)61239-2" \h</w:delInstrText>
        </w:r>
        <w:r w:rsidDel="00857CBF">
          <w:fldChar w:fldCharType="separate"/>
        </w:r>
        <w:r w:rsidDel="00857CBF">
          <w:rPr>
            <w:rStyle w:val="Hyperlink"/>
          </w:rPr>
          <w:delText>10.1016/S0140-6736(07)61239-2</w:delText>
        </w:r>
        <w:r w:rsidDel="00857CBF">
          <w:rPr>
            <w:rStyle w:val="Hyperlink"/>
          </w:rPr>
          <w:fldChar w:fldCharType="end"/>
        </w:r>
      </w:del>
    </w:p>
    <w:p w14:paraId="77886BD1" w14:textId="77777777" w:rsidR="00D65E20" w:rsidDel="00857CBF" w:rsidRDefault="00D65E20" w:rsidP="00D65E20">
      <w:pPr>
        <w:pStyle w:val="BodyText"/>
        <w:rPr>
          <w:del w:id="413" w:author="Matthew Hamilton" w:date="2023-04-14T17:04:00Z"/>
        </w:rPr>
        <w:pPrChange w:id="414" w:author="Matthew Hamilton" w:date="2023-04-14T17:03:00Z">
          <w:pPr>
            <w:pStyle w:val="Bibliography"/>
          </w:pPr>
        </w:pPrChange>
      </w:pPr>
      <w:bookmarkStart w:id="415" w:name="ref-RN23"/>
      <w:bookmarkEnd w:id="411"/>
      <w:del w:id="416" w:author="Matthew Hamilton" w:date="2023-04-14T17:04:00Z">
        <w:r w:rsidDel="00857CBF">
          <w:delText xml:space="preserve">33. </w:delText>
        </w:r>
        <w:r w:rsidDel="00857CBF">
          <w:tab/>
          <w:delText>Whiteford H, Ferrari A, Degenhardt L. Global burden of disease studies: Implications for mental and substance use disorders. Health Affairs. 2016;35: 1114–1120. doi:</w:delText>
        </w:r>
        <w:r w:rsidDel="00857CBF">
          <w:fldChar w:fldCharType="begin"/>
        </w:r>
        <w:r w:rsidDel="00857CBF">
          <w:delInstrText>HYPERLINK "https://doi.org/10.1377/hlthaff.2016.0082" \h</w:delInstrText>
        </w:r>
        <w:r w:rsidDel="00857CBF">
          <w:fldChar w:fldCharType="separate"/>
        </w:r>
        <w:r w:rsidDel="00857CBF">
          <w:rPr>
            <w:rStyle w:val="Hyperlink"/>
          </w:rPr>
          <w:delText>10.1377/hlthaff.2016.0082</w:delText>
        </w:r>
        <w:r w:rsidDel="00857CBF">
          <w:rPr>
            <w:rStyle w:val="Hyperlink"/>
          </w:rPr>
          <w:fldChar w:fldCharType="end"/>
        </w:r>
      </w:del>
    </w:p>
    <w:p w14:paraId="479D382C" w14:textId="77777777" w:rsidR="00D65E20" w:rsidDel="00857CBF" w:rsidRDefault="00D65E20" w:rsidP="00D65E20">
      <w:pPr>
        <w:pStyle w:val="BodyText"/>
        <w:rPr>
          <w:del w:id="417" w:author="Matthew Hamilton" w:date="2023-04-14T17:04:00Z"/>
        </w:rPr>
        <w:pPrChange w:id="418" w:author="Matthew Hamilton" w:date="2023-04-14T17:03:00Z">
          <w:pPr>
            <w:pStyle w:val="Bibliography"/>
          </w:pPr>
        </w:pPrChange>
      </w:pPr>
      <w:bookmarkStart w:id="419" w:name="ref-RN34"/>
      <w:bookmarkEnd w:id="415"/>
      <w:del w:id="420" w:author="Matthew Hamilton" w:date="2023-04-14T17:04:00Z">
        <w:r w:rsidDel="00857CBF">
          <w:delText xml:space="preserve">34. </w:delText>
        </w:r>
        <w:r w:rsidDel="00857CBF">
          <w:tab/>
          <w:delText>Knapp M, Wong G. Economics and mental health: The current scenario. World Psychiatry. 2020;19: 3–14. doi:</w:delText>
        </w:r>
        <w:r w:rsidDel="00857CBF">
          <w:fldChar w:fldCharType="begin"/>
        </w:r>
        <w:r w:rsidDel="00857CBF">
          <w:delInstrText>HYPERLINK "https://doi.org/10.1002/wps.20692" \h</w:delInstrText>
        </w:r>
        <w:r w:rsidDel="00857CBF">
          <w:fldChar w:fldCharType="separate"/>
        </w:r>
        <w:r w:rsidDel="00857CBF">
          <w:rPr>
            <w:rStyle w:val="Hyperlink"/>
          </w:rPr>
          <w:delText>10.1002/wps.20692</w:delText>
        </w:r>
        <w:r w:rsidDel="00857CBF">
          <w:rPr>
            <w:rStyle w:val="Hyperlink"/>
          </w:rPr>
          <w:fldChar w:fldCharType="end"/>
        </w:r>
      </w:del>
    </w:p>
    <w:p w14:paraId="7580C493" w14:textId="77777777" w:rsidR="00D65E20" w:rsidDel="00857CBF" w:rsidRDefault="00D65E20" w:rsidP="00D65E20">
      <w:pPr>
        <w:pStyle w:val="BodyText"/>
        <w:rPr>
          <w:del w:id="421" w:author="Matthew Hamilton" w:date="2023-04-14T17:04:00Z"/>
        </w:rPr>
        <w:pPrChange w:id="422" w:author="Matthew Hamilton" w:date="2023-04-14T17:03:00Z">
          <w:pPr>
            <w:pStyle w:val="Bibliography"/>
          </w:pPr>
        </w:pPrChange>
      </w:pPr>
      <w:bookmarkStart w:id="423" w:name="ref-wagstaff2012four"/>
      <w:bookmarkEnd w:id="419"/>
      <w:del w:id="424" w:author="Matthew Hamilton" w:date="2023-04-14T17:04:00Z">
        <w:r w:rsidDel="00857CBF">
          <w:delText xml:space="preserve">35. </w:delText>
        </w:r>
        <w:r w:rsidDel="00857CBF">
          <w:tab/>
          <w:delText xml:space="preserve">Wagstaff A, Culyer AJ. Four decades of health economics through a bibliometric lens. Journal of health economics. Elsevier; 2012;31: 406–439. </w:delText>
        </w:r>
      </w:del>
    </w:p>
    <w:p w14:paraId="68023E60" w14:textId="77777777" w:rsidR="00D65E20" w:rsidDel="00857CBF" w:rsidRDefault="00D65E20" w:rsidP="00D65E20">
      <w:pPr>
        <w:pStyle w:val="BodyText"/>
        <w:rPr>
          <w:del w:id="425" w:author="Matthew Hamilton" w:date="2023-04-14T17:04:00Z"/>
        </w:rPr>
        <w:pPrChange w:id="426" w:author="Matthew Hamilton" w:date="2023-04-14T17:03:00Z">
          <w:pPr>
            <w:pStyle w:val="Bibliography"/>
          </w:pPr>
        </w:pPrChange>
      </w:pPr>
      <w:bookmarkStart w:id="427" w:name="ref-github2007"/>
      <w:bookmarkEnd w:id="423"/>
      <w:del w:id="428" w:author="Matthew Hamilton" w:date="2023-04-14T17:04:00Z">
        <w:r w:rsidDel="00857CBF">
          <w:delText xml:space="preserve">36. </w:delText>
        </w:r>
        <w:r w:rsidDel="00857CBF">
          <w:tab/>
          <w:delText xml:space="preserve">github. GitHub [Internet]. 2007. Available: </w:delText>
        </w:r>
        <w:r w:rsidDel="00857CBF">
          <w:fldChar w:fldCharType="begin"/>
        </w:r>
        <w:r w:rsidDel="00857CBF">
          <w:delInstrText>HYPERLINK "https://github.com/" \h</w:delInstrText>
        </w:r>
        <w:r w:rsidDel="00857CBF">
          <w:fldChar w:fldCharType="separate"/>
        </w:r>
        <w:r w:rsidDel="00857CBF">
          <w:rPr>
            <w:rStyle w:val="Hyperlink"/>
          </w:rPr>
          <w:delText>https://github.com/</w:delText>
        </w:r>
        <w:r w:rsidDel="00857CBF">
          <w:rPr>
            <w:rStyle w:val="Hyperlink"/>
          </w:rPr>
          <w:fldChar w:fldCharType="end"/>
        </w:r>
      </w:del>
    </w:p>
    <w:p w14:paraId="391FD632" w14:textId="77777777" w:rsidR="00D65E20" w:rsidDel="00857CBF" w:rsidRDefault="00D65E20" w:rsidP="00D65E20">
      <w:pPr>
        <w:pStyle w:val="BodyText"/>
        <w:rPr>
          <w:del w:id="429" w:author="Matthew Hamilton" w:date="2023-04-14T17:04:00Z"/>
        </w:rPr>
        <w:pPrChange w:id="430" w:author="Matthew Hamilton" w:date="2023-04-14T17:03:00Z">
          <w:pPr>
            <w:pStyle w:val="Bibliography"/>
          </w:pPr>
        </w:pPrChange>
      </w:pPr>
      <w:bookmarkStart w:id="431" w:name="ref-Zenodo2013"/>
      <w:bookmarkEnd w:id="427"/>
      <w:del w:id="432" w:author="Matthew Hamilton" w:date="2023-04-14T17:04:00Z">
        <w:r w:rsidDel="00857CBF">
          <w:delText xml:space="preserve">37. </w:delText>
        </w:r>
        <w:r w:rsidDel="00857CBF">
          <w:tab/>
          <w:delText>European Organization For Nuclear Research, OpenAIRE. Zenodo [Internet]. CERN; 2013. doi:</w:delText>
        </w:r>
        <w:r w:rsidDel="00857CBF">
          <w:fldChar w:fldCharType="begin"/>
        </w:r>
        <w:r w:rsidDel="00857CBF">
          <w:delInstrText>HYPERLINK "https://doi.org/10.25495/7GXK-RD71" \h</w:delInstrText>
        </w:r>
        <w:r w:rsidDel="00857CBF">
          <w:fldChar w:fldCharType="separate"/>
        </w:r>
        <w:r w:rsidDel="00857CBF">
          <w:rPr>
            <w:rStyle w:val="Hyperlink"/>
          </w:rPr>
          <w:delText>10.25495/7GXK-RD71</w:delText>
        </w:r>
        <w:r w:rsidDel="00857CBF">
          <w:rPr>
            <w:rStyle w:val="Hyperlink"/>
          </w:rPr>
          <w:fldChar w:fldCharType="end"/>
        </w:r>
      </w:del>
    </w:p>
    <w:p w14:paraId="15691688" w14:textId="77777777" w:rsidR="00D65E20" w:rsidDel="00857CBF" w:rsidRDefault="00D65E20" w:rsidP="00D65E20">
      <w:pPr>
        <w:pStyle w:val="BodyText"/>
        <w:rPr>
          <w:del w:id="433" w:author="Matthew Hamilton" w:date="2023-04-14T17:04:00Z"/>
        </w:rPr>
        <w:pPrChange w:id="434" w:author="Matthew Hamilton" w:date="2023-04-14T17:03:00Z">
          <w:pPr>
            <w:pStyle w:val="Bibliography"/>
          </w:pPr>
        </w:pPrChange>
      </w:pPr>
      <w:bookmarkStart w:id="435" w:name="ref-Dataverse2007"/>
      <w:bookmarkEnd w:id="431"/>
      <w:del w:id="436" w:author="Matthew Hamilton" w:date="2023-04-14T17:04:00Z">
        <w:r w:rsidDel="00857CBF">
          <w:delText xml:space="preserve">38. </w:delText>
        </w:r>
        <w:r w:rsidDel="00857CBF">
          <w:tab/>
          <w:delText xml:space="preserve">Quantitative Social Science I for. Dataverse [Internet]. Harvard University; 2007. Available: </w:delText>
        </w:r>
        <w:r w:rsidDel="00857CBF">
          <w:fldChar w:fldCharType="begin"/>
        </w:r>
        <w:r w:rsidDel="00857CBF">
          <w:delInstrText>HYPERLINK "https://dataverse.org" \h</w:delInstrText>
        </w:r>
        <w:r w:rsidDel="00857CBF">
          <w:fldChar w:fldCharType="separate"/>
        </w:r>
        <w:r w:rsidDel="00857CBF">
          <w:rPr>
            <w:rStyle w:val="Hyperlink"/>
          </w:rPr>
          <w:delText>https://dataverse.org</w:delText>
        </w:r>
        <w:r w:rsidDel="00857CBF">
          <w:rPr>
            <w:rStyle w:val="Hyperlink"/>
          </w:rPr>
          <w:fldChar w:fldCharType="end"/>
        </w:r>
      </w:del>
    </w:p>
    <w:p w14:paraId="7B921520" w14:textId="77777777" w:rsidR="00D65E20" w:rsidDel="00857CBF" w:rsidRDefault="00D65E20" w:rsidP="00D65E20">
      <w:pPr>
        <w:pStyle w:val="BodyText"/>
        <w:rPr>
          <w:del w:id="437" w:author="Matthew Hamilton" w:date="2023-04-14T17:04:00Z"/>
        </w:rPr>
        <w:pPrChange w:id="438" w:author="Matthew Hamilton" w:date="2023-04-14T17:03:00Z">
          <w:pPr>
            <w:pStyle w:val="Bibliography"/>
          </w:pPr>
        </w:pPrChange>
      </w:pPr>
      <w:bookmarkStart w:id="439" w:name="ref-Wilson_2017"/>
      <w:bookmarkEnd w:id="435"/>
      <w:del w:id="440" w:author="Matthew Hamilton" w:date="2023-04-14T17:04:00Z">
        <w:r w:rsidDel="00857CBF">
          <w:delText xml:space="preserve">39. </w:delText>
        </w:r>
        <w:r w:rsidDel="00857CBF">
          <w:tab/>
          <w:delText>Wilson JAC Greg AND Bryan. Good enough practices in scientific computing. PLOS Computational Biology. Public Library of Science; 2017;13: 1–20. doi:</w:delText>
        </w:r>
        <w:r w:rsidDel="00857CBF">
          <w:fldChar w:fldCharType="begin"/>
        </w:r>
        <w:r w:rsidDel="00857CBF">
          <w:delInstrText>HYPERLINK "https://doi.org/10.1371/journal.pcbi.1005510" \h</w:delInstrText>
        </w:r>
        <w:r w:rsidDel="00857CBF">
          <w:fldChar w:fldCharType="separate"/>
        </w:r>
        <w:r w:rsidDel="00857CBF">
          <w:rPr>
            <w:rStyle w:val="Hyperlink"/>
          </w:rPr>
          <w:delText>10.1371/journal.pcbi.1005510</w:delText>
        </w:r>
        <w:r w:rsidDel="00857CBF">
          <w:rPr>
            <w:rStyle w:val="Hyperlink"/>
          </w:rPr>
          <w:fldChar w:fldCharType="end"/>
        </w:r>
      </w:del>
    </w:p>
    <w:p w14:paraId="2E4175E5" w14:textId="77777777" w:rsidR="00D65E20" w:rsidDel="00857CBF" w:rsidRDefault="00D65E20" w:rsidP="00D65E20">
      <w:pPr>
        <w:pStyle w:val="BodyText"/>
        <w:rPr>
          <w:del w:id="441" w:author="Matthew Hamilton" w:date="2023-04-14T17:04:00Z"/>
        </w:rPr>
        <w:pPrChange w:id="442" w:author="Matthew Hamilton" w:date="2023-04-14T17:03:00Z">
          <w:pPr>
            <w:pStyle w:val="Bibliography"/>
          </w:pPr>
        </w:pPrChange>
      </w:pPr>
      <w:bookmarkStart w:id="443" w:name="ref-Alarid2019"/>
      <w:bookmarkEnd w:id="439"/>
      <w:del w:id="444" w:author="Matthew Hamilton" w:date="2023-04-14T17:04:00Z">
        <w:r w:rsidDel="00857CBF">
          <w:delText xml:space="preserve">40. </w:delText>
        </w:r>
        <w:r w:rsidDel="00857CBF">
          <w:tab/>
          <w:delText>Alarid-Escudero F, Krijkamp EM, Pechlivanoglou P, Jalal H, Kao S-YZ, Yang A, et al. A need for change! A coding framework for improving transparency in decision modeling. PharmacoEconomics. 2019;37: 1329–1339. doi:</w:delText>
        </w:r>
        <w:r w:rsidDel="00857CBF">
          <w:fldChar w:fldCharType="begin"/>
        </w:r>
        <w:r w:rsidDel="00857CBF">
          <w:delInstrText>HYPERLINK "https://doi.org/10.1007/s40273-019-00837-x" \h</w:delInstrText>
        </w:r>
        <w:r w:rsidDel="00857CBF">
          <w:fldChar w:fldCharType="separate"/>
        </w:r>
        <w:r w:rsidDel="00857CBF">
          <w:rPr>
            <w:rStyle w:val="Hyperlink"/>
          </w:rPr>
          <w:delText>10.1007/s40273-019-00837-x</w:delText>
        </w:r>
        <w:r w:rsidDel="00857CBF">
          <w:rPr>
            <w:rStyle w:val="Hyperlink"/>
          </w:rPr>
          <w:fldChar w:fldCharType="end"/>
        </w:r>
      </w:del>
    </w:p>
    <w:p w14:paraId="2054A30B" w14:textId="77777777" w:rsidR="00D65E20" w:rsidDel="00857CBF" w:rsidRDefault="00D65E20" w:rsidP="00D65E20">
      <w:pPr>
        <w:pStyle w:val="BodyText"/>
        <w:rPr>
          <w:del w:id="445" w:author="Matthew Hamilton" w:date="2023-04-14T17:04:00Z"/>
        </w:rPr>
        <w:pPrChange w:id="446" w:author="Matthew Hamilton" w:date="2023-04-14T17:03:00Z">
          <w:pPr>
            <w:pStyle w:val="Bibliography"/>
          </w:pPr>
        </w:pPrChange>
      </w:pPr>
      <w:bookmarkStart w:id="447" w:name="ref-8717448"/>
      <w:bookmarkEnd w:id="443"/>
      <w:del w:id="448" w:author="Matthew Hamilton" w:date="2023-04-14T17:04:00Z">
        <w:r w:rsidDel="00857CBF">
          <w:delText xml:space="preserve">41. </w:delText>
        </w:r>
        <w:r w:rsidDel="00857CBF">
          <w:tab/>
          <w:delText>Hourani H, Wasmi H, Alrawashdeh T. A code complexity model of object oriented programming (OOP). 2019 IEEE jordan international joint conference on electrical engineering and information technology (JEEIT). 2019. pp. 560–564. doi:</w:delText>
        </w:r>
        <w:r w:rsidDel="00857CBF">
          <w:fldChar w:fldCharType="begin"/>
        </w:r>
        <w:r w:rsidDel="00857CBF">
          <w:delInstrText>HYPERLINK "https://doi.org/10.1109/JEEIT.2019.8717448" \h</w:delInstrText>
        </w:r>
        <w:r w:rsidDel="00857CBF">
          <w:fldChar w:fldCharType="separate"/>
        </w:r>
        <w:r w:rsidDel="00857CBF">
          <w:rPr>
            <w:rStyle w:val="Hyperlink"/>
          </w:rPr>
          <w:delText>10.1109/JEEIT.2019.8717448</w:delText>
        </w:r>
        <w:r w:rsidDel="00857CBF">
          <w:rPr>
            <w:rStyle w:val="Hyperlink"/>
          </w:rPr>
          <w:fldChar w:fldCharType="end"/>
        </w:r>
      </w:del>
    </w:p>
    <w:p w14:paraId="69FF9018" w14:textId="77777777" w:rsidR="00D65E20" w:rsidDel="00857CBF" w:rsidRDefault="00D65E20" w:rsidP="00D65E20">
      <w:pPr>
        <w:pStyle w:val="BodyText"/>
        <w:rPr>
          <w:del w:id="449" w:author="Matthew Hamilton" w:date="2023-04-14T17:04:00Z"/>
        </w:rPr>
        <w:pPrChange w:id="450" w:author="Matthew Hamilton" w:date="2023-04-14T17:03:00Z">
          <w:pPr>
            <w:pStyle w:val="Bibliography"/>
          </w:pPr>
        </w:pPrChange>
      </w:pPr>
      <w:bookmarkStart w:id="451" w:name="ref-7181447"/>
      <w:bookmarkEnd w:id="447"/>
      <w:del w:id="452" w:author="Matthew Hamilton" w:date="2023-04-14T17:04:00Z">
        <w:r w:rsidDel="00857CBF">
          <w:delText xml:space="preserve">42. </w:delText>
        </w:r>
        <w:r w:rsidDel="00857CBF">
          <w:tab/>
          <w:delText>Milojkovic N, Caracciolo A, Lungu MF, Nierstrasz O, Röthlisberger D, Robbes R. Polymorphism in the spotlight: Studying its prevalence in java and smalltalk. 2015 IEEE 23rd international conference on program comprehension. 2015. pp. 186–195. doi:</w:delText>
        </w:r>
        <w:r w:rsidDel="00857CBF">
          <w:fldChar w:fldCharType="begin"/>
        </w:r>
        <w:r w:rsidDel="00857CBF">
          <w:delInstrText>HYPERLINK "https://doi.org/10.1109/ICPC.2015.29" \h</w:delInstrText>
        </w:r>
        <w:r w:rsidDel="00857CBF">
          <w:fldChar w:fldCharType="separate"/>
        </w:r>
        <w:r w:rsidDel="00857CBF">
          <w:rPr>
            <w:rStyle w:val="Hyperlink"/>
          </w:rPr>
          <w:delText>10.1109/ICPC.2015.29</w:delText>
        </w:r>
        <w:r w:rsidDel="00857CBF">
          <w:rPr>
            <w:rStyle w:val="Hyperlink"/>
          </w:rPr>
          <w:fldChar w:fldCharType="end"/>
        </w:r>
      </w:del>
    </w:p>
    <w:p w14:paraId="0C47E447" w14:textId="77777777" w:rsidR="00D65E20" w:rsidDel="00857CBF" w:rsidRDefault="00D65E20" w:rsidP="00D65E20">
      <w:pPr>
        <w:pStyle w:val="BodyText"/>
        <w:rPr>
          <w:del w:id="453" w:author="Matthew Hamilton" w:date="2023-04-14T17:04:00Z"/>
        </w:rPr>
        <w:pPrChange w:id="454" w:author="Matthew Hamilton" w:date="2023-04-14T17:03:00Z">
          <w:pPr>
            <w:pStyle w:val="Bibliography"/>
          </w:pPr>
        </w:pPrChange>
      </w:pPr>
      <w:bookmarkStart w:id="455" w:name="ref-xie2018r"/>
      <w:bookmarkEnd w:id="451"/>
      <w:del w:id="456" w:author="Matthew Hamilton" w:date="2023-04-14T17:04:00Z">
        <w:r w:rsidDel="00857CBF">
          <w:delText xml:space="preserve">43. </w:delText>
        </w:r>
        <w:r w:rsidDel="00857CBF">
          <w:tab/>
          <w:delText xml:space="preserve">Xie Y, Allaire JJ, Grolemund G. R markdown: The definitive guide. Chapman; Hall/CRC; 2018. </w:delText>
        </w:r>
      </w:del>
    </w:p>
    <w:p w14:paraId="3D0D3F6D" w14:textId="77777777" w:rsidR="00D65E20" w:rsidDel="00857CBF" w:rsidRDefault="00D65E20" w:rsidP="00D65E20">
      <w:pPr>
        <w:pStyle w:val="BodyText"/>
        <w:rPr>
          <w:del w:id="457" w:author="Matthew Hamilton" w:date="2023-04-14T17:04:00Z"/>
        </w:rPr>
        <w:pPrChange w:id="458" w:author="Matthew Hamilton" w:date="2023-04-14T17:03:00Z">
          <w:pPr>
            <w:pStyle w:val="Bibliography"/>
          </w:pPr>
        </w:pPrChange>
      </w:pPr>
      <w:bookmarkStart w:id="459" w:name="ref-techver2019"/>
      <w:bookmarkEnd w:id="455"/>
      <w:del w:id="460" w:author="Matthew Hamilton" w:date="2023-04-14T17:04:00Z">
        <w:r w:rsidDel="00857CBF">
          <w:delText xml:space="preserve">44. </w:delText>
        </w:r>
        <w:r w:rsidDel="00857CBF">
          <w:tab/>
          <w:delText>Büyükkaramikli NC, Rutten-van Mölken MPMH, Severens JL, Al M. TECH-VER: A verification checklist to reduce errors in models and improve their credibility. PharmacoEconomics. 2019;37: 1391–1408. doi:</w:delText>
        </w:r>
        <w:r w:rsidDel="00857CBF">
          <w:fldChar w:fldCharType="begin"/>
        </w:r>
        <w:r w:rsidDel="00857CBF">
          <w:delInstrText>HYPERLINK "https://doi.org/10.1007/s40273-019-00844-y" \h</w:delInstrText>
        </w:r>
        <w:r w:rsidDel="00857CBF">
          <w:fldChar w:fldCharType="separate"/>
        </w:r>
        <w:r w:rsidDel="00857CBF">
          <w:rPr>
            <w:rStyle w:val="Hyperlink"/>
          </w:rPr>
          <w:delText>10.1007/s40273-019-00844-y</w:delText>
        </w:r>
        <w:r w:rsidDel="00857CBF">
          <w:rPr>
            <w:rStyle w:val="Hyperlink"/>
          </w:rPr>
          <w:fldChar w:fldCharType="end"/>
        </w:r>
      </w:del>
    </w:p>
    <w:p w14:paraId="404704F3" w14:textId="77777777" w:rsidR="00D65E20" w:rsidDel="00857CBF" w:rsidRDefault="00D65E20" w:rsidP="00D65E20">
      <w:pPr>
        <w:pStyle w:val="BodyText"/>
        <w:rPr>
          <w:del w:id="461" w:author="Matthew Hamilton" w:date="2023-04-14T17:04:00Z"/>
        </w:rPr>
        <w:pPrChange w:id="462" w:author="Matthew Hamilton" w:date="2023-04-14T17:03:00Z">
          <w:pPr>
            <w:pStyle w:val="Bibliography"/>
          </w:pPr>
        </w:pPrChange>
      </w:pPr>
      <w:bookmarkStart w:id="463" w:name="ref-ERICWONG2010188"/>
      <w:bookmarkEnd w:id="459"/>
      <w:del w:id="464" w:author="Matthew Hamilton" w:date="2023-04-14T17:04:00Z">
        <w:r w:rsidDel="00857CBF">
          <w:delText xml:space="preserve">45. </w:delText>
        </w:r>
        <w:r w:rsidDel="00857CBF">
          <w:tab/>
          <w:delText>Eric Wong W, Debroy V, Choi B. A family of code coverage-based heuristics for effective fault localization. Journal of Systems and Software. 2010;83: 188–208. doi:</w:delText>
        </w:r>
        <w:r w:rsidDel="00857CBF">
          <w:fldChar w:fldCharType="begin"/>
        </w:r>
        <w:r w:rsidDel="00857CBF">
          <w:delInstrText>HYPERLINK "https://doi.org/10.1016/j.jss.2009.09.037" \h</w:delInstrText>
        </w:r>
        <w:r w:rsidDel="00857CBF">
          <w:fldChar w:fldCharType="separate"/>
        </w:r>
        <w:r w:rsidDel="00857CBF">
          <w:rPr>
            <w:rStyle w:val="Hyperlink"/>
          </w:rPr>
          <w:delText>https://doi.org/10.1016/j.jss.2009.09.037</w:delText>
        </w:r>
        <w:r w:rsidDel="00857CBF">
          <w:rPr>
            <w:rStyle w:val="Hyperlink"/>
          </w:rPr>
          <w:fldChar w:fldCharType="end"/>
        </w:r>
      </w:del>
    </w:p>
    <w:p w14:paraId="7F95BBA2" w14:textId="77777777" w:rsidR="00D65E20" w:rsidRPr="00C74D63" w:rsidDel="00857CBF" w:rsidRDefault="00D65E20" w:rsidP="00D65E20">
      <w:pPr>
        <w:pStyle w:val="BodyText"/>
        <w:rPr>
          <w:del w:id="465" w:author="Matthew Hamilton" w:date="2023-04-14T17:04:00Z"/>
          <w:lang w:val="en-AU"/>
          <w:rPrChange w:id="466" w:author="Matthew Hamilton" w:date="2023-04-14T09:54:00Z">
            <w:rPr>
              <w:del w:id="467" w:author="Matthew Hamilton" w:date="2023-04-14T17:04:00Z"/>
            </w:rPr>
          </w:rPrChange>
        </w:rPr>
        <w:pPrChange w:id="468" w:author="Matthew Hamilton" w:date="2023-04-14T17:03:00Z">
          <w:pPr>
            <w:pStyle w:val="Bibliography"/>
          </w:pPr>
        </w:pPrChange>
      </w:pPr>
      <w:bookmarkStart w:id="469" w:name="ref-copyleft2022"/>
      <w:bookmarkEnd w:id="463"/>
      <w:del w:id="470" w:author="Matthew Hamilton" w:date="2023-04-14T17:04:00Z">
        <w:r w:rsidDel="00857CBF">
          <w:delText xml:space="preserve">46. </w:delText>
        </w:r>
        <w:r w:rsidDel="00857CBF">
          <w:tab/>
          <w:delText xml:space="preserve">Foundation TFS. What is copyleft? </w:delText>
        </w:r>
        <w:r w:rsidRPr="00E56EC7" w:rsidDel="00857CBF">
          <w:rPr>
            <w:lang w:val="en-AU"/>
            <w:rPrChange w:id="471" w:author="Matthew Hamilton" w:date="2023-04-03T13:08:00Z">
              <w:rPr/>
            </w:rPrChange>
          </w:rPr>
          <w:delText xml:space="preserve">[Internet]. </w:delText>
        </w:r>
        <w:r w:rsidRPr="00C74D63" w:rsidDel="00857CBF">
          <w:rPr>
            <w:lang w:val="en-AU"/>
            <w:rPrChange w:id="472" w:author="Matthew Hamilton" w:date="2023-04-14T09:54:00Z">
              <w:rPr/>
            </w:rPrChange>
          </w:rPr>
          <w:delText xml:space="preserve">Available: </w:delText>
        </w:r>
        <w:r w:rsidDel="00857CBF">
          <w:fldChar w:fldCharType="begin"/>
        </w:r>
        <w:r w:rsidRPr="00C74D63" w:rsidDel="00857CBF">
          <w:rPr>
            <w:lang w:val="en-AU"/>
            <w:rPrChange w:id="473" w:author="Matthew Hamilton" w:date="2023-04-14T09:54:00Z">
              <w:rPr/>
            </w:rPrChange>
          </w:rPr>
          <w:delInstrText>HYPERLINK "https://www.gnu.org/copyleft/" \h</w:delInstrText>
        </w:r>
        <w:r w:rsidDel="00857CBF">
          <w:fldChar w:fldCharType="separate"/>
        </w:r>
        <w:r w:rsidRPr="00C74D63" w:rsidDel="00857CBF">
          <w:rPr>
            <w:rStyle w:val="Hyperlink"/>
            <w:lang w:val="en-AU"/>
            <w:rPrChange w:id="474" w:author="Matthew Hamilton" w:date="2023-04-14T09:54:00Z">
              <w:rPr>
                <w:rStyle w:val="Hyperlink"/>
              </w:rPr>
            </w:rPrChange>
          </w:rPr>
          <w:delText>https://www.gnu.org/copyleft/</w:delText>
        </w:r>
        <w:r w:rsidDel="00857CBF">
          <w:rPr>
            <w:rStyle w:val="Hyperlink"/>
          </w:rPr>
          <w:fldChar w:fldCharType="end"/>
        </w:r>
      </w:del>
    </w:p>
    <w:p w14:paraId="2E4C427E" w14:textId="77777777" w:rsidR="00D65E20" w:rsidRPr="00D65E20" w:rsidDel="00857CBF" w:rsidRDefault="00D65E20" w:rsidP="00D65E20">
      <w:pPr>
        <w:pStyle w:val="BodyText"/>
        <w:rPr>
          <w:del w:id="475" w:author="Matthew Hamilton" w:date="2023-04-14T17:04:00Z"/>
          <w:lang w:val="en-AU"/>
        </w:rPr>
        <w:pPrChange w:id="476" w:author="Matthew Hamilton" w:date="2023-04-14T17:03:00Z">
          <w:pPr>
            <w:pStyle w:val="Bibliography"/>
          </w:pPr>
        </w:pPrChange>
      </w:pPr>
      <w:bookmarkStart w:id="477" w:name="ref-cc02022"/>
      <w:bookmarkEnd w:id="469"/>
      <w:del w:id="478" w:author="Matthew Hamilton" w:date="2023-04-14T17:04:00Z">
        <w:r w:rsidRPr="00D65E20" w:rsidDel="00857CBF">
          <w:rPr>
            <w:lang w:val="en-AU"/>
          </w:rPr>
          <w:delText xml:space="preserve">47. </w:delText>
        </w:r>
        <w:r w:rsidRPr="00D65E20" w:rsidDel="00857CBF">
          <w:rPr>
            <w:lang w:val="en-AU"/>
          </w:rPr>
          <w:tab/>
          <w:delText xml:space="preserve">Commons C. CC0 1.0 universal [Internet]. 2022. Available: </w:delText>
        </w:r>
        <w:r w:rsidDel="00857CBF">
          <w:fldChar w:fldCharType="begin"/>
        </w:r>
        <w:r w:rsidRPr="00D65E20" w:rsidDel="00857CBF">
          <w:rPr>
            <w:lang w:val="en-AU"/>
            <w:rPrChange w:id="479" w:author="Matthew Hamilton" w:date="2023-03-23T11:06:00Z">
              <w:rPr/>
            </w:rPrChange>
          </w:rPr>
          <w:delInstrText>HYPERLINK "https://creativecommons.org/publicdomain/zero/1.0/legalcode" \h</w:delInstrText>
        </w:r>
        <w:r w:rsidDel="00857CBF">
          <w:fldChar w:fldCharType="separate"/>
        </w:r>
        <w:r w:rsidRPr="00D65E20" w:rsidDel="00857CBF">
          <w:rPr>
            <w:rStyle w:val="Hyperlink"/>
            <w:lang w:val="en-AU"/>
          </w:rPr>
          <w:delText>https://creativecommons.org/publicdomain/zero/1.0/legalcode</w:delText>
        </w:r>
        <w:r w:rsidDel="00857CBF">
          <w:rPr>
            <w:rStyle w:val="Hyperlink"/>
            <w:lang w:val="fr-FR"/>
          </w:rPr>
          <w:fldChar w:fldCharType="end"/>
        </w:r>
      </w:del>
    </w:p>
    <w:p w14:paraId="3E9FB35D" w14:textId="77777777" w:rsidR="00D65E20" w:rsidRPr="00D65E20" w:rsidDel="00857CBF" w:rsidRDefault="00D65E20" w:rsidP="00D65E20">
      <w:pPr>
        <w:pStyle w:val="BodyText"/>
        <w:rPr>
          <w:del w:id="480" w:author="Matthew Hamilton" w:date="2023-04-14T17:04:00Z"/>
          <w:lang w:val="en-AU"/>
        </w:rPr>
        <w:pPrChange w:id="481" w:author="Matthew Hamilton" w:date="2023-04-14T17:03:00Z">
          <w:pPr>
            <w:pStyle w:val="Bibliography"/>
          </w:pPr>
        </w:pPrChange>
      </w:pPr>
      <w:bookmarkStart w:id="482" w:name="ref-bysa2022"/>
      <w:bookmarkEnd w:id="477"/>
      <w:del w:id="483" w:author="Matthew Hamilton" w:date="2023-04-14T17:04:00Z">
        <w:r w:rsidDel="00857CBF">
          <w:delText xml:space="preserve">48. </w:delText>
        </w:r>
        <w:r w:rsidDel="00857CBF">
          <w:tab/>
          <w:delText xml:space="preserve">Commons C. Attribution-ShareAlike 4.0 international [Internet]. 2022. </w:delText>
        </w:r>
        <w:r w:rsidRPr="00D65E20" w:rsidDel="00857CBF">
          <w:rPr>
            <w:lang w:val="en-AU"/>
          </w:rPr>
          <w:delText xml:space="preserve">Available: </w:delText>
        </w:r>
        <w:r w:rsidDel="00857CBF">
          <w:fldChar w:fldCharType="begin"/>
        </w:r>
        <w:r w:rsidRPr="00D65E20" w:rsidDel="00857CBF">
          <w:rPr>
            <w:lang w:val="en-AU"/>
            <w:rPrChange w:id="484" w:author="Matthew Hamilton" w:date="2023-03-23T11:06:00Z">
              <w:rPr/>
            </w:rPrChange>
          </w:rPr>
          <w:delInstrText>HYPERLINK "https://creativecommons.org/licenses/by-sa/4.0/legalcode" \h</w:delInstrText>
        </w:r>
        <w:r w:rsidDel="00857CBF">
          <w:fldChar w:fldCharType="separate"/>
        </w:r>
        <w:r w:rsidRPr="00D65E20" w:rsidDel="00857CBF">
          <w:rPr>
            <w:rStyle w:val="Hyperlink"/>
            <w:lang w:val="en-AU"/>
          </w:rPr>
          <w:delText>https://creativecommons.org/licenses/by-sa/4.0/legalcode</w:delText>
        </w:r>
        <w:r w:rsidDel="00857CBF">
          <w:rPr>
            <w:rStyle w:val="Hyperlink"/>
            <w:lang w:val="fr-FR"/>
          </w:rPr>
          <w:fldChar w:fldCharType="end"/>
        </w:r>
      </w:del>
    </w:p>
    <w:p w14:paraId="0FB0DD97" w14:textId="77777777" w:rsidR="00D65E20" w:rsidDel="00857CBF" w:rsidRDefault="00D65E20" w:rsidP="00D65E20">
      <w:pPr>
        <w:pStyle w:val="BodyText"/>
        <w:rPr>
          <w:del w:id="485" w:author="Matthew Hamilton" w:date="2023-04-14T17:04:00Z"/>
        </w:rPr>
        <w:pPrChange w:id="486" w:author="Matthew Hamilton" w:date="2023-04-14T17:03:00Z">
          <w:pPr>
            <w:pStyle w:val="Bibliography"/>
          </w:pPr>
        </w:pPrChange>
      </w:pPr>
      <w:bookmarkStart w:id="487" w:name="ref-sampleterms2022"/>
      <w:bookmarkEnd w:id="482"/>
      <w:del w:id="488" w:author="Matthew Hamilton" w:date="2023-04-14T17:04:00Z">
        <w:r w:rsidRPr="00D65E20" w:rsidDel="00857CBF">
          <w:rPr>
            <w:lang w:val="en-AU"/>
          </w:rPr>
          <w:delText xml:space="preserve">49. </w:delText>
        </w:r>
        <w:r w:rsidRPr="00D65E20" w:rsidDel="00857CBF">
          <w:rPr>
            <w:lang w:val="en-AU"/>
          </w:rPr>
          <w:tab/>
          <w:delText xml:space="preserve">Quantitative Social Science I for. </w:delText>
        </w:r>
        <w:r w:rsidRPr="00401E79" w:rsidDel="00857CBF">
          <w:rPr>
            <w:lang w:val="en-AU"/>
            <w:rPrChange w:id="489" w:author="Matthew Hamilton" w:date="2023-03-23T11:06:00Z">
              <w:rPr>
                <w:lang w:val="fr-FR"/>
              </w:rPr>
            </w:rPrChange>
          </w:rPr>
          <w:delText xml:space="preserve">Sample data usage agreement [Internet]. 2022. </w:delText>
        </w:r>
        <w:r w:rsidDel="00857CBF">
          <w:delText xml:space="preserve">Available: </w:delText>
        </w:r>
        <w:r w:rsidDel="00857CBF">
          <w:fldChar w:fldCharType="begin"/>
        </w:r>
        <w:r w:rsidDel="00857CBF">
          <w:delInstrText>HYPERLINK "https://support.dataverse.harvard.edu/sample-data-usage-agreement" \h</w:delInstrText>
        </w:r>
        <w:r w:rsidDel="00857CBF">
          <w:fldChar w:fldCharType="separate"/>
        </w:r>
        <w:r w:rsidDel="00857CBF">
          <w:rPr>
            <w:rStyle w:val="Hyperlink"/>
          </w:rPr>
          <w:delText>https://support.dataverse.harvard.edu/sample-data-usage-agreement</w:delText>
        </w:r>
        <w:r w:rsidDel="00857CBF">
          <w:rPr>
            <w:rStyle w:val="Hyperlink"/>
          </w:rPr>
          <w:fldChar w:fldCharType="end"/>
        </w:r>
      </w:del>
    </w:p>
    <w:p w14:paraId="0F31A56D" w14:textId="77777777" w:rsidR="00D65E20" w:rsidDel="00857CBF" w:rsidRDefault="00D65E20" w:rsidP="00D65E20">
      <w:pPr>
        <w:pStyle w:val="BodyText"/>
        <w:rPr>
          <w:del w:id="490" w:author="Matthew Hamilton" w:date="2023-04-14T17:04:00Z"/>
        </w:rPr>
        <w:pPrChange w:id="491" w:author="Matthew Hamilton" w:date="2023-04-14T17:03:00Z">
          <w:pPr>
            <w:pStyle w:val="Bibliography"/>
          </w:pPr>
        </w:pPrChange>
      </w:pPr>
      <w:bookmarkStart w:id="492" w:name="ref-ready4oop2022"/>
      <w:bookmarkEnd w:id="487"/>
      <w:del w:id="493" w:author="Matthew Hamilton" w:date="2023-04-14T17:04:00Z">
        <w:r w:rsidDel="00857CBF">
          <w:delText xml:space="preserve">50. </w:delText>
        </w:r>
        <w:r w:rsidDel="00857CBF">
          <w:tab/>
          <w:delText xml:space="preserve">Hamilton M. Apply an object-oriented paradigm to computational models of mental health systems [Internet]. 2022. Available: </w:delText>
        </w:r>
        <w:r w:rsidDel="00857CBF">
          <w:fldChar w:fldCharType="begin"/>
        </w:r>
        <w:r w:rsidDel="00857CBF">
          <w:delInstrText>HYPERLINK "https://ready4-dev.github.io/ready4/articles/V_03.html" \h</w:delInstrText>
        </w:r>
        <w:r w:rsidDel="00857CBF">
          <w:fldChar w:fldCharType="separate"/>
        </w:r>
        <w:r w:rsidDel="00857CBF">
          <w:rPr>
            <w:rStyle w:val="Hyperlink"/>
          </w:rPr>
          <w:delText>https://ready4-dev.github.io/ready4/articles/V_03.html</w:delText>
        </w:r>
        <w:r w:rsidDel="00857CBF">
          <w:rPr>
            <w:rStyle w:val="Hyperlink"/>
          </w:rPr>
          <w:fldChar w:fldCharType="end"/>
        </w:r>
      </w:del>
    </w:p>
    <w:p w14:paraId="7EA40994" w14:textId="77777777" w:rsidR="00D65E20" w:rsidRPr="00D65E20" w:rsidDel="00857CBF" w:rsidRDefault="00D65E20" w:rsidP="00D65E20">
      <w:pPr>
        <w:pStyle w:val="BodyText"/>
        <w:rPr>
          <w:del w:id="494" w:author="Matthew Hamilton" w:date="2023-04-14T17:04:00Z"/>
          <w:lang w:val="en-AU"/>
        </w:rPr>
        <w:pPrChange w:id="495" w:author="Matthew Hamilton" w:date="2023-04-14T17:03:00Z">
          <w:pPr>
            <w:pStyle w:val="Bibliography"/>
          </w:pPr>
        </w:pPrChange>
      </w:pPr>
      <w:bookmarkStart w:id="496" w:name="ref-Kearns2013"/>
      <w:bookmarkEnd w:id="492"/>
      <w:del w:id="497" w:author="Matthew Hamilton" w:date="2023-04-14T17:04:00Z">
        <w:r w:rsidDel="00857CBF">
          <w:delText xml:space="preserve">51. </w:delText>
        </w:r>
        <w:r w:rsidDel="00857CBF">
          <w:tab/>
          <w:delText xml:space="preserve">Kearns B, Ara R, Wailoo A, Manca A, Alava MH, Abrams K, et al. Good practice guidelines for the use of statistical regression models in economic evaluations. </w:delText>
        </w:r>
        <w:r w:rsidRPr="00D65E20" w:rsidDel="00857CBF">
          <w:rPr>
            <w:lang w:val="en-AU"/>
          </w:rPr>
          <w:delText>PharmacoEconomics. 2013;31: 643–652. doi:</w:delText>
        </w:r>
        <w:r w:rsidDel="00857CBF">
          <w:fldChar w:fldCharType="begin"/>
        </w:r>
        <w:r w:rsidRPr="00D65E20" w:rsidDel="00857CBF">
          <w:rPr>
            <w:lang w:val="en-AU"/>
            <w:rPrChange w:id="498" w:author="Matthew Hamilton" w:date="2023-03-23T11:06:00Z">
              <w:rPr/>
            </w:rPrChange>
          </w:rPr>
          <w:delInstrText>HYPERLINK "https://doi.org/10.1007/s40273-013-0069-y" \h</w:delInstrText>
        </w:r>
        <w:r w:rsidDel="00857CBF">
          <w:fldChar w:fldCharType="separate"/>
        </w:r>
        <w:r w:rsidRPr="00D65E20" w:rsidDel="00857CBF">
          <w:rPr>
            <w:rStyle w:val="Hyperlink"/>
            <w:lang w:val="en-AU"/>
          </w:rPr>
          <w:delText>10.1007/s40273-013-0069-y</w:delText>
        </w:r>
        <w:r w:rsidDel="00857CBF">
          <w:rPr>
            <w:rStyle w:val="Hyperlink"/>
            <w:lang w:val="fr-FR"/>
          </w:rPr>
          <w:fldChar w:fldCharType="end"/>
        </w:r>
      </w:del>
    </w:p>
    <w:p w14:paraId="761081CD" w14:textId="77777777" w:rsidR="00D65E20" w:rsidRPr="00D65E20" w:rsidDel="00857CBF" w:rsidRDefault="00D65E20" w:rsidP="00D65E20">
      <w:pPr>
        <w:pStyle w:val="BodyText"/>
        <w:rPr>
          <w:del w:id="499" w:author="Matthew Hamilton" w:date="2023-04-14T17:04:00Z"/>
          <w:lang w:val="en-AU"/>
        </w:rPr>
        <w:pPrChange w:id="500" w:author="Matthew Hamilton" w:date="2023-04-14T17:03:00Z">
          <w:pPr>
            <w:pStyle w:val="Bibliography"/>
          </w:pPr>
        </w:pPrChange>
      </w:pPr>
      <w:bookmarkStart w:id="501" w:name="ref-git20XX"/>
      <w:bookmarkEnd w:id="496"/>
      <w:del w:id="502" w:author="Matthew Hamilton" w:date="2023-04-14T17:04:00Z">
        <w:r w:rsidRPr="00D65E20" w:rsidDel="00857CBF">
          <w:rPr>
            <w:lang w:val="en-AU"/>
          </w:rPr>
          <w:delText xml:space="preserve">52. </w:delText>
        </w:r>
        <w:r w:rsidRPr="00D65E20" w:rsidDel="00857CBF">
          <w:rPr>
            <w:lang w:val="en-AU"/>
          </w:rPr>
          <w:tab/>
          <w:delText xml:space="preserve">git. Git [Internet]. Available: </w:delText>
        </w:r>
        <w:r w:rsidDel="00857CBF">
          <w:fldChar w:fldCharType="begin"/>
        </w:r>
        <w:r w:rsidRPr="00D65E20" w:rsidDel="00857CBF">
          <w:rPr>
            <w:lang w:val="en-AU"/>
            <w:rPrChange w:id="503" w:author="Matthew Hamilton" w:date="2023-03-23T11:06:00Z">
              <w:rPr/>
            </w:rPrChange>
          </w:rPr>
          <w:delInstrText>HYPERLINK "https://git-scm.com/" \h</w:delInstrText>
        </w:r>
        <w:r w:rsidDel="00857CBF">
          <w:fldChar w:fldCharType="separate"/>
        </w:r>
        <w:r w:rsidRPr="00D65E20" w:rsidDel="00857CBF">
          <w:rPr>
            <w:rStyle w:val="Hyperlink"/>
            <w:lang w:val="en-AU"/>
          </w:rPr>
          <w:delText>https://git-scm.com/</w:delText>
        </w:r>
        <w:r w:rsidDel="00857CBF">
          <w:rPr>
            <w:rStyle w:val="Hyperlink"/>
            <w:lang w:val="fr-FR"/>
          </w:rPr>
          <w:fldChar w:fldCharType="end"/>
        </w:r>
      </w:del>
    </w:p>
    <w:p w14:paraId="72508C3B" w14:textId="77777777" w:rsidR="00D65E20" w:rsidDel="00857CBF" w:rsidRDefault="00D65E20" w:rsidP="00D65E20">
      <w:pPr>
        <w:pStyle w:val="BodyText"/>
        <w:rPr>
          <w:del w:id="504" w:author="Matthew Hamilton" w:date="2023-04-14T17:04:00Z"/>
        </w:rPr>
        <w:pPrChange w:id="505" w:author="Matthew Hamilton" w:date="2023-04-14T17:03:00Z">
          <w:pPr>
            <w:pStyle w:val="Bibliography"/>
          </w:pPr>
        </w:pPrChange>
      </w:pPr>
      <w:bookmarkStart w:id="506" w:name="ref-semver20xx"/>
      <w:bookmarkEnd w:id="501"/>
      <w:del w:id="507" w:author="Matthew Hamilton" w:date="2023-04-14T17:04:00Z">
        <w:r w:rsidDel="00857CBF">
          <w:delText xml:space="preserve">53. </w:delText>
        </w:r>
        <w:r w:rsidDel="00857CBF">
          <w:tab/>
          <w:delText xml:space="preserve">Preston-Werner T. Semantic versioning 2.0.0 [Internet]. 2022. Available: </w:delText>
        </w:r>
        <w:r w:rsidDel="00857CBF">
          <w:fldChar w:fldCharType="begin"/>
        </w:r>
        <w:r w:rsidDel="00857CBF">
          <w:delInstrText>HYPERLINK "https://semver.org" \h</w:delInstrText>
        </w:r>
        <w:r w:rsidDel="00857CBF">
          <w:fldChar w:fldCharType="separate"/>
        </w:r>
        <w:r w:rsidDel="00857CBF">
          <w:rPr>
            <w:rStyle w:val="Hyperlink"/>
          </w:rPr>
          <w:delText>https://semver.org</w:delText>
        </w:r>
        <w:r w:rsidDel="00857CBF">
          <w:rPr>
            <w:rStyle w:val="Hyperlink"/>
          </w:rPr>
          <w:fldChar w:fldCharType="end"/>
        </w:r>
      </w:del>
    </w:p>
    <w:p w14:paraId="1720AFE4" w14:textId="77777777" w:rsidR="00D65E20" w:rsidDel="00857CBF" w:rsidRDefault="00D65E20" w:rsidP="00D65E20">
      <w:pPr>
        <w:pStyle w:val="BodyText"/>
        <w:rPr>
          <w:del w:id="508" w:author="Matthew Hamilton" w:date="2023-04-14T17:04:00Z"/>
        </w:rPr>
        <w:pPrChange w:id="509" w:author="Matthew Hamilton" w:date="2023-04-14T17:03:00Z">
          <w:pPr>
            <w:pStyle w:val="Bibliography"/>
          </w:pPr>
        </w:pPrChange>
      </w:pPr>
      <w:bookmarkStart w:id="510" w:name="ref-CI2017"/>
      <w:bookmarkEnd w:id="506"/>
      <w:del w:id="511" w:author="Matthew Hamilton" w:date="2023-04-14T17:04:00Z">
        <w:r w:rsidDel="00857CBF">
          <w:delText xml:space="preserve">54. </w:delText>
        </w:r>
        <w:r w:rsidDel="00857CBF">
          <w:tab/>
          <w:delText>Shahin M, Ali Babar M, Zhu L. Continuous integration, delivery and deployment: A systematic review on approaches, tools, challenges and practices. IEEE Access. 2017;5: 3909–3943. doi:</w:delText>
        </w:r>
        <w:r w:rsidDel="00857CBF">
          <w:fldChar w:fldCharType="begin"/>
        </w:r>
        <w:r w:rsidDel="00857CBF">
          <w:delInstrText>HYPERLINK "https://doi.org/10.1109/ACCESS.2017.2685629" \h</w:delInstrText>
        </w:r>
        <w:r w:rsidDel="00857CBF">
          <w:fldChar w:fldCharType="separate"/>
        </w:r>
        <w:r w:rsidDel="00857CBF">
          <w:rPr>
            <w:rStyle w:val="Hyperlink"/>
          </w:rPr>
          <w:delText>10.1109/ACCESS.2017.2685629</w:delText>
        </w:r>
        <w:r w:rsidDel="00857CBF">
          <w:rPr>
            <w:rStyle w:val="Hyperlink"/>
          </w:rPr>
          <w:fldChar w:fldCharType="end"/>
        </w:r>
      </w:del>
    </w:p>
    <w:p w14:paraId="5C088C6D" w14:textId="77777777" w:rsidR="00D65E20" w:rsidDel="00857CBF" w:rsidRDefault="00D65E20" w:rsidP="00D65E20">
      <w:pPr>
        <w:pStyle w:val="BodyText"/>
        <w:rPr>
          <w:del w:id="512" w:author="Matthew Hamilton" w:date="2023-04-14T17:04:00Z"/>
        </w:rPr>
        <w:pPrChange w:id="513" w:author="Matthew Hamilton" w:date="2023-04-14T17:03:00Z">
          <w:pPr>
            <w:pStyle w:val="Bibliography"/>
          </w:pPr>
        </w:pPrChange>
      </w:pPr>
      <w:bookmarkStart w:id="514" w:name="ref-ready4gh2022"/>
      <w:bookmarkEnd w:id="510"/>
      <w:del w:id="515" w:author="Matthew Hamilton" w:date="2023-04-14T17:04:00Z">
        <w:r w:rsidDel="00857CBF">
          <w:delText xml:space="preserve">55. </w:delText>
        </w:r>
        <w:r w:rsidDel="00857CBF">
          <w:tab/>
          <w:delText xml:space="preserve">Orygen. ready4: A suite of authoring, modelling and prediction tools for exploring topics in young people’s mental health [Internet]. 2022. Available: </w:delText>
        </w:r>
        <w:r w:rsidDel="00857CBF">
          <w:fldChar w:fldCharType="begin"/>
        </w:r>
        <w:r w:rsidDel="00857CBF">
          <w:delInstrText>HYPERLINK "https://github.com/ready4-dev/" \h</w:delInstrText>
        </w:r>
        <w:r w:rsidDel="00857CBF">
          <w:fldChar w:fldCharType="separate"/>
        </w:r>
        <w:r w:rsidDel="00857CBF">
          <w:rPr>
            <w:rStyle w:val="Hyperlink"/>
          </w:rPr>
          <w:delText>https://github.com/ready4-dev/</w:delText>
        </w:r>
        <w:r w:rsidDel="00857CBF">
          <w:rPr>
            <w:rStyle w:val="Hyperlink"/>
          </w:rPr>
          <w:fldChar w:fldCharType="end"/>
        </w:r>
      </w:del>
    </w:p>
    <w:p w14:paraId="4F002031" w14:textId="77777777" w:rsidR="00D65E20" w:rsidRPr="00D65E20" w:rsidDel="00857CBF" w:rsidRDefault="00D65E20" w:rsidP="00D65E20">
      <w:pPr>
        <w:pStyle w:val="BodyText"/>
        <w:rPr>
          <w:del w:id="516" w:author="Matthew Hamilton" w:date="2023-04-14T17:04:00Z"/>
          <w:lang w:val="en-AU"/>
          <w:rPrChange w:id="517" w:author="Matthew Hamilton" w:date="2023-04-11T13:48:00Z">
            <w:rPr>
              <w:del w:id="518" w:author="Matthew Hamilton" w:date="2023-04-14T17:04:00Z"/>
            </w:rPr>
          </w:rPrChange>
        </w:rPr>
        <w:pPrChange w:id="519" w:author="Matthew Hamilton" w:date="2023-04-14T17:03:00Z">
          <w:pPr>
            <w:pStyle w:val="Bibliography"/>
          </w:pPr>
        </w:pPrChange>
      </w:pPr>
      <w:bookmarkStart w:id="520" w:name="ref-CRAN2022"/>
      <w:bookmarkEnd w:id="514"/>
      <w:del w:id="521" w:author="Matthew Hamilton" w:date="2023-04-14T17:04:00Z">
        <w:r w:rsidDel="00857CBF">
          <w:delText xml:space="preserve">56. </w:delText>
        </w:r>
        <w:r w:rsidDel="00857CBF">
          <w:tab/>
          <w:delText xml:space="preserve">Statistical Computing RF for. The comprehensive r archive network [Internet]. </w:delText>
        </w:r>
        <w:r w:rsidRPr="00D65E20" w:rsidDel="00857CBF">
          <w:rPr>
            <w:lang w:val="en-AU"/>
            <w:rPrChange w:id="522" w:author="Matthew Hamilton" w:date="2023-04-11T13:48:00Z">
              <w:rPr/>
            </w:rPrChange>
          </w:rPr>
          <w:delText xml:space="preserve">2022. Available: </w:delText>
        </w:r>
        <w:r w:rsidDel="00857CBF">
          <w:fldChar w:fldCharType="begin"/>
        </w:r>
        <w:r w:rsidRPr="00D65E20" w:rsidDel="00857CBF">
          <w:rPr>
            <w:lang w:val="en-AU"/>
            <w:rPrChange w:id="523" w:author="Matthew Hamilton" w:date="2023-04-11T13:48:00Z">
              <w:rPr/>
            </w:rPrChange>
          </w:rPr>
          <w:delInstrText>HYPERLINK "https://cran.r-project.org" \h</w:delInstrText>
        </w:r>
        <w:r w:rsidDel="00857CBF">
          <w:fldChar w:fldCharType="separate"/>
        </w:r>
        <w:r w:rsidRPr="00D65E20" w:rsidDel="00857CBF">
          <w:rPr>
            <w:rStyle w:val="Hyperlink"/>
            <w:lang w:val="en-AU"/>
            <w:rPrChange w:id="524" w:author="Matthew Hamilton" w:date="2023-04-11T13:48:00Z">
              <w:rPr>
                <w:rStyle w:val="Hyperlink"/>
              </w:rPr>
            </w:rPrChange>
          </w:rPr>
          <w:delText>https://cran.r-project.org</w:delText>
        </w:r>
        <w:r w:rsidDel="00857CBF">
          <w:rPr>
            <w:rStyle w:val="Hyperlink"/>
          </w:rPr>
          <w:fldChar w:fldCharType="end"/>
        </w:r>
      </w:del>
    </w:p>
    <w:p w14:paraId="52DFD589" w14:textId="77777777" w:rsidR="00D65E20" w:rsidRPr="00D65E20" w:rsidDel="00857CBF" w:rsidRDefault="00D65E20" w:rsidP="00D65E20">
      <w:pPr>
        <w:pStyle w:val="BodyText"/>
        <w:rPr>
          <w:del w:id="525" w:author="Matthew Hamilton" w:date="2023-04-14T17:04:00Z"/>
          <w:lang w:val="en-AU"/>
        </w:rPr>
        <w:pPrChange w:id="526" w:author="Matthew Hamilton" w:date="2023-04-14T17:03:00Z">
          <w:pPr>
            <w:pStyle w:val="Bibliography"/>
          </w:pPr>
        </w:pPrChange>
      </w:pPr>
      <w:bookmarkStart w:id="527" w:name="ref-codecov_2022"/>
      <w:bookmarkEnd w:id="520"/>
      <w:del w:id="528" w:author="Matthew Hamilton" w:date="2023-04-14T17:04:00Z">
        <w:r w:rsidRPr="00D65E20" w:rsidDel="00857CBF">
          <w:rPr>
            <w:lang w:val="en-AU"/>
            <w:rPrChange w:id="529" w:author="Matthew Hamilton" w:date="2023-04-11T13:48:00Z">
              <w:rPr/>
            </w:rPrChange>
          </w:rPr>
          <w:delText xml:space="preserve">57. </w:delText>
        </w:r>
        <w:r w:rsidRPr="00D65E20" w:rsidDel="00857CBF">
          <w:rPr>
            <w:lang w:val="en-AU"/>
            <w:rPrChange w:id="530" w:author="Matthew Hamilton" w:date="2023-04-11T13:48:00Z">
              <w:rPr/>
            </w:rPrChange>
          </w:rPr>
          <w:tab/>
          <w:delText xml:space="preserve">Codecov [Internet]. </w:delText>
        </w:r>
        <w:r w:rsidRPr="00D65E20" w:rsidDel="00857CBF">
          <w:rPr>
            <w:lang w:val="en-AU"/>
          </w:rPr>
          <w:delText xml:space="preserve">Available: </w:delText>
        </w:r>
        <w:r w:rsidDel="00857CBF">
          <w:fldChar w:fldCharType="begin"/>
        </w:r>
        <w:r w:rsidRPr="00D65E20" w:rsidDel="00857CBF">
          <w:rPr>
            <w:lang w:val="en-AU"/>
            <w:rPrChange w:id="531" w:author="Matthew Hamilton" w:date="2023-03-23T11:06:00Z">
              <w:rPr/>
            </w:rPrChange>
          </w:rPr>
          <w:delInstrText>HYPERLINK "https://about.codecov.io/" \h</w:delInstrText>
        </w:r>
        <w:r w:rsidDel="00857CBF">
          <w:fldChar w:fldCharType="separate"/>
        </w:r>
        <w:r w:rsidRPr="00D65E20" w:rsidDel="00857CBF">
          <w:rPr>
            <w:rStyle w:val="Hyperlink"/>
            <w:lang w:val="en-AU"/>
          </w:rPr>
          <w:delText>https://about.codecov.io/</w:delText>
        </w:r>
        <w:r w:rsidDel="00857CBF">
          <w:rPr>
            <w:rStyle w:val="Hyperlink"/>
            <w:lang w:val="fr-FR"/>
          </w:rPr>
          <w:fldChar w:fldCharType="end"/>
        </w:r>
      </w:del>
    </w:p>
    <w:p w14:paraId="700FCB86" w14:textId="77777777" w:rsidR="00D65E20" w:rsidDel="00857CBF" w:rsidRDefault="00D65E20" w:rsidP="00D65E20">
      <w:pPr>
        <w:pStyle w:val="BodyText"/>
        <w:rPr>
          <w:del w:id="532" w:author="Matthew Hamilton" w:date="2023-04-14T17:04:00Z"/>
        </w:rPr>
        <w:pPrChange w:id="533" w:author="Matthew Hamilton" w:date="2023-04-14T17:03:00Z">
          <w:pPr>
            <w:pStyle w:val="Bibliography"/>
          </w:pPr>
        </w:pPrChange>
      </w:pPr>
      <w:bookmarkStart w:id="534" w:name="ref-rfwn2022"/>
      <w:bookmarkEnd w:id="527"/>
      <w:del w:id="535" w:author="Matthew Hamilton" w:date="2023-04-14T17:04:00Z">
        <w:r w:rsidDel="00857CBF">
          <w:delText xml:space="preserve">58. </w:delText>
        </w:r>
        <w:r w:rsidDel="00857CBF">
          <w:tab/>
          <w:delText xml:space="preserve">Orygen. ready4 - a modular computational model in youth mental health [Internet]. Available: </w:delText>
        </w:r>
        <w:r w:rsidDel="00857CBF">
          <w:fldChar w:fldCharType="begin"/>
        </w:r>
        <w:r w:rsidDel="00857CBF">
          <w:delInstrText>HYPERLINK "https://ready4-dev.com/" \h</w:delInstrText>
        </w:r>
        <w:r w:rsidDel="00857CBF">
          <w:fldChar w:fldCharType="separate"/>
        </w:r>
        <w:r w:rsidDel="00857CBF">
          <w:rPr>
            <w:rStyle w:val="Hyperlink"/>
          </w:rPr>
          <w:delText>https://ready4-dev.com/</w:delText>
        </w:r>
        <w:r w:rsidDel="00857CBF">
          <w:rPr>
            <w:rStyle w:val="Hyperlink"/>
          </w:rPr>
          <w:fldChar w:fldCharType="end"/>
        </w:r>
      </w:del>
    </w:p>
    <w:p w14:paraId="28FFBCF5" w14:textId="77777777" w:rsidR="00D65E20" w:rsidRPr="00160B82" w:rsidDel="00857CBF" w:rsidRDefault="00D65E20" w:rsidP="00D65E20">
      <w:pPr>
        <w:pStyle w:val="BodyText"/>
        <w:rPr>
          <w:del w:id="536" w:author="Matthew Hamilton" w:date="2023-04-14T17:04:00Z"/>
          <w:lang w:val="en-AU"/>
          <w:rPrChange w:id="537" w:author="Matthew Hamilton" w:date="2023-04-12T12:03:00Z">
            <w:rPr>
              <w:del w:id="538" w:author="Matthew Hamilton" w:date="2023-04-14T17:04:00Z"/>
            </w:rPr>
          </w:rPrChange>
        </w:rPr>
        <w:pPrChange w:id="539" w:author="Matthew Hamilton" w:date="2023-04-14T17:03:00Z">
          <w:pPr>
            <w:pStyle w:val="Bibliography"/>
          </w:pPr>
        </w:pPrChange>
      </w:pPr>
      <w:bookmarkStart w:id="540" w:name="ref-hugo_2023"/>
      <w:bookmarkEnd w:id="534"/>
      <w:del w:id="541" w:author="Matthew Hamilton" w:date="2023-04-14T17:04:00Z">
        <w:r w:rsidDel="00857CBF">
          <w:delText xml:space="preserve">59. </w:delText>
        </w:r>
        <w:r w:rsidDel="00857CBF">
          <w:tab/>
          <w:delText xml:space="preserve">Hugo: The world’s fastest framework for building websites [Internet]. </w:delText>
        </w:r>
        <w:r w:rsidRPr="00160B82" w:rsidDel="00857CBF">
          <w:rPr>
            <w:lang w:val="en-AU"/>
            <w:rPrChange w:id="542" w:author="Matthew Hamilton" w:date="2023-04-12T12:03:00Z">
              <w:rPr/>
            </w:rPrChange>
          </w:rPr>
          <w:delText xml:space="preserve">Available: </w:delText>
        </w:r>
        <w:r w:rsidDel="00857CBF">
          <w:fldChar w:fldCharType="begin"/>
        </w:r>
        <w:r w:rsidRPr="00160B82" w:rsidDel="00857CBF">
          <w:rPr>
            <w:lang w:val="en-AU"/>
            <w:rPrChange w:id="543" w:author="Matthew Hamilton" w:date="2023-04-12T12:03:00Z">
              <w:rPr/>
            </w:rPrChange>
          </w:rPr>
          <w:delInstrText>HYPERLINK "https://gohugo.io" \h</w:delInstrText>
        </w:r>
        <w:r w:rsidDel="00857CBF">
          <w:fldChar w:fldCharType="separate"/>
        </w:r>
        <w:r w:rsidRPr="00160B82" w:rsidDel="00857CBF">
          <w:rPr>
            <w:rStyle w:val="Hyperlink"/>
            <w:lang w:val="en-AU"/>
            <w:rPrChange w:id="544" w:author="Matthew Hamilton" w:date="2023-04-12T12:03:00Z">
              <w:rPr>
                <w:rStyle w:val="Hyperlink"/>
              </w:rPr>
            </w:rPrChange>
          </w:rPr>
          <w:delText>https://gohugo.io</w:delText>
        </w:r>
        <w:r w:rsidDel="00857CBF">
          <w:rPr>
            <w:rStyle w:val="Hyperlink"/>
          </w:rPr>
          <w:fldChar w:fldCharType="end"/>
        </w:r>
      </w:del>
    </w:p>
    <w:p w14:paraId="7600BE6B" w14:textId="77777777" w:rsidR="00D65E20" w:rsidRPr="00D65E20" w:rsidDel="00857CBF" w:rsidRDefault="00D65E20" w:rsidP="00D65E20">
      <w:pPr>
        <w:pStyle w:val="BodyText"/>
        <w:rPr>
          <w:del w:id="545" w:author="Matthew Hamilton" w:date="2023-04-14T17:04:00Z"/>
          <w:lang w:val="en-AU"/>
        </w:rPr>
        <w:pPrChange w:id="546" w:author="Matthew Hamilton" w:date="2023-04-14T17:03:00Z">
          <w:pPr>
            <w:pStyle w:val="Bibliography"/>
          </w:pPr>
        </w:pPrChange>
      </w:pPr>
      <w:bookmarkStart w:id="547" w:name="ref-docsy_2023"/>
      <w:bookmarkEnd w:id="540"/>
      <w:del w:id="548" w:author="Matthew Hamilton" w:date="2023-04-14T17:04:00Z">
        <w:r w:rsidRPr="00160B82" w:rsidDel="00857CBF">
          <w:rPr>
            <w:lang w:val="en-AU"/>
            <w:rPrChange w:id="549" w:author="Matthew Hamilton" w:date="2023-04-12T12:03:00Z">
              <w:rPr/>
            </w:rPrChange>
          </w:rPr>
          <w:delText xml:space="preserve">60. </w:delText>
        </w:r>
        <w:r w:rsidRPr="00160B82" w:rsidDel="00857CBF">
          <w:rPr>
            <w:lang w:val="en-AU"/>
            <w:rPrChange w:id="550" w:author="Matthew Hamilton" w:date="2023-04-12T12:03:00Z">
              <w:rPr/>
            </w:rPrChange>
          </w:rPr>
          <w:tab/>
        </w:r>
        <w:r w:rsidRPr="00D65E20" w:rsidDel="00857CBF">
          <w:rPr>
            <w:lang w:val="en-AU"/>
            <w:rPrChange w:id="551" w:author="Matthew Hamilton" w:date="2023-04-11T13:48:00Z">
              <w:rPr/>
            </w:rPrChange>
          </w:rPr>
          <w:delText xml:space="preserve">Docsy [Internet]. </w:delText>
        </w:r>
        <w:r w:rsidRPr="00D65E20" w:rsidDel="00857CBF">
          <w:rPr>
            <w:lang w:val="en-AU"/>
          </w:rPr>
          <w:delText xml:space="preserve">Available: </w:delText>
        </w:r>
        <w:r w:rsidDel="00857CBF">
          <w:fldChar w:fldCharType="begin"/>
        </w:r>
        <w:r w:rsidRPr="00D65E20" w:rsidDel="00857CBF">
          <w:rPr>
            <w:lang w:val="en-AU"/>
            <w:rPrChange w:id="552" w:author="Matthew Hamilton" w:date="2023-03-23T11:06:00Z">
              <w:rPr/>
            </w:rPrChange>
          </w:rPr>
          <w:delInstrText>HYPERLINK "https://www.docsy.dev" \h</w:delInstrText>
        </w:r>
        <w:r w:rsidDel="00857CBF">
          <w:fldChar w:fldCharType="separate"/>
        </w:r>
        <w:r w:rsidRPr="00D65E20" w:rsidDel="00857CBF">
          <w:rPr>
            <w:rStyle w:val="Hyperlink"/>
            <w:lang w:val="en-AU"/>
          </w:rPr>
          <w:delText>https://www.docsy.dev</w:delText>
        </w:r>
        <w:r w:rsidDel="00857CBF">
          <w:rPr>
            <w:rStyle w:val="Hyperlink"/>
            <w:lang w:val="fr-FR"/>
          </w:rPr>
          <w:fldChar w:fldCharType="end"/>
        </w:r>
      </w:del>
    </w:p>
    <w:p w14:paraId="159610A6" w14:textId="77777777" w:rsidR="00D65E20" w:rsidRPr="00E81D52" w:rsidDel="00857CBF" w:rsidRDefault="00D65E20" w:rsidP="00D65E20">
      <w:pPr>
        <w:pStyle w:val="BodyText"/>
        <w:rPr>
          <w:del w:id="553" w:author="Matthew Hamilton" w:date="2023-04-14T17:04:00Z"/>
          <w:lang w:val="en-AU"/>
          <w:rPrChange w:id="554" w:author="Matthew Hamilton" w:date="2023-03-28T16:59:00Z">
            <w:rPr>
              <w:del w:id="555" w:author="Matthew Hamilton" w:date="2023-04-14T17:04:00Z"/>
              <w:lang w:val="fr-FR"/>
            </w:rPr>
          </w:rPrChange>
        </w:rPr>
        <w:pPrChange w:id="556" w:author="Matthew Hamilton" w:date="2023-04-14T17:03:00Z">
          <w:pPr>
            <w:pStyle w:val="Bibliography"/>
          </w:pPr>
        </w:pPrChange>
      </w:pPr>
      <w:bookmarkStart w:id="557" w:name="ref-netlify_2023"/>
      <w:bookmarkEnd w:id="547"/>
      <w:del w:id="558" w:author="Matthew Hamilton" w:date="2023-04-14T17:04:00Z">
        <w:r w:rsidRPr="00D65E20" w:rsidDel="00857CBF">
          <w:rPr>
            <w:lang w:val="en-AU"/>
          </w:rPr>
          <w:delText xml:space="preserve">61. </w:delText>
        </w:r>
        <w:r w:rsidRPr="00D65E20" w:rsidDel="00857CBF">
          <w:rPr>
            <w:lang w:val="en-AU"/>
          </w:rPr>
          <w:tab/>
        </w:r>
        <w:r w:rsidDel="00857CBF">
          <w:delText xml:space="preserve">Netlify [Internet]. </w:delText>
        </w:r>
        <w:r w:rsidRPr="00E81D52" w:rsidDel="00857CBF">
          <w:rPr>
            <w:lang w:val="en-AU"/>
            <w:rPrChange w:id="559" w:author="Matthew Hamilton" w:date="2023-03-28T16:59:00Z">
              <w:rPr>
                <w:lang w:val="fr-FR"/>
              </w:rPr>
            </w:rPrChange>
          </w:rPr>
          <w:delText xml:space="preserve">Available: </w:delText>
        </w:r>
        <w:r w:rsidDel="00857CBF">
          <w:fldChar w:fldCharType="begin"/>
        </w:r>
        <w:r w:rsidRPr="00E81D52" w:rsidDel="00857CBF">
          <w:rPr>
            <w:lang w:val="en-AU"/>
            <w:rPrChange w:id="560" w:author="Matthew Hamilton" w:date="2023-03-28T16:59:00Z">
              <w:rPr/>
            </w:rPrChange>
          </w:rPr>
          <w:delInstrText>HYPERLINK "https://www.netlify.com" \h</w:delInstrText>
        </w:r>
        <w:r w:rsidDel="00857CBF">
          <w:fldChar w:fldCharType="separate"/>
        </w:r>
        <w:r w:rsidRPr="00E81D52" w:rsidDel="00857CBF">
          <w:rPr>
            <w:rStyle w:val="Hyperlink"/>
            <w:lang w:val="en-AU"/>
            <w:rPrChange w:id="561" w:author="Matthew Hamilton" w:date="2023-03-28T16:59:00Z">
              <w:rPr>
                <w:rStyle w:val="Hyperlink"/>
                <w:lang w:val="fr-FR"/>
              </w:rPr>
            </w:rPrChange>
          </w:rPr>
          <w:delText>https://www.netlify.com</w:delText>
        </w:r>
        <w:r w:rsidDel="00857CBF">
          <w:rPr>
            <w:rStyle w:val="Hyperlink"/>
            <w:lang w:val="fr-FR"/>
          </w:rPr>
          <w:fldChar w:fldCharType="end"/>
        </w:r>
      </w:del>
    </w:p>
    <w:p w14:paraId="39097ADC" w14:textId="77777777" w:rsidR="00D65E20" w:rsidDel="00857CBF" w:rsidRDefault="00D65E20" w:rsidP="00D65E20">
      <w:pPr>
        <w:pStyle w:val="BodyText"/>
        <w:rPr>
          <w:del w:id="562" w:author="Matthew Hamilton" w:date="2023-04-14T17:04:00Z"/>
        </w:rPr>
        <w:pPrChange w:id="563" w:author="Matthew Hamilton" w:date="2023-04-14T17:03:00Z">
          <w:pPr>
            <w:pStyle w:val="Bibliography"/>
          </w:pPr>
        </w:pPrChange>
      </w:pPr>
      <w:bookmarkStart w:id="564" w:name="ref-ready4zen2022"/>
      <w:bookmarkEnd w:id="557"/>
      <w:del w:id="565" w:author="Matthew Hamilton" w:date="2023-04-14T17:04:00Z">
        <w:r w:rsidRPr="00E81D52" w:rsidDel="00857CBF">
          <w:rPr>
            <w:lang w:val="en-AU"/>
            <w:rPrChange w:id="566" w:author="Matthew Hamilton" w:date="2023-03-28T16:59:00Z">
              <w:rPr>
                <w:lang w:val="fr-FR"/>
              </w:rPr>
            </w:rPrChange>
          </w:rPr>
          <w:delText xml:space="preserve">62. </w:delText>
        </w:r>
        <w:r w:rsidRPr="00E81D52" w:rsidDel="00857CBF">
          <w:rPr>
            <w:lang w:val="en-AU"/>
            <w:rPrChange w:id="567" w:author="Matthew Hamilton" w:date="2023-03-28T16:59:00Z">
              <w:rPr>
                <w:lang w:val="fr-FR"/>
              </w:rPr>
            </w:rPrChange>
          </w:rPr>
          <w:tab/>
        </w:r>
        <w:r w:rsidDel="00857CBF">
          <w:delText xml:space="preserve">Orygen. ready4: Open and modular mental health systems models [Internet]. 2022. Available: </w:delText>
        </w:r>
        <w:r w:rsidDel="00857CBF">
          <w:fldChar w:fldCharType="begin"/>
        </w:r>
        <w:r w:rsidDel="00857CBF">
          <w:delInstrText>HYPERLINK "https://zenodo.org/communities/ready4" \h</w:delInstrText>
        </w:r>
        <w:r w:rsidDel="00857CBF">
          <w:fldChar w:fldCharType="separate"/>
        </w:r>
        <w:r w:rsidDel="00857CBF">
          <w:rPr>
            <w:rStyle w:val="Hyperlink"/>
          </w:rPr>
          <w:delText>https://zenodo.org/communities/ready4</w:delText>
        </w:r>
        <w:r w:rsidDel="00857CBF">
          <w:rPr>
            <w:rStyle w:val="Hyperlink"/>
          </w:rPr>
          <w:fldChar w:fldCharType="end"/>
        </w:r>
      </w:del>
    </w:p>
    <w:p w14:paraId="3BBB197F" w14:textId="77777777" w:rsidR="00D65E20" w:rsidDel="00857CBF" w:rsidRDefault="00D65E20" w:rsidP="00D65E20">
      <w:pPr>
        <w:pStyle w:val="BodyText"/>
        <w:rPr>
          <w:del w:id="568" w:author="Matthew Hamilton" w:date="2023-04-14T17:04:00Z"/>
        </w:rPr>
        <w:pPrChange w:id="569" w:author="Matthew Hamilton" w:date="2023-04-14T17:03:00Z">
          <w:pPr>
            <w:pStyle w:val="Bibliography"/>
          </w:pPr>
        </w:pPrChange>
      </w:pPr>
      <w:bookmarkStart w:id="570" w:name="ref-ready4dv2022"/>
      <w:bookmarkEnd w:id="564"/>
      <w:del w:id="571" w:author="Matthew Hamilton" w:date="2023-04-14T17:04:00Z">
        <w:r w:rsidDel="00857CBF">
          <w:delText xml:space="preserve">63. </w:delText>
        </w:r>
        <w:r w:rsidDel="00857CBF">
          <w:tab/>
          <w:delText xml:space="preserve">Orygen. ready4: Open and modular mental health systems models [Internet]. 2022. Available: </w:delText>
        </w:r>
        <w:r w:rsidDel="00857CBF">
          <w:fldChar w:fldCharType="begin"/>
        </w:r>
        <w:r w:rsidDel="00857CBF">
          <w:delInstrText>HYPERLINK "https://dataverse.harvard.edu/dataverse/ready4)" \h</w:delInstrText>
        </w:r>
        <w:r w:rsidDel="00857CBF">
          <w:fldChar w:fldCharType="separate"/>
        </w:r>
        <w:r w:rsidDel="00857CBF">
          <w:rPr>
            <w:rStyle w:val="Hyperlink"/>
          </w:rPr>
          <w:delText>https://dataverse.harvard.edu/dataverse/ready4)</w:delText>
        </w:r>
        <w:r w:rsidDel="00857CBF">
          <w:rPr>
            <w:rStyle w:val="Hyperlink"/>
          </w:rPr>
          <w:fldChar w:fldCharType="end"/>
        </w:r>
      </w:del>
    </w:p>
    <w:p w14:paraId="13CDF33B" w14:textId="77777777" w:rsidR="00D65E20" w:rsidDel="00857CBF" w:rsidRDefault="00D65E20" w:rsidP="00D65E20">
      <w:pPr>
        <w:pStyle w:val="BodyText"/>
        <w:rPr>
          <w:del w:id="572" w:author="Matthew Hamilton" w:date="2023-04-14T17:04:00Z"/>
        </w:rPr>
        <w:pPrChange w:id="573" w:author="Matthew Hamilton" w:date="2023-04-14T17:03:00Z">
          <w:pPr>
            <w:pStyle w:val="Bibliography"/>
          </w:pPr>
        </w:pPrChange>
      </w:pPr>
      <w:bookmarkStart w:id="574" w:name="ref-ready42022"/>
      <w:bookmarkEnd w:id="570"/>
      <w:del w:id="575" w:author="Matthew Hamilton" w:date="2023-04-14T17:04:00Z">
        <w:r w:rsidDel="00857CBF">
          <w:delText xml:space="preserve">64. </w:delText>
        </w:r>
        <w:r w:rsidDel="00857CBF">
          <w:tab/>
          <w:delText>Hamilton MP. ready4: Implement open science computational models of mental health systems [Internet]. 2021. doi:</w:delText>
        </w:r>
        <w:r w:rsidDel="00857CBF">
          <w:fldChar w:fldCharType="begin"/>
        </w:r>
        <w:r w:rsidDel="00857CBF">
          <w:delInstrText>HYPERLINK "https://doi.org/10.5281/zenodo.5606250" \h</w:delInstrText>
        </w:r>
        <w:r w:rsidDel="00857CBF">
          <w:fldChar w:fldCharType="separate"/>
        </w:r>
        <w:r w:rsidDel="00857CBF">
          <w:rPr>
            <w:rStyle w:val="Hyperlink"/>
          </w:rPr>
          <w:delText>10.5281/zenodo.5606250</w:delText>
        </w:r>
        <w:r w:rsidDel="00857CBF">
          <w:rPr>
            <w:rStyle w:val="Hyperlink"/>
          </w:rPr>
          <w:fldChar w:fldCharType="end"/>
        </w:r>
      </w:del>
    </w:p>
    <w:p w14:paraId="5EF8ECF5" w14:textId="77777777" w:rsidR="00D65E20" w:rsidDel="00857CBF" w:rsidRDefault="00D65E20" w:rsidP="00D65E20">
      <w:pPr>
        <w:pStyle w:val="BodyText"/>
        <w:rPr>
          <w:del w:id="576" w:author="Matthew Hamilton" w:date="2023-04-14T17:04:00Z"/>
        </w:rPr>
        <w:pPrChange w:id="577" w:author="Matthew Hamilton" w:date="2023-04-14T17:03:00Z">
          <w:pPr>
            <w:pStyle w:val="Bibliography"/>
          </w:pPr>
        </w:pPrChange>
      </w:pPr>
      <w:bookmarkStart w:id="578" w:name="ref-ready4pack2022"/>
      <w:bookmarkEnd w:id="574"/>
      <w:del w:id="579" w:author="Matthew Hamilton" w:date="2023-04-14T17:04:00Z">
        <w:r w:rsidDel="00857CBF">
          <w:delText xml:space="preserve">65. </w:delText>
        </w:r>
        <w:r w:rsidDel="00857CBF">
          <w:tab/>
          <w:delText>Hamilton M. ready4pack: Author r packages that extend the Ready4 framework [Internet]. 2022. doi:</w:delText>
        </w:r>
        <w:r w:rsidDel="00857CBF">
          <w:fldChar w:fldCharType="begin"/>
        </w:r>
        <w:r w:rsidDel="00857CBF">
          <w:delInstrText>HYPERLINK "https://doi.org/10.5281/zenodo.5644322" \h</w:delInstrText>
        </w:r>
        <w:r w:rsidDel="00857CBF">
          <w:fldChar w:fldCharType="separate"/>
        </w:r>
        <w:r w:rsidDel="00857CBF">
          <w:rPr>
            <w:rStyle w:val="Hyperlink"/>
          </w:rPr>
          <w:delText>10.5281/zenodo.5644322</w:delText>
        </w:r>
        <w:r w:rsidDel="00857CBF">
          <w:rPr>
            <w:rStyle w:val="Hyperlink"/>
          </w:rPr>
          <w:fldChar w:fldCharType="end"/>
        </w:r>
      </w:del>
    </w:p>
    <w:p w14:paraId="0EA75AA2" w14:textId="77777777" w:rsidR="00D65E20" w:rsidDel="00857CBF" w:rsidRDefault="00D65E20" w:rsidP="00D65E20">
      <w:pPr>
        <w:pStyle w:val="BodyText"/>
        <w:rPr>
          <w:del w:id="580" w:author="Matthew Hamilton" w:date="2023-04-14T17:04:00Z"/>
        </w:rPr>
        <w:pPrChange w:id="581" w:author="Matthew Hamilton" w:date="2023-04-14T17:03:00Z">
          <w:pPr>
            <w:pStyle w:val="Bibliography"/>
          </w:pPr>
        </w:pPrChange>
      </w:pPr>
      <w:bookmarkStart w:id="582" w:name="ref-GNUGPL2022"/>
      <w:bookmarkEnd w:id="578"/>
      <w:del w:id="583" w:author="Matthew Hamilton" w:date="2023-04-14T17:04:00Z">
        <w:r w:rsidDel="00857CBF">
          <w:delText xml:space="preserve">66. </w:delText>
        </w:r>
        <w:r w:rsidDel="00857CBF">
          <w:tab/>
          <w:delText xml:space="preserve">Foundation TFS. Licenses [Internet]. 2022. Available: </w:delText>
        </w:r>
        <w:r w:rsidDel="00857CBF">
          <w:fldChar w:fldCharType="begin"/>
        </w:r>
        <w:r w:rsidDel="00857CBF">
          <w:delInstrText>HYPERLINK "https://www.gnu.org/licenses" \h</w:delInstrText>
        </w:r>
        <w:r w:rsidDel="00857CBF">
          <w:fldChar w:fldCharType="separate"/>
        </w:r>
        <w:r w:rsidDel="00857CBF">
          <w:rPr>
            <w:rStyle w:val="Hyperlink"/>
          </w:rPr>
          <w:delText>https://www.gnu.org/licenses</w:delText>
        </w:r>
        <w:r w:rsidDel="00857CBF">
          <w:rPr>
            <w:rStyle w:val="Hyperlink"/>
          </w:rPr>
          <w:fldChar w:fldCharType="end"/>
        </w:r>
      </w:del>
    </w:p>
    <w:p w14:paraId="454CB458" w14:textId="77777777" w:rsidR="00D65E20" w:rsidDel="00857CBF" w:rsidRDefault="00D65E20" w:rsidP="00D65E20">
      <w:pPr>
        <w:pStyle w:val="BodyText"/>
        <w:rPr>
          <w:del w:id="584" w:author="Matthew Hamilton" w:date="2023-04-14T17:04:00Z"/>
        </w:rPr>
        <w:pPrChange w:id="585" w:author="Matthew Hamilton" w:date="2023-04-14T17:03:00Z">
          <w:pPr>
            <w:pStyle w:val="Bibliography"/>
          </w:pPr>
        </w:pPrChange>
      </w:pPr>
      <w:bookmarkStart w:id="586" w:name="ref-ready4fun2022"/>
      <w:bookmarkEnd w:id="582"/>
      <w:del w:id="587" w:author="Matthew Hamilton" w:date="2023-04-14T17:04:00Z">
        <w:r w:rsidDel="00857CBF">
          <w:delText xml:space="preserve">67. </w:delText>
        </w:r>
        <w:r w:rsidDel="00857CBF">
          <w:tab/>
          <w:delText>Hamilton M, Wiesner G. ready4fun: Author and document functions that extend the Ready4 framework [Internet]. 2022. doi:</w:delText>
        </w:r>
        <w:r w:rsidDel="00857CBF">
          <w:fldChar w:fldCharType="begin"/>
        </w:r>
        <w:r w:rsidDel="00857CBF">
          <w:delInstrText>HYPERLINK "https://doi.org/10.5281/zenodo.5611779" \h</w:delInstrText>
        </w:r>
        <w:r w:rsidDel="00857CBF">
          <w:fldChar w:fldCharType="separate"/>
        </w:r>
        <w:r w:rsidDel="00857CBF">
          <w:rPr>
            <w:rStyle w:val="Hyperlink"/>
          </w:rPr>
          <w:delText>10.5281/zenodo.5611779</w:delText>
        </w:r>
        <w:r w:rsidDel="00857CBF">
          <w:rPr>
            <w:rStyle w:val="Hyperlink"/>
          </w:rPr>
          <w:fldChar w:fldCharType="end"/>
        </w:r>
      </w:del>
    </w:p>
    <w:p w14:paraId="2AAF765A" w14:textId="77777777" w:rsidR="00D65E20" w:rsidDel="00857CBF" w:rsidRDefault="00D65E20" w:rsidP="00D65E20">
      <w:pPr>
        <w:pStyle w:val="BodyText"/>
        <w:rPr>
          <w:del w:id="588" w:author="Matthew Hamilton" w:date="2023-04-14T17:04:00Z"/>
        </w:rPr>
        <w:pPrChange w:id="589" w:author="Matthew Hamilton" w:date="2023-04-14T17:03:00Z">
          <w:pPr>
            <w:pStyle w:val="Bibliography"/>
          </w:pPr>
        </w:pPrChange>
      </w:pPr>
      <w:bookmarkStart w:id="590" w:name="ref-ready4class2022"/>
      <w:bookmarkEnd w:id="586"/>
      <w:del w:id="591" w:author="Matthew Hamilton" w:date="2023-04-14T17:04:00Z">
        <w:r w:rsidDel="00857CBF">
          <w:delText xml:space="preserve">68. </w:delText>
        </w:r>
        <w:r w:rsidDel="00857CBF">
          <w:tab/>
          <w:delText>Hamilton M, Wiesner G. ready4class: Author Ready4 framework modules [Internet]. 2022. doi:</w:delText>
        </w:r>
        <w:r w:rsidDel="00857CBF">
          <w:fldChar w:fldCharType="begin"/>
        </w:r>
        <w:r w:rsidDel="00857CBF">
          <w:delInstrText>HYPERLINK "https://doi.org/10.5281/zenodo.5640313" \h</w:delInstrText>
        </w:r>
        <w:r w:rsidDel="00857CBF">
          <w:fldChar w:fldCharType="separate"/>
        </w:r>
        <w:r w:rsidDel="00857CBF">
          <w:rPr>
            <w:rStyle w:val="Hyperlink"/>
          </w:rPr>
          <w:delText>10.5281/zenodo.5640313</w:delText>
        </w:r>
        <w:r w:rsidDel="00857CBF">
          <w:rPr>
            <w:rStyle w:val="Hyperlink"/>
          </w:rPr>
          <w:fldChar w:fldCharType="end"/>
        </w:r>
      </w:del>
    </w:p>
    <w:p w14:paraId="285C2121" w14:textId="77777777" w:rsidR="00D65E20" w:rsidDel="00857CBF" w:rsidRDefault="00D65E20" w:rsidP="00D65E20">
      <w:pPr>
        <w:pStyle w:val="BodyText"/>
        <w:rPr>
          <w:del w:id="592" w:author="Matthew Hamilton" w:date="2023-04-14T17:04:00Z"/>
        </w:rPr>
        <w:pPrChange w:id="593" w:author="Matthew Hamilton" w:date="2023-04-14T17:03:00Z">
          <w:pPr>
            <w:pStyle w:val="Bibliography"/>
          </w:pPr>
        </w:pPrChange>
      </w:pPr>
      <w:bookmarkStart w:id="594" w:name="ref-ready4use2022"/>
      <w:bookmarkEnd w:id="590"/>
      <w:del w:id="595" w:author="Matthew Hamilton" w:date="2023-04-14T17:04:00Z">
        <w:r w:rsidDel="00857CBF">
          <w:delText xml:space="preserve">69. </w:delText>
        </w:r>
        <w:r w:rsidDel="00857CBF">
          <w:tab/>
          <w:delText>Hamilton M, Wiesner G. ready4use: Author, label and share Ready4 framework datasets [Internet]. 2022. doi:</w:delText>
        </w:r>
        <w:r w:rsidDel="00857CBF">
          <w:fldChar w:fldCharType="begin"/>
        </w:r>
        <w:r w:rsidDel="00857CBF">
          <w:delInstrText>HYPERLINK "https://doi.org/10.5281/zenodo.5644336" \h</w:delInstrText>
        </w:r>
        <w:r w:rsidDel="00857CBF">
          <w:fldChar w:fldCharType="separate"/>
        </w:r>
        <w:r w:rsidDel="00857CBF">
          <w:rPr>
            <w:rStyle w:val="Hyperlink"/>
          </w:rPr>
          <w:delText>10.5281/zenodo.5644336</w:delText>
        </w:r>
        <w:r w:rsidDel="00857CBF">
          <w:rPr>
            <w:rStyle w:val="Hyperlink"/>
          </w:rPr>
          <w:fldChar w:fldCharType="end"/>
        </w:r>
      </w:del>
    </w:p>
    <w:p w14:paraId="716FBEEF" w14:textId="77777777" w:rsidR="00D65E20" w:rsidDel="00857CBF" w:rsidRDefault="00D65E20" w:rsidP="00D65E20">
      <w:pPr>
        <w:pStyle w:val="BodyText"/>
        <w:rPr>
          <w:del w:id="596" w:author="Matthew Hamilton" w:date="2023-04-14T17:04:00Z"/>
        </w:rPr>
        <w:pPrChange w:id="597" w:author="Matthew Hamilton" w:date="2023-04-14T17:03:00Z">
          <w:pPr>
            <w:pStyle w:val="Bibliography"/>
          </w:pPr>
        </w:pPrChange>
      </w:pPr>
      <w:bookmarkStart w:id="598" w:name="ref-ready4show2022"/>
      <w:bookmarkEnd w:id="594"/>
      <w:del w:id="599" w:author="Matthew Hamilton" w:date="2023-04-14T17:04:00Z">
        <w:r w:rsidDel="00857CBF">
          <w:delText xml:space="preserve">70. </w:delText>
        </w:r>
        <w:r w:rsidDel="00857CBF">
          <w:tab/>
          <w:delText>Hamilton M, Wiesner G. ready4show: Author literate programs to share insights from applying the Ready4 framework [Internet]. 2022. doi:</w:delText>
        </w:r>
        <w:r w:rsidDel="00857CBF">
          <w:fldChar w:fldCharType="begin"/>
        </w:r>
        <w:r w:rsidDel="00857CBF">
          <w:delInstrText>HYPERLINK "https://doi.org/10.5281/zenodo.5644568" \h</w:delInstrText>
        </w:r>
        <w:r w:rsidDel="00857CBF">
          <w:fldChar w:fldCharType="separate"/>
        </w:r>
        <w:r w:rsidDel="00857CBF">
          <w:rPr>
            <w:rStyle w:val="Hyperlink"/>
          </w:rPr>
          <w:delText>10.5281/zenodo.5644568</w:delText>
        </w:r>
        <w:r w:rsidDel="00857CBF">
          <w:rPr>
            <w:rStyle w:val="Hyperlink"/>
          </w:rPr>
          <w:fldChar w:fldCharType="end"/>
        </w:r>
      </w:del>
    </w:p>
    <w:p w14:paraId="66FCCFC2" w14:textId="77777777" w:rsidR="00D65E20" w:rsidDel="00857CBF" w:rsidRDefault="00D65E20" w:rsidP="00D65E20">
      <w:pPr>
        <w:pStyle w:val="BodyText"/>
        <w:rPr>
          <w:del w:id="600" w:author="Matthew Hamilton" w:date="2023-04-14T17:04:00Z"/>
        </w:rPr>
        <w:pPrChange w:id="601" w:author="Matthew Hamilton" w:date="2023-04-14T17:03:00Z">
          <w:pPr>
            <w:pStyle w:val="Bibliography"/>
          </w:pPr>
        </w:pPrChange>
      </w:pPr>
      <w:bookmarkStart w:id="602" w:name="ref-dplyr2022"/>
      <w:bookmarkEnd w:id="598"/>
      <w:del w:id="603" w:author="Matthew Hamilton" w:date="2023-04-14T17:04:00Z">
        <w:r w:rsidDel="00857CBF">
          <w:delText xml:space="preserve">71. </w:delText>
        </w:r>
        <w:r w:rsidDel="00857CBF">
          <w:tab/>
          <w:delText xml:space="preserve">Wickham H, François R, Henry L, Müller K. Dplyr: A grammar of data manipulation [Internet]. 2022. Available: </w:delText>
        </w:r>
        <w:r w:rsidDel="00857CBF">
          <w:fldChar w:fldCharType="begin"/>
        </w:r>
        <w:r w:rsidDel="00857CBF">
          <w:delInstrText>HYPERLINK "https://CRAN.R-project.org/package=dplyr" \h</w:delInstrText>
        </w:r>
        <w:r w:rsidDel="00857CBF">
          <w:fldChar w:fldCharType="separate"/>
        </w:r>
        <w:r w:rsidDel="00857CBF">
          <w:rPr>
            <w:rStyle w:val="Hyperlink"/>
          </w:rPr>
          <w:delText>https://CRAN.R-project.org/package=dplyr</w:delText>
        </w:r>
        <w:r w:rsidDel="00857CBF">
          <w:rPr>
            <w:rStyle w:val="Hyperlink"/>
          </w:rPr>
          <w:fldChar w:fldCharType="end"/>
        </w:r>
      </w:del>
    </w:p>
    <w:p w14:paraId="0BBB25EA" w14:textId="77777777" w:rsidR="00D65E20" w:rsidDel="00857CBF" w:rsidRDefault="00D65E20" w:rsidP="00D65E20">
      <w:pPr>
        <w:pStyle w:val="BodyText"/>
        <w:rPr>
          <w:del w:id="604" w:author="Matthew Hamilton" w:date="2023-04-14T17:04:00Z"/>
        </w:rPr>
        <w:pPrChange w:id="605" w:author="Matthew Hamilton" w:date="2023-04-14T17:03:00Z">
          <w:pPr>
            <w:pStyle w:val="Bibliography"/>
          </w:pPr>
        </w:pPrChange>
      </w:pPr>
      <w:bookmarkStart w:id="606" w:name="ref-shiny2022"/>
      <w:bookmarkEnd w:id="602"/>
      <w:del w:id="607" w:author="Matthew Hamilton" w:date="2023-04-14T17:04:00Z">
        <w:r w:rsidDel="00857CBF">
          <w:delText xml:space="preserve">72. </w:delText>
        </w:r>
        <w:r w:rsidDel="00857CBF">
          <w:tab/>
          <w:delText xml:space="preserve">Chang W, Cheng J, Allaire J, Sievert C, Schloerke B, Xie Y, et al. Shiny: Web application framework for r [Internet]. 2022. Available: </w:delText>
        </w:r>
        <w:r w:rsidDel="00857CBF">
          <w:fldChar w:fldCharType="begin"/>
        </w:r>
        <w:r w:rsidDel="00857CBF">
          <w:delInstrText>HYPERLINK "https://CRAN.R-project.org/package=shiny" \h</w:delInstrText>
        </w:r>
        <w:r w:rsidDel="00857CBF">
          <w:fldChar w:fldCharType="separate"/>
        </w:r>
        <w:r w:rsidDel="00857CBF">
          <w:rPr>
            <w:rStyle w:val="Hyperlink"/>
          </w:rPr>
          <w:delText>https://CRAN.R-project.org/package=shiny</w:delText>
        </w:r>
        <w:r w:rsidDel="00857CBF">
          <w:rPr>
            <w:rStyle w:val="Hyperlink"/>
          </w:rPr>
          <w:fldChar w:fldCharType="end"/>
        </w:r>
      </w:del>
    </w:p>
    <w:p w14:paraId="25AA2CB8" w14:textId="77777777" w:rsidR="00D65E20" w:rsidDel="00857CBF" w:rsidRDefault="00D65E20" w:rsidP="00D65E20">
      <w:pPr>
        <w:pStyle w:val="BodyText"/>
        <w:rPr>
          <w:del w:id="608" w:author="Matthew Hamilton" w:date="2023-04-14T17:04:00Z"/>
        </w:rPr>
        <w:pPrChange w:id="609" w:author="Matthew Hamilton" w:date="2023-04-14T17:03:00Z">
          <w:pPr>
            <w:pStyle w:val="Bibliography"/>
          </w:pPr>
        </w:pPrChange>
      </w:pPr>
      <w:bookmarkStart w:id="610" w:name="ref-SmithR2020"/>
      <w:bookmarkEnd w:id="606"/>
      <w:del w:id="611" w:author="Matthew Hamilton" w:date="2023-04-14T17:04:00Z">
        <w:r w:rsidDel="00857CBF">
          <w:delText xml:space="preserve">73. </w:delText>
        </w:r>
        <w:r w:rsidDel="00857CBF">
          <w:tab/>
          <w:delText>Smith R, Schneider P. Making health economic models shiny: A tutorial. Wellcome Open Res. 2020;5: 69. doi:</w:delText>
        </w:r>
        <w:r w:rsidDel="00857CBF">
          <w:fldChar w:fldCharType="begin"/>
        </w:r>
        <w:r w:rsidDel="00857CBF">
          <w:delInstrText>HYPERLINK "https://doi.org/10.12688/wellcomeopenres.15807.2" \h</w:delInstrText>
        </w:r>
        <w:r w:rsidDel="00857CBF">
          <w:fldChar w:fldCharType="separate"/>
        </w:r>
        <w:r w:rsidDel="00857CBF">
          <w:rPr>
            <w:rStyle w:val="Hyperlink"/>
          </w:rPr>
          <w:delText>10.12688/wellcomeopenres.15807.2</w:delText>
        </w:r>
        <w:r w:rsidDel="00857CBF">
          <w:rPr>
            <w:rStyle w:val="Hyperlink"/>
          </w:rPr>
          <w:fldChar w:fldCharType="end"/>
        </w:r>
      </w:del>
    </w:p>
    <w:p w14:paraId="0C8256DA" w14:textId="77777777" w:rsidR="00D65E20" w:rsidDel="00857CBF" w:rsidRDefault="00D65E20" w:rsidP="00D65E20">
      <w:pPr>
        <w:pStyle w:val="BodyText"/>
        <w:rPr>
          <w:del w:id="612" w:author="Matthew Hamilton" w:date="2023-04-14T17:04:00Z"/>
        </w:rPr>
        <w:pPrChange w:id="613" w:author="Matthew Hamilton" w:date="2023-04-14T17:03:00Z">
          <w:pPr>
            <w:pStyle w:val="Bibliography"/>
          </w:pPr>
        </w:pPrChange>
      </w:pPr>
      <w:bookmarkStart w:id="614" w:name="ref-lifecycle2021"/>
      <w:bookmarkEnd w:id="610"/>
      <w:del w:id="615" w:author="Matthew Hamilton" w:date="2023-04-14T17:04:00Z">
        <w:r w:rsidDel="00857CBF">
          <w:delText xml:space="preserve">74. </w:delText>
        </w:r>
        <w:r w:rsidDel="00857CBF">
          <w:tab/>
          <w:delText xml:space="preserve">Henry L, Wickham H. Lifecycle: Manage the life cycle of your package functions [Internet]. 2021. Available: </w:delText>
        </w:r>
        <w:r w:rsidDel="00857CBF">
          <w:fldChar w:fldCharType="begin"/>
        </w:r>
        <w:r w:rsidDel="00857CBF">
          <w:delInstrText>HYPERLINK "https://CRAN.R-project.org/package=lifecycle" \h</w:delInstrText>
        </w:r>
        <w:r w:rsidDel="00857CBF">
          <w:fldChar w:fldCharType="separate"/>
        </w:r>
        <w:r w:rsidDel="00857CBF">
          <w:rPr>
            <w:rStyle w:val="Hyperlink"/>
          </w:rPr>
          <w:delText>https://CRAN.R-project.org/package=lifecycle</w:delText>
        </w:r>
        <w:r w:rsidDel="00857CBF">
          <w:rPr>
            <w:rStyle w:val="Hyperlink"/>
          </w:rPr>
          <w:fldChar w:fldCharType="end"/>
        </w:r>
      </w:del>
    </w:p>
    <w:p w14:paraId="7F4AB206" w14:textId="77777777" w:rsidR="00D65E20" w:rsidDel="00857CBF" w:rsidRDefault="00D65E20" w:rsidP="00D65E20">
      <w:pPr>
        <w:pStyle w:val="BodyText"/>
        <w:rPr>
          <w:del w:id="616" w:author="Matthew Hamilton" w:date="2023-04-14T17:04:00Z"/>
        </w:rPr>
        <w:pPrChange w:id="617" w:author="Matthew Hamilton" w:date="2023-04-14T17:03:00Z">
          <w:pPr>
            <w:pStyle w:val="Bibliography"/>
          </w:pPr>
        </w:pPrChange>
      </w:pPr>
      <w:bookmarkStart w:id="618" w:name="ref-Hamilton2021.07.07.21260129"/>
      <w:bookmarkEnd w:id="614"/>
      <w:del w:id="619" w:author="Matthew Hamilton" w:date="2023-04-14T17:04:00Z">
        <w:r w:rsidDel="00857CBF">
          <w:delText xml:space="preserve">75. </w:delText>
        </w:r>
        <w:r w:rsidDel="00857CBF">
          <w:tab/>
          <w:delText>Hamilton MP, Gao CX, Filia KM, Menssink JM, Sharmin S, Telford N, et al. Mapping psychological distress, depression and anxiety measures to AQoL-6D utility using data from a sample of young people presenting to primary mental health services. medRxiv. Cold Spring Harbor Laboratory Press; 2022; doi:</w:delText>
        </w:r>
        <w:r w:rsidDel="00857CBF">
          <w:fldChar w:fldCharType="begin"/>
        </w:r>
        <w:r w:rsidDel="00857CBF">
          <w:delInstrText>HYPERLINK "https://doi.org/10.1101/2021.07.07.21260129" \h</w:delInstrText>
        </w:r>
        <w:r w:rsidDel="00857CBF">
          <w:fldChar w:fldCharType="separate"/>
        </w:r>
        <w:r w:rsidDel="00857CBF">
          <w:rPr>
            <w:rStyle w:val="Hyperlink"/>
          </w:rPr>
          <w:delText>10.1101/2021.07.07.21260129</w:delText>
        </w:r>
        <w:r w:rsidDel="00857CBF">
          <w:rPr>
            <w:rStyle w:val="Hyperlink"/>
          </w:rPr>
          <w:fldChar w:fldCharType="end"/>
        </w:r>
      </w:del>
    </w:p>
    <w:p w14:paraId="6F9C7F4C" w14:textId="77777777" w:rsidR="00D65E20" w:rsidDel="00857CBF" w:rsidRDefault="00D65E20" w:rsidP="00D65E20">
      <w:pPr>
        <w:pStyle w:val="BodyText"/>
        <w:rPr>
          <w:del w:id="620" w:author="Matthew Hamilton" w:date="2023-04-14T17:04:00Z"/>
        </w:rPr>
        <w:pPrChange w:id="621" w:author="Matthew Hamilton" w:date="2023-04-14T17:03:00Z">
          <w:pPr>
            <w:pStyle w:val="Bibliography"/>
          </w:pPr>
        </w:pPrChange>
      </w:pPr>
      <w:bookmarkStart w:id="622" w:name="ref-hamilton_matthew_2022_6084467"/>
      <w:bookmarkEnd w:id="618"/>
      <w:del w:id="623" w:author="Matthew Hamilton" w:date="2023-04-14T17:04:00Z">
        <w:r w:rsidDel="00857CBF">
          <w:delText xml:space="preserve">76. </w:delText>
        </w:r>
        <w:r w:rsidDel="00857CBF">
          <w:tab/>
          <w:delText>Hamilton M, Gao C. youthvars: Describe and Validate Youth Mental Health Datasets [Internet]. Zenodo; 2022. doi:</w:delText>
        </w:r>
        <w:r w:rsidDel="00857CBF">
          <w:fldChar w:fldCharType="begin"/>
        </w:r>
        <w:r w:rsidDel="00857CBF">
          <w:delInstrText>HYPERLINK "https://doi.org/10.5281/zenodo.6084467" \h</w:delInstrText>
        </w:r>
        <w:r w:rsidDel="00857CBF">
          <w:fldChar w:fldCharType="separate"/>
        </w:r>
        <w:r w:rsidDel="00857CBF">
          <w:rPr>
            <w:rStyle w:val="Hyperlink"/>
          </w:rPr>
          <w:delText>10.5281/zenodo.6084467</w:delText>
        </w:r>
        <w:r w:rsidDel="00857CBF">
          <w:rPr>
            <w:rStyle w:val="Hyperlink"/>
          </w:rPr>
          <w:fldChar w:fldCharType="end"/>
        </w:r>
      </w:del>
    </w:p>
    <w:p w14:paraId="61CC6ED5" w14:textId="77777777" w:rsidR="00D65E20" w:rsidDel="00857CBF" w:rsidRDefault="00D65E20" w:rsidP="00D65E20">
      <w:pPr>
        <w:pStyle w:val="BodyText"/>
        <w:rPr>
          <w:del w:id="624" w:author="Matthew Hamilton" w:date="2023-04-14T17:04:00Z"/>
        </w:rPr>
        <w:pPrChange w:id="625" w:author="Matthew Hamilton" w:date="2023-04-14T17:03:00Z">
          <w:pPr>
            <w:pStyle w:val="Bibliography"/>
          </w:pPr>
        </w:pPrChange>
      </w:pPr>
      <w:bookmarkStart w:id="626" w:name="ref-hamilton_matthew_2022_6084824"/>
      <w:bookmarkEnd w:id="622"/>
      <w:del w:id="627" w:author="Matthew Hamilton" w:date="2023-04-14T17:04:00Z">
        <w:r w:rsidDel="00857CBF">
          <w:delText xml:space="preserve">77. </w:delText>
        </w:r>
        <w:r w:rsidDel="00857CBF">
          <w:tab/>
          <w:delText>Hamilton M, Gao C. Scorz: Score questionnaire item responses [Internet]. Zenodo; 2022. doi:</w:delText>
        </w:r>
        <w:r w:rsidDel="00857CBF">
          <w:fldChar w:fldCharType="begin"/>
        </w:r>
        <w:r w:rsidDel="00857CBF">
          <w:delInstrText>HYPERLINK "https://doi.org/10.5281/zenodo.6084824" \h</w:delInstrText>
        </w:r>
        <w:r w:rsidDel="00857CBF">
          <w:fldChar w:fldCharType="separate"/>
        </w:r>
        <w:r w:rsidDel="00857CBF">
          <w:rPr>
            <w:rStyle w:val="Hyperlink"/>
          </w:rPr>
          <w:delText>10.5281/zenodo.6084824</w:delText>
        </w:r>
        <w:r w:rsidDel="00857CBF">
          <w:rPr>
            <w:rStyle w:val="Hyperlink"/>
          </w:rPr>
          <w:fldChar w:fldCharType="end"/>
        </w:r>
      </w:del>
    </w:p>
    <w:p w14:paraId="7AC4D4B1" w14:textId="77777777" w:rsidR="00D65E20" w:rsidDel="00857CBF" w:rsidRDefault="00D65E20" w:rsidP="00D65E20">
      <w:pPr>
        <w:pStyle w:val="BodyText"/>
        <w:rPr>
          <w:del w:id="628" w:author="Matthew Hamilton" w:date="2023-04-14T17:04:00Z"/>
        </w:rPr>
        <w:pPrChange w:id="629" w:author="Matthew Hamilton" w:date="2023-04-14T17:03:00Z">
          <w:pPr>
            <w:pStyle w:val="Bibliography"/>
          </w:pPr>
        </w:pPrChange>
      </w:pPr>
      <w:bookmarkStart w:id="630" w:name="ref-hamilton_matthew_2022_6116701"/>
      <w:bookmarkEnd w:id="626"/>
      <w:del w:id="631" w:author="Matthew Hamilton" w:date="2023-04-14T17:04:00Z">
        <w:r w:rsidDel="00857CBF">
          <w:delText xml:space="preserve">78. </w:delText>
        </w:r>
        <w:r w:rsidDel="00857CBF">
          <w:tab/>
          <w:delText>Hamilton M, Gao C. specific: Specify Candidate Models for Representing Mental Health Systems [Internet]. Zenodo; 2022. doi:</w:delText>
        </w:r>
        <w:r w:rsidDel="00857CBF">
          <w:fldChar w:fldCharType="begin"/>
        </w:r>
        <w:r w:rsidDel="00857CBF">
          <w:delInstrText>HYPERLINK "https://doi.org/10.5281/zenodo.6116701" \h</w:delInstrText>
        </w:r>
        <w:r w:rsidDel="00857CBF">
          <w:fldChar w:fldCharType="separate"/>
        </w:r>
        <w:r w:rsidDel="00857CBF">
          <w:rPr>
            <w:rStyle w:val="Hyperlink"/>
          </w:rPr>
          <w:delText>10.5281/zenodo.6116701</w:delText>
        </w:r>
        <w:r w:rsidDel="00857CBF">
          <w:rPr>
            <w:rStyle w:val="Hyperlink"/>
          </w:rPr>
          <w:fldChar w:fldCharType="end"/>
        </w:r>
      </w:del>
    </w:p>
    <w:p w14:paraId="6C20790B" w14:textId="77777777" w:rsidR="00D65E20" w:rsidDel="00857CBF" w:rsidRDefault="00D65E20" w:rsidP="00D65E20">
      <w:pPr>
        <w:pStyle w:val="BodyText"/>
        <w:rPr>
          <w:del w:id="632" w:author="Matthew Hamilton" w:date="2023-04-14T17:04:00Z"/>
        </w:rPr>
        <w:pPrChange w:id="633" w:author="Matthew Hamilton" w:date="2023-04-14T17:03:00Z">
          <w:pPr>
            <w:pStyle w:val="Bibliography"/>
          </w:pPr>
        </w:pPrChange>
      </w:pPr>
      <w:bookmarkStart w:id="634" w:name="ref-gao_caroline_2022_6130155"/>
      <w:bookmarkEnd w:id="630"/>
      <w:del w:id="635" w:author="Matthew Hamilton" w:date="2023-04-14T17:04:00Z">
        <w:r w:rsidDel="00857CBF">
          <w:delText xml:space="preserve">79. </w:delText>
        </w:r>
        <w:r w:rsidDel="00857CBF">
          <w:tab/>
          <w:delText>Gao C, Hamilton M. TTU: Implement Transfer to Utility Mapping Algorithms [Internet]. Zenodo; 2022. doi:</w:delText>
        </w:r>
        <w:r w:rsidDel="00857CBF">
          <w:fldChar w:fldCharType="begin"/>
        </w:r>
        <w:r w:rsidDel="00857CBF">
          <w:delInstrText>HYPERLINK "https://doi.org/10.5281/zenodo.6130155" \h</w:delInstrText>
        </w:r>
        <w:r w:rsidDel="00857CBF">
          <w:fldChar w:fldCharType="separate"/>
        </w:r>
        <w:r w:rsidDel="00857CBF">
          <w:rPr>
            <w:rStyle w:val="Hyperlink"/>
          </w:rPr>
          <w:delText>10.5281/zenodo.6130155</w:delText>
        </w:r>
        <w:r w:rsidDel="00857CBF">
          <w:rPr>
            <w:rStyle w:val="Hyperlink"/>
          </w:rPr>
          <w:fldChar w:fldCharType="end"/>
        </w:r>
      </w:del>
    </w:p>
    <w:p w14:paraId="34D086D2" w14:textId="77777777" w:rsidR="00D65E20" w:rsidDel="00857CBF" w:rsidRDefault="00D65E20" w:rsidP="00D65E20">
      <w:pPr>
        <w:pStyle w:val="BodyText"/>
        <w:rPr>
          <w:del w:id="636" w:author="Matthew Hamilton" w:date="2023-04-14T17:04:00Z"/>
        </w:rPr>
        <w:pPrChange w:id="637" w:author="Matthew Hamilton" w:date="2023-04-14T17:03:00Z">
          <w:pPr>
            <w:pStyle w:val="Bibliography"/>
          </w:pPr>
        </w:pPrChange>
      </w:pPr>
      <w:bookmarkStart w:id="638" w:name="ref-matthew_p_hamilton_2021_5646669"/>
      <w:bookmarkEnd w:id="634"/>
      <w:del w:id="639" w:author="Matthew Hamilton" w:date="2023-04-14T17:04:00Z">
        <w:r w:rsidDel="00857CBF">
          <w:delText xml:space="preserve">80. </w:delText>
        </w:r>
        <w:r w:rsidDel="00857CBF">
          <w:tab/>
          <w:delText>Hamilton MP, Gao CX. Youthu: Transform youth outcomes to health utility predictions [Internet]. Zenodo; 2022. doi:</w:delText>
        </w:r>
        <w:r w:rsidDel="00857CBF">
          <w:fldChar w:fldCharType="begin"/>
        </w:r>
        <w:r w:rsidDel="00857CBF">
          <w:delInstrText>HYPERLINK "https://doi.org/10.5281/zenodo.6210978" \h</w:delInstrText>
        </w:r>
        <w:r w:rsidDel="00857CBF">
          <w:fldChar w:fldCharType="separate"/>
        </w:r>
        <w:r w:rsidDel="00857CBF">
          <w:rPr>
            <w:rStyle w:val="Hyperlink"/>
          </w:rPr>
          <w:delText>10.5281/zenodo.6210978</w:delText>
        </w:r>
        <w:r w:rsidDel="00857CBF">
          <w:rPr>
            <w:rStyle w:val="Hyperlink"/>
          </w:rPr>
          <w:fldChar w:fldCharType="end"/>
        </w:r>
      </w:del>
    </w:p>
    <w:p w14:paraId="3ED0E873" w14:textId="77777777" w:rsidR="00D65E20" w:rsidDel="00857CBF" w:rsidRDefault="00D65E20" w:rsidP="00D65E20">
      <w:pPr>
        <w:pStyle w:val="BodyText"/>
        <w:rPr>
          <w:del w:id="640" w:author="Matthew Hamilton" w:date="2023-04-14T17:04:00Z"/>
        </w:rPr>
        <w:pPrChange w:id="641" w:author="Matthew Hamilton" w:date="2023-04-14T17:03:00Z">
          <w:pPr>
            <w:pStyle w:val="Bibliography"/>
          </w:pPr>
        </w:pPrChange>
      </w:pPr>
      <w:bookmarkStart w:id="642" w:name="ref-DVN/HJXYKQ_2021"/>
      <w:bookmarkEnd w:id="638"/>
      <w:del w:id="643" w:author="Matthew Hamilton" w:date="2023-04-14T17:04:00Z">
        <w:r w:rsidDel="00857CBF">
          <w:delText xml:space="preserve">81. </w:delText>
        </w:r>
        <w:r w:rsidDel="00857CBF">
          <w:tab/>
          <w:delText>Hamilton MP. Synthetic (fake) youth mental health datasets and data dictionaries [Internet]. Harvard Dataverse; 2021. doi:</w:delText>
        </w:r>
        <w:r w:rsidDel="00857CBF">
          <w:fldChar w:fldCharType="begin"/>
        </w:r>
        <w:r w:rsidDel="00857CBF">
          <w:delInstrText>HYPERLINK "https://doi.org/10.7910/DVN/HJXYKQ" \h</w:delInstrText>
        </w:r>
        <w:r w:rsidDel="00857CBF">
          <w:fldChar w:fldCharType="separate"/>
        </w:r>
        <w:r w:rsidDel="00857CBF">
          <w:rPr>
            <w:rStyle w:val="Hyperlink"/>
          </w:rPr>
          <w:delText>10.7910/DVN/HJXYKQ</w:delText>
        </w:r>
        <w:r w:rsidDel="00857CBF">
          <w:rPr>
            <w:rStyle w:val="Hyperlink"/>
          </w:rPr>
          <w:fldChar w:fldCharType="end"/>
        </w:r>
      </w:del>
    </w:p>
    <w:p w14:paraId="6F726C86" w14:textId="77777777" w:rsidR="00D65E20" w:rsidDel="00857CBF" w:rsidRDefault="00D65E20" w:rsidP="00D65E20">
      <w:pPr>
        <w:pStyle w:val="BodyText"/>
        <w:rPr>
          <w:del w:id="644" w:author="Matthew Hamilton" w:date="2023-04-14T17:04:00Z"/>
        </w:rPr>
        <w:pPrChange w:id="645" w:author="Matthew Hamilton" w:date="2023-04-14T17:03:00Z">
          <w:pPr>
            <w:pStyle w:val="Bibliography"/>
          </w:pPr>
        </w:pPrChange>
      </w:pPr>
      <w:bookmarkStart w:id="646" w:name="ref-DVN/DKDIB0_2021"/>
      <w:bookmarkEnd w:id="642"/>
      <w:del w:id="647" w:author="Matthew Hamilton" w:date="2023-04-14T17:04:00Z">
        <w:r w:rsidDel="00857CBF">
          <w:delText xml:space="preserve">82. </w:delText>
        </w:r>
        <w:r w:rsidDel="00857CBF">
          <w:tab/>
          <w:delText>Hamilton MP, Gao CX, Filia KM, Menssink JM, Sharmin S, Telford N, et al. Transfer to AQoL-6D Utility Mapping Algorithms [Internet]. Harvard Dataverse; 2021. doi:</w:delText>
        </w:r>
        <w:r w:rsidDel="00857CBF">
          <w:fldChar w:fldCharType="begin"/>
        </w:r>
        <w:r w:rsidDel="00857CBF">
          <w:delInstrText>HYPERLINK "https://doi.org/10.7910/DVN/DKDIB0" \h</w:delInstrText>
        </w:r>
        <w:r w:rsidDel="00857CBF">
          <w:fldChar w:fldCharType="separate"/>
        </w:r>
        <w:r w:rsidDel="00857CBF">
          <w:rPr>
            <w:rStyle w:val="Hyperlink"/>
          </w:rPr>
          <w:delText>10.7910/DVN/DKDIB0</w:delText>
        </w:r>
        <w:r w:rsidDel="00857CBF">
          <w:rPr>
            <w:rStyle w:val="Hyperlink"/>
          </w:rPr>
          <w:fldChar w:fldCharType="end"/>
        </w:r>
      </w:del>
    </w:p>
    <w:p w14:paraId="13BA4E56" w14:textId="77777777" w:rsidR="00D65E20" w:rsidDel="00857CBF" w:rsidRDefault="00D65E20" w:rsidP="00D65E20">
      <w:pPr>
        <w:pStyle w:val="BodyText"/>
        <w:rPr>
          <w:del w:id="648" w:author="Matthew Hamilton" w:date="2023-04-14T17:04:00Z"/>
        </w:rPr>
        <w:pPrChange w:id="649" w:author="Matthew Hamilton" w:date="2023-04-14T17:03:00Z">
          <w:pPr>
            <w:pStyle w:val="Bibliography"/>
          </w:pPr>
        </w:pPrChange>
      </w:pPr>
      <w:bookmarkStart w:id="650" w:name="ref-hamilton_matthew_2022_6129906"/>
      <w:bookmarkEnd w:id="646"/>
      <w:del w:id="651" w:author="Matthew Hamilton" w:date="2023-04-14T17:04:00Z">
        <w:r w:rsidDel="00857CBF">
          <w:delText xml:space="preserve">83. </w:delText>
        </w:r>
        <w:r w:rsidDel="00857CBF">
          <w:tab/>
          <w:delText>Hamilton M, Gao C. Complete study program to reproduce all steps from data ingest through to results dissemination for a study to map mental health measures to AQoL-6D health utility [Internet]. Zenodo; 2022. doi:</w:delText>
        </w:r>
        <w:r w:rsidDel="00857CBF">
          <w:fldChar w:fldCharType="begin"/>
        </w:r>
        <w:r w:rsidDel="00857CBF">
          <w:delInstrText>HYPERLINK "https://doi.org/10.5281/zenodo.6212704" \h</w:delInstrText>
        </w:r>
        <w:r w:rsidDel="00857CBF">
          <w:fldChar w:fldCharType="separate"/>
        </w:r>
        <w:r w:rsidDel="00857CBF">
          <w:rPr>
            <w:rStyle w:val="Hyperlink"/>
          </w:rPr>
          <w:delText>10.5281/zenodo.6212704</w:delText>
        </w:r>
        <w:r w:rsidDel="00857CBF">
          <w:rPr>
            <w:rStyle w:val="Hyperlink"/>
          </w:rPr>
          <w:fldChar w:fldCharType="end"/>
        </w:r>
      </w:del>
    </w:p>
    <w:p w14:paraId="6D5C043E" w14:textId="77777777" w:rsidR="00D65E20" w:rsidDel="00857CBF" w:rsidRDefault="00D65E20" w:rsidP="00D65E20">
      <w:pPr>
        <w:pStyle w:val="BodyText"/>
        <w:rPr>
          <w:del w:id="652" w:author="Matthew Hamilton" w:date="2023-04-14T17:04:00Z"/>
        </w:rPr>
        <w:pPrChange w:id="653" w:author="Matthew Hamilton" w:date="2023-04-14T17:03:00Z">
          <w:pPr>
            <w:pStyle w:val="Bibliography"/>
          </w:pPr>
        </w:pPrChange>
      </w:pPr>
      <w:bookmarkStart w:id="654" w:name="ref-hamilton_matthew_2022_6416330"/>
      <w:bookmarkEnd w:id="650"/>
      <w:del w:id="655" w:author="Matthew Hamilton" w:date="2023-04-14T17:04:00Z">
        <w:r w:rsidDel="00857CBF">
          <w:delText xml:space="preserve">84. </w:delText>
        </w:r>
        <w:r w:rsidDel="00857CBF">
          <w:tab/>
          <w:delText>Hamilton M, Gao C. aqol6dmap_use: Apply AQoL-6D Utility Mapping Models To New Data [Internet]. Zenodo; 2022. doi:</w:delText>
        </w:r>
        <w:r w:rsidDel="00857CBF">
          <w:fldChar w:fldCharType="begin"/>
        </w:r>
        <w:r w:rsidDel="00857CBF">
          <w:delInstrText>HYPERLINK "https://doi.org/10.5281/zenodo.6416330" \h</w:delInstrText>
        </w:r>
        <w:r w:rsidDel="00857CBF">
          <w:fldChar w:fldCharType="separate"/>
        </w:r>
        <w:r w:rsidDel="00857CBF">
          <w:rPr>
            <w:rStyle w:val="Hyperlink"/>
          </w:rPr>
          <w:delText>10.5281/zenodo.6416330</w:delText>
        </w:r>
        <w:r w:rsidDel="00857CBF">
          <w:rPr>
            <w:rStyle w:val="Hyperlink"/>
          </w:rPr>
          <w:fldChar w:fldCharType="end"/>
        </w:r>
      </w:del>
    </w:p>
    <w:p w14:paraId="7E1BB7E7" w14:textId="77777777" w:rsidR="00D65E20" w:rsidDel="00857CBF" w:rsidRDefault="00D65E20" w:rsidP="00D65E20">
      <w:pPr>
        <w:pStyle w:val="BodyText"/>
        <w:rPr>
          <w:del w:id="656" w:author="Matthew Hamilton" w:date="2023-04-14T17:04:00Z"/>
        </w:rPr>
        <w:pPrChange w:id="657" w:author="Matthew Hamilton" w:date="2023-04-14T17:03:00Z">
          <w:pPr>
            <w:pStyle w:val="Bibliography"/>
          </w:pPr>
        </w:pPrChange>
      </w:pPr>
      <w:bookmarkStart w:id="658" w:name="ref-hamilton_matthew_p_2022_6321821"/>
      <w:bookmarkEnd w:id="654"/>
      <w:del w:id="659" w:author="Matthew Hamilton" w:date="2023-04-14T17:04:00Z">
        <w:r w:rsidDel="00857CBF">
          <w:delText xml:space="preserve">85. </w:delText>
        </w:r>
        <w:r w:rsidDel="00857CBF">
          <w:tab/>
          <w:delText>Hamilton MP. aqol6dmap_fakes: Generate fake input data for an AQoL-6D mapping study [Internet]. Zenodo; 2022. doi:</w:delText>
        </w:r>
        <w:r w:rsidDel="00857CBF">
          <w:fldChar w:fldCharType="begin"/>
        </w:r>
        <w:r w:rsidDel="00857CBF">
          <w:delInstrText>HYPERLINK "https://doi.org/10.5281/zenodo.6321821" \h</w:delInstrText>
        </w:r>
        <w:r w:rsidDel="00857CBF">
          <w:fldChar w:fldCharType="separate"/>
        </w:r>
        <w:r w:rsidDel="00857CBF">
          <w:rPr>
            <w:rStyle w:val="Hyperlink"/>
          </w:rPr>
          <w:delText>10.5281/zenodo.6321821</w:delText>
        </w:r>
        <w:r w:rsidDel="00857CBF">
          <w:rPr>
            <w:rStyle w:val="Hyperlink"/>
          </w:rPr>
          <w:fldChar w:fldCharType="end"/>
        </w:r>
      </w:del>
    </w:p>
    <w:p w14:paraId="086B2304" w14:textId="77777777" w:rsidR="00D65E20" w:rsidDel="00857CBF" w:rsidRDefault="00D65E20" w:rsidP="00D65E20">
      <w:pPr>
        <w:pStyle w:val="BodyText"/>
        <w:rPr>
          <w:del w:id="660" w:author="Matthew Hamilton" w:date="2023-04-14T17:04:00Z"/>
        </w:rPr>
        <w:pPrChange w:id="661" w:author="Matthew Hamilton" w:date="2023-04-14T17:03:00Z">
          <w:pPr>
            <w:pStyle w:val="Bibliography"/>
          </w:pPr>
        </w:pPrChange>
      </w:pPr>
      <w:bookmarkStart w:id="662" w:name="ref-hamilton_matthew_2022_6116385"/>
      <w:bookmarkEnd w:id="658"/>
      <w:del w:id="663" w:author="Matthew Hamilton" w:date="2023-04-14T17:04:00Z">
        <w:r w:rsidDel="00857CBF">
          <w:delText xml:space="preserve">86. </w:delText>
        </w:r>
        <w:r w:rsidDel="00857CBF">
          <w:tab/>
          <w:delText>Hamilton M. ttu_mdl_ctlg: Generate a template utility mapping (transfer to utility) model catalogue [Internet]. Zenodo; 2022. doi:</w:delText>
        </w:r>
        <w:r w:rsidDel="00857CBF">
          <w:fldChar w:fldCharType="begin"/>
        </w:r>
        <w:r w:rsidDel="00857CBF">
          <w:delInstrText>HYPERLINK "https://doi.org/10.5281/zenodo.6116385" \h</w:delInstrText>
        </w:r>
        <w:r w:rsidDel="00857CBF">
          <w:fldChar w:fldCharType="separate"/>
        </w:r>
        <w:r w:rsidDel="00857CBF">
          <w:rPr>
            <w:rStyle w:val="Hyperlink"/>
          </w:rPr>
          <w:delText>10.5281/zenodo.6116385</w:delText>
        </w:r>
        <w:r w:rsidDel="00857CBF">
          <w:rPr>
            <w:rStyle w:val="Hyperlink"/>
          </w:rPr>
          <w:fldChar w:fldCharType="end"/>
        </w:r>
      </w:del>
    </w:p>
    <w:p w14:paraId="112AFAF1" w14:textId="77777777" w:rsidR="00D65E20" w:rsidDel="00857CBF" w:rsidRDefault="00D65E20" w:rsidP="00D65E20">
      <w:pPr>
        <w:pStyle w:val="BodyText"/>
        <w:rPr>
          <w:del w:id="664" w:author="Matthew Hamilton" w:date="2023-04-14T17:04:00Z"/>
        </w:rPr>
        <w:pPrChange w:id="665" w:author="Matthew Hamilton" w:date="2023-04-14T17:03:00Z">
          <w:pPr>
            <w:pStyle w:val="Bibliography"/>
          </w:pPr>
        </w:pPrChange>
      </w:pPr>
      <w:bookmarkStart w:id="666" w:name="ref-matthew_p_hamilton_2022_5976988"/>
      <w:bookmarkEnd w:id="662"/>
      <w:del w:id="667" w:author="Matthew Hamilton" w:date="2023-04-14T17:04:00Z">
        <w:r w:rsidDel="00857CBF">
          <w:delText xml:space="preserve">87. </w:delText>
        </w:r>
        <w:r w:rsidDel="00857CBF">
          <w:tab/>
          <w:delText>Hamilton MP. ready4-dev/ttu_lng_ss: Create a Draft Scientific Manuscript For A Utility Mapping Study [Internet]. Zenodo; 2022. doi:</w:delText>
        </w:r>
        <w:r w:rsidDel="00857CBF">
          <w:fldChar w:fldCharType="begin"/>
        </w:r>
        <w:r w:rsidDel="00857CBF">
          <w:delInstrText>HYPERLINK "https://doi.org/10.5281/zenodo.5976988" \h</w:delInstrText>
        </w:r>
        <w:r w:rsidDel="00857CBF">
          <w:fldChar w:fldCharType="separate"/>
        </w:r>
        <w:r w:rsidDel="00857CBF">
          <w:rPr>
            <w:rStyle w:val="Hyperlink"/>
          </w:rPr>
          <w:delText>10.5281/zenodo.5976988</w:delText>
        </w:r>
        <w:r w:rsidDel="00857CBF">
          <w:rPr>
            <w:rStyle w:val="Hyperlink"/>
          </w:rPr>
          <w:fldChar w:fldCharType="end"/>
        </w:r>
      </w:del>
    </w:p>
    <w:p w14:paraId="38E9A2A7" w14:textId="77777777" w:rsidR="00D65E20" w:rsidDel="00857CBF" w:rsidRDefault="00D65E20" w:rsidP="00D65E20">
      <w:pPr>
        <w:pStyle w:val="BodyText"/>
        <w:rPr>
          <w:del w:id="668" w:author="Matthew Hamilton" w:date="2023-04-14T17:04:00Z"/>
        </w:rPr>
        <w:pPrChange w:id="669" w:author="Matthew Hamilton" w:date="2023-04-14T17:03:00Z">
          <w:pPr>
            <w:pStyle w:val="Bibliography"/>
          </w:pPr>
        </w:pPrChange>
      </w:pPr>
      <w:bookmarkStart w:id="670" w:name="ref-RN73"/>
      <w:bookmarkEnd w:id="666"/>
      <w:del w:id="671" w:author="Matthew Hamilton" w:date="2023-04-14T17:04:00Z">
        <w:r w:rsidDel="00857CBF">
          <w:delText xml:space="preserve">88. </w:delText>
        </w:r>
        <w:r w:rsidDel="00857CBF">
          <w:tab/>
          <w:delText>Long KM, Meadows GN. Simulation modelling in mental health: A systematic review. Journal of Simulation. 2017; doi:</w:delText>
        </w:r>
        <w:r w:rsidDel="00857CBF">
          <w:fldChar w:fldCharType="begin"/>
        </w:r>
        <w:r w:rsidDel="00857CBF">
          <w:delInstrText>HYPERLINK "https://doi.org/10.1057/s41273-017-0062-0" \h</w:delInstrText>
        </w:r>
        <w:r w:rsidDel="00857CBF">
          <w:fldChar w:fldCharType="separate"/>
        </w:r>
        <w:r w:rsidDel="00857CBF">
          <w:rPr>
            <w:rStyle w:val="Hyperlink"/>
          </w:rPr>
          <w:delText>10.1057/s41273-017-0062-0</w:delText>
        </w:r>
        <w:r w:rsidDel="00857CBF">
          <w:rPr>
            <w:rStyle w:val="Hyperlink"/>
          </w:rPr>
          <w:fldChar w:fldCharType="end"/>
        </w:r>
      </w:del>
    </w:p>
    <w:p w14:paraId="7611B5DC" w14:textId="77777777" w:rsidR="00D65E20" w:rsidDel="00857CBF" w:rsidRDefault="00D65E20" w:rsidP="00D65E20">
      <w:pPr>
        <w:pStyle w:val="BodyText"/>
        <w:rPr>
          <w:del w:id="672" w:author="Matthew Hamilton" w:date="2023-04-14T17:04:00Z"/>
        </w:rPr>
        <w:pPrChange w:id="673" w:author="Matthew Hamilton" w:date="2023-04-14T17:03:00Z">
          <w:pPr>
            <w:pStyle w:val="Bibliography"/>
          </w:pPr>
        </w:pPrChange>
      </w:pPr>
      <w:bookmarkStart w:id="674" w:name="ref-Basu2018"/>
      <w:bookmarkEnd w:id="670"/>
      <w:del w:id="675" w:author="Matthew Hamilton" w:date="2023-04-14T17:04:00Z">
        <w:r w:rsidDel="00857CBF">
          <w:delText xml:space="preserve">89. </w:delText>
        </w:r>
        <w:r w:rsidDel="00857CBF">
          <w:tab/>
          <w:delText xml:space="preserve">Clearinghouse C. Basu, kim: Alcohol use disorder [Internet]. OSF; 2018. Available: </w:delText>
        </w:r>
        <w:r w:rsidDel="00857CBF">
          <w:fldChar w:fldCharType="begin"/>
        </w:r>
        <w:r w:rsidDel="00857CBF">
          <w:delInstrText>HYPERLINK "https://osf.io/jvayu" \h</w:delInstrText>
        </w:r>
        <w:r w:rsidDel="00857CBF">
          <w:fldChar w:fldCharType="separate"/>
        </w:r>
        <w:r w:rsidDel="00857CBF">
          <w:rPr>
            <w:rStyle w:val="Hyperlink"/>
          </w:rPr>
          <w:delText>osf.io/jvayu</w:delText>
        </w:r>
        <w:r w:rsidDel="00857CBF">
          <w:rPr>
            <w:rStyle w:val="Hyperlink"/>
          </w:rPr>
          <w:fldChar w:fldCharType="end"/>
        </w:r>
      </w:del>
    </w:p>
    <w:p w14:paraId="207AA6EB" w14:textId="77777777" w:rsidR="00D65E20" w:rsidDel="00857CBF" w:rsidRDefault="00D65E20" w:rsidP="00D65E20">
      <w:pPr>
        <w:pStyle w:val="BodyText"/>
        <w:rPr>
          <w:del w:id="676" w:author="Matthew Hamilton" w:date="2023-04-14T17:04:00Z"/>
        </w:rPr>
        <w:pPrChange w:id="677" w:author="Matthew Hamilton" w:date="2023-04-14T17:03:00Z">
          <w:pPr>
            <w:pStyle w:val="Bibliography"/>
          </w:pPr>
        </w:pPrChange>
      </w:pPr>
      <w:bookmarkStart w:id="678" w:name="ref-OSMC_20xx"/>
      <w:bookmarkEnd w:id="674"/>
      <w:del w:id="679" w:author="Matthew Hamilton" w:date="2023-04-14T17:04:00Z">
        <w:r w:rsidDel="00857CBF">
          <w:delText xml:space="preserve">90. </w:delText>
        </w:r>
        <w:r w:rsidDel="00857CBF">
          <w:tab/>
          <w:delText xml:space="preserve">Evaluation of Value C for the, Health R in. Open-source model clearinghouse [Internet]. Tufts Medical Center; Available: </w:delText>
        </w:r>
        <w:r w:rsidDel="00857CBF">
          <w:fldChar w:fldCharType="begin"/>
        </w:r>
        <w:r w:rsidDel="00857CBF">
          <w:delInstrText>HYPERLINK "http://ghcearegistry.org/orchard/open-source-model-clearinghouse" \h</w:delInstrText>
        </w:r>
        <w:r w:rsidDel="00857CBF">
          <w:fldChar w:fldCharType="separate"/>
        </w:r>
        <w:r w:rsidDel="00857CBF">
          <w:rPr>
            <w:rStyle w:val="Hyperlink"/>
          </w:rPr>
          <w:delText>http://ghcearegistry.org/orchard/open-source-model-clearinghouse</w:delText>
        </w:r>
        <w:r w:rsidDel="00857CBF">
          <w:rPr>
            <w:rStyle w:val="Hyperlink"/>
          </w:rPr>
          <w:fldChar w:fldCharType="end"/>
        </w:r>
      </w:del>
    </w:p>
    <w:p w14:paraId="1C6251BA" w14:textId="77777777" w:rsidR="00D65E20" w:rsidDel="00857CBF" w:rsidRDefault="00D65E20" w:rsidP="00D65E20">
      <w:pPr>
        <w:pStyle w:val="BodyText"/>
        <w:rPr>
          <w:del w:id="680" w:author="Matthew Hamilton" w:date="2023-04-14T17:04:00Z"/>
        </w:rPr>
        <w:pPrChange w:id="681" w:author="Matthew Hamilton" w:date="2023-04-14T17:03:00Z">
          <w:pPr>
            <w:pStyle w:val="Bibliography"/>
          </w:pPr>
        </w:pPrChange>
      </w:pPr>
      <w:bookmarkStart w:id="682" w:name="ref-IVIMDD2022"/>
      <w:bookmarkEnd w:id="678"/>
      <w:del w:id="683" w:author="Matthew Hamilton" w:date="2023-04-14T17:04:00Z">
        <w:r w:rsidDel="00857CBF">
          <w:delText xml:space="preserve">91. </w:delText>
        </w:r>
        <w:r w:rsidDel="00857CBF">
          <w:tab/>
          <w:delText xml:space="preserve">Innovation T, Initiative V. IVI-MDD value model [Internet]. 2022. Available: </w:delText>
        </w:r>
        <w:r w:rsidDel="00857CBF">
          <w:fldChar w:fldCharType="begin"/>
        </w:r>
        <w:r w:rsidDel="00857CBF">
          <w:delInstrText>HYPERLINK "https://www.thevalueinitiative.org/ivi-mdd-value-model/" \h</w:delInstrText>
        </w:r>
        <w:r w:rsidDel="00857CBF">
          <w:fldChar w:fldCharType="separate"/>
        </w:r>
        <w:r w:rsidDel="00857CBF">
          <w:rPr>
            <w:rStyle w:val="Hyperlink"/>
          </w:rPr>
          <w:delText>https://www.thevalueinitiative.org/ivi-mdd-value-model/</w:delText>
        </w:r>
        <w:r w:rsidDel="00857CBF">
          <w:rPr>
            <w:rStyle w:val="Hyperlink"/>
          </w:rPr>
          <w:fldChar w:fldCharType="end"/>
        </w:r>
      </w:del>
    </w:p>
    <w:p w14:paraId="02E60392" w14:textId="77777777" w:rsidR="00D65E20" w:rsidDel="00857CBF" w:rsidRDefault="00D65E20" w:rsidP="00D65E20">
      <w:pPr>
        <w:pStyle w:val="BodyText"/>
        <w:rPr>
          <w:del w:id="684" w:author="Matthew Hamilton" w:date="2023-04-14T17:04:00Z"/>
        </w:rPr>
        <w:pPrChange w:id="685" w:author="Matthew Hamilton" w:date="2023-04-14T17:03:00Z">
          <w:pPr>
            <w:pStyle w:val="Bibliography"/>
          </w:pPr>
        </w:pPrChange>
      </w:pPr>
      <w:bookmarkStart w:id="686" w:name="ref-chalmers2014increase"/>
      <w:bookmarkEnd w:id="682"/>
      <w:del w:id="687" w:author="Matthew Hamilton" w:date="2023-04-14T17:04:00Z">
        <w:r w:rsidDel="00857CBF">
          <w:delText xml:space="preserve">92. </w:delText>
        </w:r>
        <w:r w:rsidDel="00857CBF">
          <w:tab/>
          <w:delText xml:space="preserve">Chalmers I, Bracken MB, Djulbegovic B, Garattini S, Grant J, Gülmezoglu AM, et al. How to increase value and reduce waste when research priorities are set. The Lancet. Elsevier; 2014;383: 156–165. </w:delText>
        </w:r>
      </w:del>
    </w:p>
    <w:p w14:paraId="4D23B7F4" w14:textId="77777777" w:rsidR="00D65E20" w:rsidDel="00857CBF" w:rsidRDefault="00D65E20" w:rsidP="00D65E20">
      <w:pPr>
        <w:pStyle w:val="BodyText"/>
        <w:rPr>
          <w:del w:id="688" w:author="Matthew Hamilton" w:date="2023-04-14T17:04:00Z"/>
        </w:rPr>
        <w:pPrChange w:id="689" w:author="Matthew Hamilton" w:date="2023-04-14T17:03:00Z">
          <w:pPr>
            <w:pStyle w:val="Bibliography"/>
          </w:pPr>
        </w:pPrChange>
      </w:pPr>
      <w:bookmarkStart w:id="690" w:name="ref-pitt2016economic"/>
      <w:bookmarkEnd w:id="686"/>
      <w:del w:id="691" w:author="Matthew Hamilton" w:date="2023-04-14T17:04:00Z">
        <w:r w:rsidDel="00857CBF">
          <w:delText xml:space="preserve">93. </w:delText>
        </w:r>
        <w:r w:rsidDel="00857CBF">
          <w:tab/>
          <w:delText xml:space="preserve">Pitt C, Goodman C, Hanson K. Economic evaluation in global perspective: A bibliometric analysis of the recent literature. Health Economics. Wiley Online Library; 2016;25: 9–28. </w:delText>
        </w:r>
      </w:del>
    </w:p>
    <w:p w14:paraId="6E54E328" w14:textId="77777777" w:rsidR="00D65E20" w:rsidDel="00857CBF" w:rsidRDefault="00D65E20" w:rsidP="00D65E20">
      <w:pPr>
        <w:pStyle w:val="BodyText"/>
        <w:rPr>
          <w:del w:id="692" w:author="Matthew Hamilton" w:date="2023-04-14T17:04:00Z"/>
        </w:rPr>
        <w:pPrChange w:id="693" w:author="Matthew Hamilton" w:date="2023-04-14T17:03:00Z">
          <w:pPr>
            <w:pStyle w:val="Bibliography"/>
          </w:pPr>
        </w:pPrChange>
      </w:pPr>
      <w:bookmarkStart w:id="694" w:name="ref-whiteford_bagheri_2022"/>
      <w:bookmarkEnd w:id="690"/>
      <w:del w:id="695" w:author="Matthew Hamilton" w:date="2023-04-14T17:04:00Z">
        <w:r w:rsidDel="00857CBF">
          <w:delText xml:space="preserve">94. </w:delText>
        </w:r>
        <w:r w:rsidDel="00857CBF">
          <w:tab/>
          <w:delText>Whiteford H, Bagheri N, Diminic S, Enticott J, Gao CX, Hamilton M, et al. Mental health systems modelling for evidence-informed service reform in australia [Internet]. PsyArXiv; 2022. doi:</w:delText>
        </w:r>
        <w:r w:rsidDel="00857CBF">
          <w:fldChar w:fldCharType="begin"/>
        </w:r>
        <w:r w:rsidDel="00857CBF">
          <w:delInstrText>HYPERLINK "https://doi.org/10.31234/osf.io/uqsgy" \h</w:delInstrText>
        </w:r>
        <w:r w:rsidDel="00857CBF">
          <w:fldChar w:fldCharType="separate"/>
        </w:r>
        <w:r w:rsidDel="00857CBF">
          <w:rPr>
            <w:rStyle w:val="Hyperlink"/>
          </w:rPr>
          <w:delText>10.31234/osf.io/uqsgy</w:delText>
        </w:r>
        <w:r w:rsidDel="00857CBF">
          <w:rPr>
            <w:rStyle w:val="Hyperlink"/>
          </w:rPr>
          <w:fldChar w:fldCharType="end"/>
        </w:r>
      </w:del>
    </w:p>
    <w:p w14:paraId="499B6C5E" w14:textId="77777777" w:rsidR="00D65E20" w:rsidDel="00857CBF" w:rsidRDefault="00D65E20" w:rsidP="00D65E20">
      <w:pPr>
        <w:pStyle w:val="BodyText"/>
        <w:rPr>
          <w:del w:id="696" w:author="Matthew Hamilton" w:date="2023-04-14T17:04:00Z"/>
        </w:rPr>
        <w:pPrChange w:id="697" w:author="Matthew Hamilton" w:date="2023-04-14T17:03:00Z">
          <w:pPr>
            <w:pStyle w:val="Bibliography"/>
          </w:pPr>
        </w:pPrChange>
      </w:pPr>
      <w:bookmarkStart w:id="698" w:name="ref-Fried2020"/>
      <w:bookmarkEnd w:id="694"/>
      <w:del w:id="699" w:author="Matthew Hamilton" w:date="2023-04-14T17:04:00Z">
        <w:r w:rsidDel="00857CBF">
          <w:delText xml:space="preserve">95. </w:delText>
        </w:r>
        <w:r w:rsidDel="00857CBF">
          <w:tab/>
          <w:delText>Fried EI, Robinaugh DJ. Systems all the way down: Embracing complexity in mental health research. BMC Medicine. 2020;18: 205. doi:</w:delText>
        </w:r>
        <w:r w:rsidDel="00857CBF">
          <w:fldChar w:fldCharType="begin"/>
        </w:r>
        <w:r w:rsidDel="00857CBF">
          <w:delInstrText>HYPERLINK "https://doi.org/10.1186/s12916-020-01668-w" \h</w:delInstrText>
        </w:r>
        <w:r w:rsidDel="00857CBF">
          <w:fldChar w:fldCharType="separate"/>
        </w:r>
        <w:r w:rsidDel="00857CBF">
          <w:rPr>
            <w:rStyle w:val="Hyperlink"/>
          </w:rPr>
          <w:delText>10.1186/s12916-020-01668-w</w:delText>
        </w:r>
        <w:r w:rsidDel="00857CBF">
          <w:rPr>
            <w:rStyle w:val="Hyperlink"/>
          </w:rPr>
          <w:fldChar w:fldCharType="end"/>
        </w:r>
      </w:del>
    </w:p>
    <w:p w14:paraId="6A992F48" w14:textId="77777777" w:rsidR="00D65E20" w:rsidDel="00857CBF" w:rsidRDefault="00D65E20" w:rsidP="00D65E20">
      <w:pPr>
        <w:pStyle w:val="BodyText"/>
        <w:rPr>
          <w:del w:id="700" w:author="Matthew Hamilton" w:date="2023-04-14T17:04:00Z"/>
        </w:rPr>
        <w:pPrChange w:id="701" w:author="Matthew Hamilton" w:date="2023-04-14T17:03:00Z">
          <w:pPr>
            <w:pStyle w:val="Bibliography"/>
          </w:pPr>
        </w:pPrChange>
      </w:pPr>
      <w:bookmarkStart w:id="702" w:name="ref-RN2111"/>
      <w:bookmarkEnd w:id="698"/>
      <w:del w:id="703" w:author="Matthew Hamilton" w:date="2023-04-14T17:04:00Z">
        <w:r w:rsidDel="00857CBF">
          <w:delText xml:space="preserve">96. </w:delText>
        </w:r>
        <w:r w:rsidDel="00857CBF">
          <w:tab/>
          <w:delText>Langellier BA, Yang Y, Purtle J, Nelson KL, Stankov I, Diez Roux AV. Complex systems approaches to understand drivers of mental health and inform mental health policy: A systematic review. Administration And Policy In Mental Health. 2018; doi:</w:delText>
        </w:r>
        <w:r w:rsidDel="00857CBF">
          <w:fldChar w:fldCharType="begin"/>
        </w:r>
        <w:r w:rsidDel="00857CBF">
          <w:delInstrText>HYPERLINK "https://doi.org/10.1007/s10488-018-0887-5" \h</w:delInstrText>
        </w:r>
        <w:r w:rsidDel="00857CBF">
          <w:fldChar w:fldCharType="separate"/>
        </w:r>
        <w:r w:rsidDel="00857CBF">
          <w:rPr>
            <w:rStyle w:val="Hyperlink"/>
          </w:rPr>
          <w:delText>10.1007/s10488-018-0887-5</w:delText>
        </w:r>
        <w:r w:rsidDel="00857CBF">
          <w:rPr>
            <w:rStyle w:val="Hyperlink"/>
          </w:rPr>
          <w:fldChar w:fldCharType="end"/>
        </w:r>
      </w:del>
    </w:p>
    <w:p w14:paraId="11B7D4E5" w14:textId="77777777" w:rsidR="00D65E20" w:rsidDel="00857CBF" w:rsidRDefault="00D65E20" w:rsidP="00D65E20">
      <w:pPr>
        <w:pStyle w:val="BodyText"/>
        <w:rPr>
          <w:del w:id="704" w:author="Matthew Hamilton" w:date="2023-04-14T17:04:00Z"/>
        </w:rPr>
        <w:pPrChange w:id="705" w:author="Matthew Hamilton" w:date="2023-04-14T17:03:00Z">
          <w:pPr>
            <w:pStyle w:val="Bibliography"/>
          </w:pPr>
        </w:pPrChange>
      </w:pPr>
      <w:bookmarkStart w:id="706" w:name="ref-RN26"/>
      <w:bookmarkEnd w:id="702"/>
      <w:del w:id="707" w:author="Matthew Hamilton" w:date="2023-04-14T17:04:00Z">
        <w:r w:rsidDel="00857CBF">
          <w:delText xml:space="preserve">97. </w:delText>
        </w:r>
        <w:r w:rsidDel="00857CBF">
          <w:tab/>
          <w:delText>Jorm AF, Patten SB, Brugha TS, Mojtabai R. Has increased provision of treatment reduced the prevalence of common mental disorders? Review of the evidence from four countries. World psychiatry : official journal of the World Psychiatric Association (WPA). 2017;16: 90–99. doi:</w:delText>
        </w:r>
        <w:r w:rsidDel="00857CBF">
          <w:fldChar w:fldCharType="begin"/>
        </w:r>
        <w:r w:rsidDel="00857CBF">
          <w:delInstrText>HYPERLINK "https://doi.org/10.1002/wps.20388" \h</w:delInstrText>
        </w:r>
        <w:r w:rsidDel="00857CBF">
          <w:fldChar w:fldCharType="separate"/>
        </w:r>
        <w:r w:rsidDel="00857CBF">
          <w:rPr>
            <w:rStyle w:val="Hyperlink"/>
          </w:rPr>
          <w:delText>10.1002/wps.20388</w:delText>
        </w:r>
        <w:r w:rsidDel="00857CBF">
          <w:rPr>
            <w:rStyle w:val="Hyperlink"/>
          </w:rPr>
          <w:fldChar w:fldCharType="end"/>
        </w:r>
      </w:del>
    </w:p>
    <w:p w14:paraId="546F12B5" w14:textId="77777777" w:rsidR="00D65E20" w:rsidDel="00857CBF" w:rsidRDefault="00D65E20" w:rsidP="00D65E20">
      <w:pPr>
        <w:pStyle w:val="BodyText"/>
        <w:rPr>
          <w:del w:id="708" w:author="Matthew Hamilton" w:date="2023-04-14T17:04:00Z"/>
        </w:rPr>
        <w:pPrChange w:id="709" w:author="Matthew Hamilton" w:date="2023-04-14T17:03:00Z">
          <w:pPr>
            <w:pStyle w:val="Bibliography"/>
          </w:pPr>
        </w:pPrChange>
      </w:pPr>
      <w:bookmarkStart w:id="710" w:name="ref-RN42"/>
      <w:bookmarkEnd w:id="706"/>
      <w:del w:id="711" w:author="Matthew Hamilton" w:date="2023-04-14T17:04:00Z">
        <w:r w:rsidDel="00857CBF">
          <w:delText xml:space="preserve">98. </w:delText>
        </w:r>
        <w:r w:rsidDel="00857CBF">
          <w:tab/>
          <w:delText>Furst MA, Gandré C, Romero López-Alberca C, Salvador-Carulla L. Healthcare ecosystems research in mental health: A scoping review of methods to describe the context of local care delivery. BMC Health Services Research. 2019;19: 173. doi:</w:delText>
        </w:r>
        <w:r w:rsidDel="00857CBF">
          <w:fldChar w:fldCharType="begin"/>
        </w:r>
        <w:r w:rsidDel="00857CBF">
          <w:delInstrText>HYPERLINK "https://doi.org/10.1186/s12913-019-4005-5" \h</w:delInstrText>
        </w:r>
        <w:r w:rsidDel="00857CBF">
          <w:fldChar w:fldCharType="separate"/>
        </w:r>
        <w:r w:rsidDel="00857CBF">
          <w:rPr>
            <w:rStyle w:val="Hyperlink"/>
          </w:rPr>
          <w:delText>10.1186/s12913-019-4005-5</w:delText>
        </w:r>
        <w:r w:rsidDel="00857CBF">
          <w:rPr>
            <w:rStyle w:val="Hyperlink"/>
          </w:rPr>
          <w:fldChar w:fldCharType="end"/>
        </w:r>
      </w:del>
    </w:p>
    <w:p w14:paraId="442D8877" w14:textId="77777777" w:rsidR="00D65E20" w:rsidDel="00857CBF" w:rsidRDefault="00D65E20" w:rsidP="00D65E20">
      <w:pPr>
        <w:pStyle w:val="BodyText"/>
        <w:rPr>
          <w:del w:id="712" w:author="Matthew Hamilton" w:date="2023-04-14T17:04:00Z"/>
        </w:rPr>
        <w:pPrChange w:id="713" w:author="Matthew Hamilton" w:date="2023-04-14T17:03:00Z">
          <w:pPr>
            <w:pStyle w:val="Bibliography"/>
          </w:pPr>
        </w:pPrChange>
      </w:pPr>
      <w:bookmarkStart w:id="714" w:name="ref-RN43"/>
      <w:bookmarkEnd w:id="710"/>
      <w:del w:id="715" w:author="Matthew Hamilton" w:date="2023-04-14T17:04:00Z">
        <w:r w:rsidDel="00857CBF">
          <w:delText xml:space="preserve">99. </w:delText>
        </w:r>
        <w:r w:rsidDel="00857CBF">
          <w:tab/>
          <w:delText>Alegría M, NeMoyer A, Falgàs Bagué I, Wang Y, Alvarez K. Social determinants of mental health: Where we are and where we need to go. Current Psychiatry Reports. 2018;20: 95–95. doi:</w:delText>
        </w:r>
        <w:r w:rsidDel="00857CBF">
          <w:fldChar w:fldCharType="begin"/>
        </w:r>
        <w:r w:rsidDel="00857CBF">
          <w:delInstrText>HYPERLINK "https://doi.org/10.1007/s11920-018-0969-9" \h</w:delInstrText>
        </w:r>
        <w:r w:rsidDel="00857CBF">
          <w:fldChar w:fldCharType="separate"/>
        </w:r>
        <w:r w:rsidDel="00857CBF">
          <w:rPr>
            <w:rStyle w:val="Hyperlink"/>
          </w:rPr>
          <w:delText>10.1007/s11920-018-0969-9</w:delText>
        </w:r>
        <w:r w:rsidDel="00857CBF">
          <w:rPr>
            <w:rStyle w:val="Hyperlink"/>
          </w:rPr>
          <w:fldChar w:fldCharType="end"/>
        </w:r>
      </w:del>
    </w:p>
    <w:p w14:paraId="21D9077D" w14:textId="77777777" w:rsidR="00D65E20" w:rsidDel="00857CBF" w:rsidRDefault="00D65E20" w:rsidP="00D65E20">
      <w:pPr>
        <w:pStyle w:val="BodyText"/>
        <w:rPr>
          <w:del w:id="716" w:author="Matthew Hamilton" w:date="2023-04-14T17:04:00Z"/>
        </w:rPr>
        <w:pPrChange w:id="717" w:author="Matthew Hamilton" w:date="2023-04-14T17:03:00Z">
          <w:pPr>
            <w:pStyle w:val="Bibliography"/>
          </w:pPr>
        </w:pPrChange>
      </w:pPr>
      <w:bookmarkStart w:id="718" w:name="ref-craig2018taking"/>
      <w:bookmarkEnd w:id="714"/>
      <w:del w:id="719" w:author="Matthew Hamilton" w:date="2023-04-14T17:04:00Z">
        <w:r w:rsidDel="00857CBF">
          <w:delText xml:space="preserve">100. </w:delText>
        </w:r>
        <w:r w:rsidDel="00857CBF">
          <w:tab/>
          <w:delText xml:space="preserve">Craig P, Di Ruggiero E, Frolich KL, Mykhalovskiy E, White M, Campbell R, et al. Taking account of context in population health intervention research: Guidance for producers, users and funders of research. National Institute for Health Research; 2018; </w:delText>
        </w:r>
      </w:del>
    </w:p>
    <w:bookmarkEnd w:id="280"/>
    <w:bookmarkEnd w:id="286"/>
    <w:bookmarkEnd w:id="718"/>
    <w:moveFromRangeEnd w:id="239"/>
    <w:p w14:paraId="1E00FA1D" w14:textId="77777777" w:rsidR="00D65E20" w:rsidRDefault="00D65E20" w:rsidP="00D65E20">
      <w:pPr>
        <w:pStyle w:val="BodyText"/>
        <w:pPrChange w:id="720" w:author="Matthew Hamilton" w:date="2023-04-14T17:03:00Z">
          <w:pPr/>
        </w:pPrChange>
      </w:pPr>
    </w:p>
    <w:p w14:paraId="2687EAC0" w14:textId="77777777" w:rsidR="009760E6" w:rsidRDefault="009760E6"/>
    <w:sectPr w:rsidR="009760E6" w:rsidSect="00333711">
      <w:pgSz w:w="11952" w:h="16848"/>
      <w:pgMar w:top="1800" w:right="720" w:bottom="1800" w:left="720" w:header="720" w:footer="720" w:gutter="720"/>
      <w:cols w:space="720"/>
      <w:docGrid w:linePitch="326"/>
      <w:sectPrChange w:id="721" w:author="Matthew Hamilton" w:date="2023-04-14T15:53:00Z">
        <w:sectPr w:rsidR="009760E6" w:rsidSect="00333711">
          <w:pgMar w:top="1800" w:right="720" w:bottom="1800" w:left="720" w:header="720" w:footer="720" w:gutter="72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tthew Hamilton" w:date="2023-04-03T14:40:00Z" w:initials="MH">
    <w:p w14:paraId="636B75F9" w14:textId="77777777" w:rsidR="00D65E20" w:rsidRDefault="00D65E20" w:rsidP="00D65E20">
      <w:pPr>
        <w:pStyle w:val="CommentText"/>
      </w:pPr>
      <w:r>
        <w:rPr>
          <w:rStyle w:val="CommentReference"/>
        </w:rPr>
        <w:annotationRef/>
      </w:r>
      <w:r>
        <w:t>Refer to:</w:t>
      </w:r>
    </w:p>
    <w:p w14:paraId="2C99AC0C" w14:textId="77777777" w:rsidR="00D65E20" w:rsidRDefault="00D65E20" w:rsidP="00D65E20">
      <w:pPr>
        <w:pStyle w:val="CommentText"/>
      </w:pPr>
    </w:p>
    <w:p w14:paraId="1E6A12FE" w14:textId="77777777" w:rsidR="00D65E20" w:rsidRDefault="00D65E20" w:rsidP="00D65E20">
      <w:pPr>
        <w:pStyle w:val="dx-doi"/>
        <w:numPr>
          <w:ilvl w:val="0"/>
          <w:numId w:val="3"/>
        </w:numPr>
        <w:spacing w:before="0" w:after="0"/>
        <w:rPr>
          <w:rFonts w:ascii="Open Sans" w:hAnsi="Open Sans" w:cs="Open Sans"/>
          <w:color w:val="333333"/>
          <w:sz w:val="20"/>
          <w:szCs w:val="20"/>
        </w:rPr>
      </w:pPr>
      <w:hyperlink r:id="rId1" w:history="1">
        <w:r>
          <w:rPr>
            <w:rStyle w:val="Hyperlink"/>
            <w:rFonts w:ascii="Open Sans" w:hAnsi="Open Sans" w:cs="Open Sans"/>
            <w:color w:val="10147E"/>
            <w:sz w:val="20"/>
            <w:szCs w:val="20"/>
          </w:rPr>
          <w:t>https://doi.org/10.1080/14737167.2019.1548279</w:t>
        </w:r>
      </w:hyperlink>
    </w:p>
    <w:p w14:paraId="66674A73" w14:textId="77777777" w:rsidR="00D65E20" w:rsidRDefault="00D65E20" w:rsidP="00D65E20">
      <w:pPr>
        <w:pStyle w:val="CommentText"/>
      </w:pPr>
    </w:p>
    <w:p w14:paraId="23A0161D" w14:textId="77777777" w:rsidR="00D65E20" w:rsidRDefault="00D65E20" w:rsidP="00D65E20">
      <w:pPr>
        <w:pStyle w:val="CommentText"/>
      </w:pPr>
    </w:p>
  </w:comment>
  <w:comment w:id="74" w:author="Matthew Hamilton" w:date="2023-04-04T18:09:00Z" w:initials="MH">
    <w:p w14:paraId="4F7D256F" w14:textId="77777777" w:rsidR="00D65E20" w:rsidRDefault="00D65E20" w:rsidP="00D65E20">
      <w:pPr>
        <w:pStyle w:val="CommentText"/>
      </w:pPr>
      <w:r>
        <w:rPr>
          <w:rStyle w:val="CommentReference"/>
        </w:rPr>
        <w:annotationRef/>
      </w:r>
      <w:r>
        <w:t>WAGSTAFF</w:t>
      </w:r>
    </w:p>
  </w:comment>
  <w:comment w:id="81" w:author="Matthew Hamilton" w:date="2023-04-11T15:09:00Z" w:initials="MH">
    <w:p w14:paraId="0F11F76F" w14:textId="77777777" w:rsidR="00D65E20" w:rsidRDefault="00D65E20" w:rsidP="00D65E20">
      <w:pPr>
        <w:pStyle w:val="CommentText"/>
      </w:pPr>
      <w:r>
        <w:rPr>
          <w:rStyle w:val="CommentReference"/>
        </w:rPr>
        <w:annotationRef/>
      </w:r>
      <w:r>
        <w:t>May need to refer to implementation for reproducibility framework:</w:t>
      </w:r>
    </w:p>
    <w:p w14:paraId="3F4E0436" w14:textId="77777777" w:rsidR="00D65E20" w:rsidRDefault="00D65E20" w:rsidP="00D65E20">
      <w:pPr>
        <w:pStyle w:val="CommentText"/>
      </w:pPr>
    </w:p>
    <w:p w14:paraId="2F046FDF" w14:textId="77777777" w:rsidR="00D65E20" w:rsidRDefault="00D65E20" w:rsidP="00D65E20">
      <w:pPr>
        <w:numPr>
          <w:ilvl w:val="0"/>
          <w:numId w:val="5"/>
        </w:numPr>
        <w:spacing w:before="100" w:beforeAutospacing="1" w:after="100" w:afterAutospacing="1"/>
        <w:rPr>
          <w:rFonts w:ascii="Helvetica" w:hAnsi="Helvetica"/>
          <w:color w:val="606060"/>
          <w:sz w:val="20"/>
          <w:szCs w:val="20"/>
        </w:rPr>
      </w:pPr>
      <w:hyperlink r:id="rId2" w:history="1">
        <w:r>
          <w:rPr>
            <w:rStyle w:val="Hyperlink"/>
            <w:rFonts w:ascii="Helvetica" w:hAnsi="Helvetica"/>
            <w:color w:val="202020"/>
            <w:sz w:val="20"/>
            <w:szCs w:val="20"/>
          </w:rPr>
          <w:t>https://doi.org/10.1371/journal.pcbi.1010856</w:t>
        </w:r>
      </w:hyperlink>
    </w:p>
    <w:p w14:paraId="58449933" w14:textId="77777777" w:rsidR="00D65E20" w:rsidRDefault="00D65E20" w:rsidP="00D65E20">
      <w:pPr>
        <w:pStyle w:val="CommentText"/>
      </w:pPr>
    </w:p>
  </w:comment>
  <w:comment w:id="82" w:author="Matthew Hamilton" w:date="2023-04-11T17:28:00Z" w:initials="MH">
    <w:p w14:paraId="5AB6158A" w14:textId="77777777" w:rsidR="00D65E20" w:rsidRDefault="00D65E20" w:rsidP="00D65E20">
      <w:pPr>
        <w:pStyle w:val="CommentText"/>
      </w:pPr>
      <w:r>
        <w:rPr>
          <w:rStyle w:val="CommentReference"/>
        </w:rPr>
        <w:annotationRef/>
      </w:r>
      <w:r>
        <w:t>If needed, ref:</w:t>
      </w:r>
    </w:p>
    <w:p w14:paraId="16652B13" w14:textId="77777777" w:rsidR="00D65E20" w:rsidRDefault="00D65E20" w:rsidP="00D65E20">
      <w:pPr>
        <w:pStyle w:val="CommentText"/>
      </w:pPr>
      <w:hyperlink r:id="rId3" w:tgtFrame="_blank" w:tooltip="Persistent link using digital object identifier" w:history="1">
        <w:r>
          <w:rPr>
            <w:rStyle w:val="anchor-text"/>
            <w:rFonts w:ascii="Arial" w:hAnsi="Arial" w:cs="Arial"/>
            <w:color w:val="007398"/>
            <w:sz w:val="21"/>
            <w:szCs w:val="21"/>
          </w:rPr>
          <w:t>https://doi.org/10.1016/S0140-6736(13)60424-9</w:t>
        </w:r>
      </w:hyperlink>
    </w:p>
    <w:p w14:paraId="42322682" w14:textId="77777777" w:rsidR="00D65E20" w:rsidRDefault="00D65E20" w:rsidP="00D65E20">
      <w:pPr>
        <w:pStyle w:val="CommentText"/>
      </w:pPr>
    </w:p>
    <w:p w14:paraId="18FC2252" w14:textId="77777777" w:rsidR="00D65E20" w:rsidRDefault="00D65E20" w:rsidP="00D65E20">
      <w:pPr>
        <w:pStyle w:val="CommentText"/>
      </w:pPr>
      <w:r>
        <w:t>Also, for fure ref:</w:t>
      </w:r>
    </w:p>
    <w:p w14:paraId="1BBD5625" w14:textId="77777777" w:rsidR="00D65E20" w:rsidRDefault="00D65E20" w:rsidP="00D65E20">
      <w:pPr>
        <w:pStyle w:val="CommentText"/>
      </w:pPr>
      <w:hyperlink r:id="rId4" w:history="1">
        <w:r w:rsidRPr="00DB58E9">
          <w:rPr>
            <w:rStyle w:val="Hyperlink"/>
          </w:rPr>
          <w:t>https://link.springer.com/article/10.1007/s40271-020-00476-x</w:t>
        </w:r>
      </w:hyperlink>
    </w:p>
    <w:p w14:paraId="499E7F51" w14:textId="77777777" w:rsidR="00D65E20" w:rsidRDefault="00D65E20" w:rsidP="00D65E20">
      <w:pPr>
        <w:pStyle w:val="CommentText"/>
      </w:pPr>
    </w:p>
    <w:p w14:paraId="608710E7" w14:textId="77777777" w:rsidR="00D65E20" w:rsidRDefault="00D65E20" w:rsidP="00D65E20">
      <w:pPr>
        <w:pStyle w:val="CommentText"/>
      </w:pPr>
    </w:p>
  </w:comment>
  <w:comment w:id="83" w:author="Matthew Hamilton" w:date="2023-04-11T17:36:00Z" w:initials="MH">
    <w:p w14:paraId="38A05CE3" w14:textId="77777777" w:rsidR="00D65E20" w:rsidRDefault="00D65E20" w:rsidP="00D65E20">
      <w:pPr>
        <w:pStyle w:val="CommentText"/>
      </w:pPr>
      <w:r>
        <w:rPr>
          <w:rStyle w:val="CommentReference"/>
        </w:rPr>
        <w:annotationRef/>
      </w:r>
      <w:r>
        <w:t>Another ref:</w:t>
      </w:r>
    </w:p>
    <w:p w14:paraId="7B184AAD" w14:textId="77777777" w:rsidR="00D65E20" w:rsidRDefault="00D65E20" w:rsidP="00D65E20">
      <w:pPr>
        <w:pStyle w:val="CommentText"/>
      </w:pPr>
      <w:hyperlink r:id="rId5" w:history="1">
        <w:r w:rsidRPr="00DB58E9">
          <w:rPr>
            <w:rStyle w:val="Hyperlink"/>
          </w:rPr>
          <w:t>https://effectivehealthcare.ahrq.gov/products/decision-models-guidance/methods</w:t>
        </w:r>
      </w:hyperlink>
    </w:p>
    <w:p w14:paraId="6DF5C35C" w14:textId="77777777" w:rsidR="00D65E20" w:rsidRDefault="00D65E20" w:rsidP="00D65E20">
      <w:pPr>
        <w:pStyle w:val="CommentText"/>
      </w:pPr>
    </w:p>
  </w:comment>
  <w:comment w:id="232" w:author="Matthew Hamilton" w:date="2023-03-23T16:06:00Z" w:initials="MH">
    <w:p w14:paraId="08548BA6" w14:textId="77777777" w:rsidR="00D65E20" w:rsidRPr="00587D22" w:rsidRDefault="00D65E20" w:rsidP="00D65E20">
      <w:pPr>
        <w:pStyle w:val="CommentText"/>
        <w:rPr>
          <w:lang w:val="en-AU"/>
        </w:rPr>
      </w:pPr>
      <w:r>
        <w:rPr>
          <w:rStyle w:val="CommentReference"/>
        </w:rPr>
        <w:annotationRef/>
      </w:r>
      <w:r w:rsidRPr="00587D22">
        <w:rPr>
          <w:lang w:val="en-AU"/>
        </w:rPr>
        <w:t xml:space="preserve">Idealism </w:t>
      </w:r>
      <w:proofErr w:type="gramStart"/>
      <w:r w:rsidRPr="00587D22">
        <w:rPr>
          <w:lang w:val="en-AU"/>
        </w:rPr>
        <w:t>quote</w:t>
      </w:r>
      <w:proofErr w:type="gramEnd"/>
      <w:r w:rsidRPr="00587D22">
        <w:rPr>
          <w:lang w:val="en-AU"/>
        </w:rPr>
        <w:t xml:space="preserve"> from: </w:t>
      </w:r>
    </w:p>
    <w:p w14:paraId="2E7E1016" w14:textId="77777777" w:rsidR="00D65E20" w:rsidRPr="00587D22" w:rsidRDefault="00D65E20" w:rsidP="00D65E20">
      <w:pPr>
        <w:pStyle w:val="CommentText"/>
        <w:rPr>
          <w:lang w:val="en-AU"/>
        </w:rPr>
      </w:pPr>
    </w:p>
    <w:p w14:paraId="353BD8FC" w14:textId="77777777" w:rsidR="00D65E20" w:rsidRDefault="00D65E20" w:rsidP="00D65E20">
      <w:pPr>
        <w:pStyle w:val="CommentText"/>
      </w:pPr>
      <w:r w:rsidRPr="00273462">
        <w:t>https://f1000research.s3.amazonaws.com/manuscripts/31504/c5c81d50-ac45-4bd6-8d9b-502805d20da7_23224_-_axel_loewe_v2.pdf?doi=10.12688/f1000research.23224.2&amp;numberOfBrowsableCollections=90&amp;numberOfBrowsableInstitutionalCollections=4&amp;numberOfBrowsableGateways=50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A0161D" w15:done="0"/>
  <w15:commentEx w15:paraId="4F7D256F" w15:done="0"/>
  <w15:commentEx w15:paraId="58449933" w15:done="0"/>
  <w15:commentEx w15:paraId="608710E7" w15:done="0"/>
  <w15:commentEx w15:paraId="6DF5C35C" w15:done="0"/>
  <w15:commentEx w15:paraId="353BD8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405D4" w16cex:dateUtc="2023-04-03T04:40:00Z"/>
  <w16cex:commentExtensible w16cex:durableId="27E01916" w16cex:dateUtc="2023-04-11T07:36:00Z"/>
  <w16cex:commentExtensible w16cex:durableId="27E405D3" w16cex:dateUtc="2023-03-23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A0161D" w16cid:durableId="27E405D4"/>
  <w16cid:commentId w16cid:paraId="4F7D256F" w16cid:durableId="27DFE244"/>
  <w16cid:commentId w16cid:paraId="58449933" w16cid:durableId="27E27214"/>
  <w16cid:commentId w16cid:paraId="608710E7" w16cid:durableId="27E27215"/>
  <w16cid:commentId w16cid:paraId="6DF5C35C" w16cid:durableId="27E01916"/>
  <w16cid:commentId w16cid:paraId="353BD8FC" w16cid:durableId="27E405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F1BAFB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46B5575E"/>
    <w:multiLevelType w:val="hybridMultilevel"/>
    <w:tmpl w:val="23B65410"/>
    <w:lvl w:ilvl="0" w:tplc="8E12B2A6">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E084A"/>
    <w:multiLevelType w:val="multilevel"/>
    <w:tmpl w:val="546A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num w:numId="1" w16cid:durableId="1385517951">
    <w:abstractNumId w:val="3"/>
  </w:num>
  <w:num w:numId="2" w16cid:durableId="1967811882">
    <w:abstractNumId w:val="0"/>
  </w:num>
  <w:num w:numId="3" w16cid:durableId="864051939">
    <w:abstractNumId w:val="2"/>
  </w:num>
  <w:num w:numId="4" w16cid:durableId="10437975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9967063">
    <w:abstractNumId w:val="1"/>
  </w:num>
  <w:num w:numId="6" w16cid:durableId="5253623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Hamilton">
    <w15:presenceInfo w15:providerId="AD" w15:userId="S::matthew.hamilton@orygen.org.au::b41e28a4-4343-4a17-8b5a-2359a6416e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20"/>
    <w:rsid w:val="00282B69"/>
    <w:rsid w:val="003426D3"/>
    <w:rsid w:val="00390BF1"/>
    <w:rsid w:val="003D4197"/>
    <w:rsid w:val="00531D68"/>
    <w:rsid w:val="005F3881"/>
    <w:rsid w:val="006538BB"/>
    <w:rsid w:val="0084031D"/>
    <w:rsid w:val="009760E6"/>
    <w:rsid w:val="00A45473"/>
    <w:rsid w:val="00A529F0"/>
    <w:rsid w:val="00B3701B"/>
    <w:rsid w:val="00B62649"/>
    <w:rsid w:val="00B91A7A"/>
    <w:rsid w:val="00C11885"/>
    <w:rsid w:val="00C906DA"/>
    <w:rsid w:val="00D26FF9"/>
    <w:rsid w:val="00D3374B"/>
    <w:rsid w:val="00D65E20"/>
    <w:rsid w:val="00D8537E"/>
    <w:rsid w:val="00F04658"/>
    <w:rsid w:val="00FD54D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A356060"/>
  <w15:chartTrackingRefBased/>
  <w15:docId w15:val="{5014D736-163A-634A-A1FE-B901E377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20"/>
    <w:pPr>
      <w:spacing w:after="200"/>
    </w:pPr>
    <w:rPr>
      <w:rFonts w:eastAsiaTheme="minorHAnsi"/>
      <w:lang w:val="en-US" w:eastAsia="en-US"/>
    </w:rPr>
  </w:style>
  <w:style w:type="paragraph" w:styleId="Heading1">
    <w:name w:val="heading 1"/>
    <w:basedOn w:val="Normal"/>
    <w:next w:val="BodyText"/>
    <w:link w:val="Heading1Char"/>
    <w:uiPriority w:val="9"/>
    <w:qFormat/>
    <w:rsid w:val="00D65E20"/>
    <w:pPr>
      <w:keepNext/>
      <w:keepLines/>
      <w:numPr>
        <w:numId w:val="1"/>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link w:val="Heading2Char"/>
    <w:uiPriority w:val="9"/>
    <w:unhideWhenUsed/>
    <w:qFormat/>
    <w:rsid w:val="00D65E20"/>
    <w:pPr>
      <w:keepNext/>
      <w:keepLines/>
      <w:numPr>
        <w:ilvl w:val="1"/>
        <w:numId w:val="1"/>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link w:val="Heading3Char"/>
    <w:uiPriority w:val="9"/>
    <w:unhideWhenUsed/>
    <w:qFormat/>
    <w:rsid w:val="00D65E20"/>
    <w:pPr>
      <w:keepNext/>
      <w:keepLines/>
      <w:numPr>
        <w:ilvl w:val="2"/>
        <w:numId w:val="1"/>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link w:val="Heading4Char"/>
    <w:uiPriority w:val="9"/>
    <w:unhideWhenUsed/>
    <w:qFormat/>
    <w:rsid w:val="00D65E20"/>
    <w:pPr>
      <w:keepNext/>
      <w:keepLines/>
      <w:numPr>
        <w:ilvl w:val="3"/>
        <w:numId w:val="1"/>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link w:val="Heading5Char"/>
    <w:uiPriority w:val="9"/>
    <w:unhideWhenUsed/>
    <w:qFormat/>
    <w:rsid w:val="00D65E20"/>
    <w:pPr>
      <w:keepNext/>
      <w:keepLines/>
      <w:numPr>
        <w:ilvl w:val="4"/>
        <w:numId w:val="1"/>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link w:val="Heading6Char"/>
    <w:uiPriority w:val="9"/>
    <w:unhideWhenUsed/>
    <w:qFormat/>
    <w:rsid w:val="00D65E20"/>
    <w:pPr>
      <w:keepNext/>
      <w:keepLines/>
      <w:numPr>
        <w:ilvl w:val="5"/>
        <w:numId w:val="1"/>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link w:val="Heading7Char"/>
    <w:uiPriority w:val="9"/>
    <w:unhideWhenUsed/>
    <w:qFormat/>
    <w:rsid w:val="00D65E20"/>
    <w:pPr>
      <w:keepNext/>
      <w:keepLines/>
      <w:numPr>
        <w:ilvl w:val="6"/>
        <w:numId w:val="1"/>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link w:val="Heading8Char"/>
    <w:uiPriority w:val="9"/>
    <w:unhideWhenUsed/>
    <w:qFormat/>
    <w:rsid w:val="00D65E20"/>
    <w:pPr>
      <w:keepNext/>
      <w:keepLines/>
      <w:numPr>
        <w:ilvl w:val="7"/>
        <w:numId w:val="1"/>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link w:val="Heading9Char"/>
    <w:uiPriority w:val="9"/>
    <w:unhideWhenUsed/>
    <w:qFormat/>
    <w:rsid w:val="00D65E20"/>
    <w:pPr>
      <w:keepNext/>
      <w:keepLines/>
      <w:numPr>
        <w:ilvl w:val="8"/>
        <w:numId w:val="1"/>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E20"/>
    <w:rPr>
      <w:rFonts w:asciiTheme="majorHAnsi" w:eastAsiaTheme="majorEastAsia" w:hAnsiTheme="majorHAnsi" w:cstheme="majorBidi"/>
      <w:b/>
      <w:bCs/>
      <w:color w:val="000000" w:themeColor="text1"/>
      <w:sz w:val="32"/>
      <w:szCs w:val="32"/>
      <w:lang w:val="en-US" w:eastAsia="en-US"/>
    </w:rPr>
  </w:style>
  <w:style w:type="character" w:customStyle="1" w:styleId="Heading2Char">
    <w:name w:val="Heading 2 Char"/>
    <w:basedOn w:val="DefaultParagraphFont"/>
    <w:link w:val="Heading2"/>
    <w:uiPriority w:val="9"/>
    <w:rsid w:val="00D65E20"/>
    <w:rPr>
      <w:rFonts w:asciiTheme="majorHAnsi" w:eastAsiaTheme="majorEastAsia" w:hAnsiTheme="majorHAnsi" w:cstheme="majorBidi"/>
      <w:b/>
      <w:bCs/>
      <w:color w:val="000000" w:themeColor="text1"/>
      <w:sz w:val="32"/>
      <w:szCs w:val="32"/>
      <w:lang w:val="en-US" w:eastAsia="en-US"/>
    </w:rPr>
  </w:style>
  <w:style w:type="character" w:customStyle="1" w:styleId="Heading3Char">
    <w:name w:val="Heading 3 Char"/>
    <w:basedOn w:val="DefaultParagraphFont"/>
    <w:link w:val="Heading3"/>
    <w:uiPriority w:val="9"/>
    <w:rsid w:val="00D65E20"/>
    <w:rPr>
      <w:rFonts w:asciiTheme="majorHAnsi" w:eastAsiaTheme="majorEastAsia" w:hAnsiTheme="majorHAnsi" w:cstheme="majorBidi"/>
      <w:b/>
      <w:bCs/>
      <w:color w:val="000000" w:themeColor="text1"/>
      <w:sz w:val="28"/>
      <w:szCs w:val="28"/>
      <w:lang w:val="en-US" w:eastAsia="en-US"/>
    </w:rPr>
  </w:style>
  <w:style w:type="character" w:customStyle="1" w:styleId="Heading4Char">
    <w:name w:val="Heading 4 Char"/>
    <w:basedOn w:val="DefaultParagraphFont"/>
    <w:link w:val="Heading4"/>
    <w:uiPriority w:val="9"/>
    <w:rsid w:val="00D65E20"/>
    <w:rPr>
      <w:rFonts w:asciiTheme="majorHAnsi" w:eastAsiaTheme="majorEastAsia" w:hAnsiTheme="majorHAnsi" w:cstheme="majorBidi"/>
      <w:b/>
      <w:bCs/>
      <w:color w:val="000000" w:themeColor="text1"/>
      <w:lang w:val="en-US" w:eastAsia="en-US"/>
    </w:rPr>
  </w:style>
  <w:style w:type="character" w:customStyle="1" w:styleId="Heading5Char">
    <w:name w:val="Heading 5 Char"/>
    <w:basedOn w:val="DefaultParagraphFont"/>
    <w:link w:val="Heading5"/>
    <w:uiPriority w:val="9"/>
    <w:rsid w:val="00D65E20"/>
    <w:rPr>
      <w:rFonts w:asciiTheme="majorHAnsi" w:eastAsiaTheme="majorEastAsia" w:hAnsiTheme="majorHAnsi" w:cstheme="majorBidi"/>
      <w:i/>
      <w:iCs/>
      <w:color w:val="000000" w:themeColor="text1"/>
      <w:lang w:val="en-US" w:eastAsia="en-US"/>
    </w:rPr>
  </w:style>
  <w:style w:type="character" w:customStyle="1" w:styleId="Heading6Char">
    <w:name w:val="Heading 6 Char"/>
    <w:basedOn w:val="DefaultParagraphFont"/>
    <w:link w:val="Heading6"/>
    <w:uiPriority w:val="9"/>
    <w:rsid w:val="00D65E20"/>
    <w:rPr>
      <w:rFonts w:asciiTheme="majorHAnsi" w:eastAsiaTheme="majorEastAsia" w:hAnsiTheme="majorHAnsi" w:cstheme="majorBidi"/>
      <w:color w:val="000000" w:themeColor="text1"/>
      <w:lang w:val="en-US" w:eastAsia="en-US"/>
    </w:rPr>
  </w:style>
  <w:style w:type="character" w:customStyle="1" w:styleId="Heading7Char">
    <w:name w:val="Heading 7 Char"/>
    <w:basedOn w:val="DefaultParagraphFont"/>
    <w:link w:val="Heading7"/>
    <w:uiPriority w:val="9"/>
    <w:rsid w:val="00D65E20"/>
    <w:rPr>
      <w:rFonts w:asciiTheme="majorHAnsi" w:eastAsiaTheme="majorEastAsia" w:hAnsiTheme="majorHAnsi" w:cstheme="majorBidi"/>
      <w:color w:val="000000" w:themeColor="text1"/>
      <w:lang w:val="en-US" w:eastAsia="en-US"/>
    </w:rPr>
  </w:style>
  <w:style w:type="character" w:customStyle="1" w:styleId="Heading8Char">
    <w:name w:val="Heading 8 Char"/>
    <w:basedOn w:val="DefaultParagraphFont"/>
    <w:link w:val="Heading8"/>
    <w:uiPriority w:val="9"/>
    <w:rsid w:val="00D65E20"/>
    <w:rPr>
      <w:rFonts w:asciiTheme="majorHAnsi" w:eastAsiaTheme="majorEastAsia" w:hAnsiTheme="majorHAnsi" w:cstheme="majorBidi"/>
      <w:color w:val="000000" w:themeColor="text1"/>
      <w:lang w:val="en-US" w:eastAsia="en-US"/>
    </w:rPr>
  </w:style>
  <w:style w:type="character" w:customStyle="1" w:styleId="Heading9Char">
    <w:name w:val="Heading 9 Char"/>
    <w:basedOn w:val="DefaultParagraphFont"/>
    <w:link w:val="Heading9"/>
    <w:uiPriority w:val="9"/>
    <w:rsid w:val="00D65E20"/>
    <w:rPr>
      <w:rFonts w:asciiTheme="majorHAnsi" w:eastAsiaTheme="majorEastAsia" w:hAnsiTheme="majorHAnsi" w:cstheme="majorBidi"/>
      <w:color w:val="000000" w:themeColor="text1"/>
      <w:lang w:val="en-US" w:eastAsia="en-US"/>
    </w:rPr>
  </w:style>
  <w:style w:type="paragraph" w:styleId="BodyText">
    <w:name w:val="Body Text"/>
    <w:basedOn w:val="Normal"/>
    <w:link w:val="BodyTextChar"/>
    <w:qFormat/>
    <w:rsid w:val="00D65E20"/>
    <w:pPr>
      <w:spacing w:before="180" w:after="180"/>
    </w:pPr>
  </w:style>
  <w:style w:type="character" w:customStyle="1" w:styleId="BodyTextChar">
    <w:name w:val="Body Text Char"/>
    <w:basedOn w:val="DefaultParagraphFont"/>
    <w:link w:val="BodyText"/>
    <w:rsid w:val="00D65E20"/>
    <w:rPr>
      <w:rFonts w:eastAsiaTheme="minorHAnsi"/>
      <w:lang w:val="en-US" w:eastAsia="en-US"/>
    </w:rPr>
  </w:style>
  <w:style w:type="paragraph" w:customStyle="1" w:styleId="FirstParagraph">
    <w:name w:val="First Paragraph"/>
    <w:basedOn w:val="BodyText"/>
    <w:next w:val="BodyText"/>
    <w:qFormat/>
    <w:rsid w:val="00D65E20"/>
  </w:style>
  <w:style w:type="paragraph" w:styleId="Bibliography">
    <w:name w:val="Bibliography"/>
    <w:basedOn w:val="Normal"/>
    <w:qFormat/>
    <w:rsid w:val="00D65E20"/>
  </w:style>
  <w:style w:type="character" w:styleId="Hyperlink">
    <w:name w:val="Hyperlink"/>
    <w:basedOn w:val="DefaultParagraphFont"/>
    <w:rsid w:val="00D65E20"/>
    <w:rPr>
      <w:color w:val="C00000"/>
    </w:rPr>
  </w:style>
  <w:style w:type="character" w:styleId="CommentReference">
    <w:name w:val="annotation reference"/>
    <w:basedOn w:val="DefaultParagraphFont"/>
    <w:semiHidden/>
    <w:unhideWhenUsed/>
    <w:rsid w:val="00D65E20"/>
    <w:rPr>
      <w:sz w:val="16"/>
      <w:szCs w:val="16"/>
    </w:rPr>
  </w:style>
  <w:style w:type="paragraph" w:styleId="CommentText">
    <w:name w:val="annotation text"/>
    <w:basedOn w:val="Normal"/>
    <w:link w:val="CommentTextChar"/>
    <w:unhideWhenUsed/>
    <w:rsid w:val="00D65E20"/>
    <w:rPr>
      <w:sz w:val="20"/>
      <w:szCs w:val="20"/>
    </w:rPr>
  </w:style>
  <w:style w:type="character" w:customStyle="1" w:styleId="CommentTextChar">
    <w:name w:val="Comment Text Char"/>
    <w:basedOn w:val="DefaultParagraphFont"/>
    <w:link w:val="CommentText"/>
    <w:rsid w:val="00D65E20"/>
    <w:rPr>
      <w:rFonts w:eastAsiaTheme="minorHAnsi"/>
      <w:sz w:val="20"/>
      <w:szCs w:val="20"/>
      <w:lang w:val="en-US" w:eastAsia="en-US"/>
    </w:rPr>
  </w:style>
  <w:style w:type="paragraph" w:customStyle="1" w:styleId="dx-doi">
    <w:name w:val="dx-doi"/>
    <w:basedOn w:val="Normal"/>
    <w:rsid w:val="00D65E20"/>
    <w:pPr>
      <w:spacing w:before="100" w:beforeAutospacing="1" w:after="100" w:afterAutospacing="1"/>
    </w:pPr>
    <w:rPr>
      <w:rFonts w:ascii="Times New Roman" w:eastAsia="Times New Roman" w:hAnsi="Times New Roman" w:cs="Times New Roman"/>
      <w:lang w:val="en-AU" w:eastAsia="zh-CN"/>
    </w:rPr>
  </w:style>
  <w:style w:type="character" w:customStyle="1" w:styleId="anchor-text">
    <w:name w:val="anchor-text"/>
    <w:basedOn w:val="DefaultParagraphFont"/>
    <w:rsid w:val="00D65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16/S0140-6736(13)60424-9" TargetMode="External"/><Relationship Id="rId2" Type="http://schemas.openxmlformats.org/officeDocument/2006/relationships/hyperlink" Target="https://doi.org/10.1371/journal.pcbi.1010856" TargetMode="External"/><Relationship Id="rId1" Type="http://schemas.openxmlformats.org/officeDocument/2006/relationships/hyperlink" Target="https://doi.org/10.1080/14737167.2019.1548279" TargetMode="External"/><Relationship Id="rId5" Type="http://schemas.openxmlformats.org/officeDocument/2006/relationships/hyperlink" Target="https://effectivehealthcare.ahrq.gov/products/decision-models-guidance/methods" TargetMode="External"/><Relationship Id="rId4" Type="http://schemas.openxmlformats.org/officeDocument/2006/relationships/hyperlink" Target="https://link.springer.com/article/10.1007/s40271-020-00476-x"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7312</Words>
  <Characters>41684</Characters>
  <Application>Microsoft Office Word</Application>
  <DocSecurity>0</DocSecurity>
  <Lines>347</Lines>
  <Paragraphs>97</Paragraphs>
  <ScaleCrop>false</ScaleCrop>
  <Company/>
  <LinksUpToDate>false</LinksUpToDate>
  <CharactersWithSpaces>48899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Hamilton</dc:creator>
  <cp:keywords/>
  <dc:description/>
  <cp:lastModifiedBy>Matthew Hamilton</cp:lastModifiedBy>
  <cp:revision>1</cp:revision>
  <dcterms:created xsi:type="dcterms:W3CDTF">2023-04-18T05:26:00Z</dcterms:created>
  <dcterms:modified xsi:type="dcterms:W3CDTF">2023-04-18T05:27:00Z</dcterms:modified>
</cp:coreProperties>
</file>