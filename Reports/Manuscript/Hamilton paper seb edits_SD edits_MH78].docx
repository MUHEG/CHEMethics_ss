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8CF1" w14:textId="477F38D3" w:rsidR="0044013B" w:rsidRPr="004D72A4" w:rsidRDefault="00A705EA" w:rsidP="0044013B">
      <w:pPr>
        <w:pStyle w:val="Heading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Modelling approaches </w:t>
      </w:r>
    </w:p>
    <w:p w14:paraId="04F735D6" w14:textId="77777777" w:rsidR="0044013B" w:rsidRDefault="0044013B" w:rsidP="0044013B">
      <w:pPr>
        <w:rPr>
          <w:rFonts w:asciiTheme="minorHAnsi" w:eastAsiaTheme="minorHAnsi" w:hAnsiTheme="minorHAnsi" w:cstheme="minorHAnsi"/>
          <w:sz w:val="24"/>
        </w:rPr>
      </w:pPr>
    </w:p>
    <w:p w14:paraId="3CDABDEA" w14:textId="4C2CA685" w:rsidR="00C46B15" w:rsidRDefault="0044013B" w:rsidP="0044013B">
      <w:pPr>
        <w:rPr>
          <w:rFonts w:asciiTheme="minorHAnsi" w:hAnsiTheme="minorHAnsi" w:cstheme="minorHAnsi"/>
          <w:sz w:val="24"/>
        </w:rPr>
      </w:pPr>
      <w:r w:rsidRPr="00C46B15">
        <w:rPr>
          <w:rFonts w:ascii="Calibri" w:hAnsi="Calibri" w:cs="Calibri"/>
          <w:sz w:val="24"/>
        </w:rPr>
        <w:t>The term</w:t>
      </w:r>
      <w:r w:rsidRPr="00C46B15">
        <w:rPr>
          <w:sz w:val="24"/>
        </w:rPr>
        <w:t xml:space="preserve"> </w:t>
      </w:r>
      <w:r w:rsidRPr="00590FBA">
        <w:t>“</w:t>
      </w:r>
      <w:r w:rsidRPr="0044013B">
        <w:rPr>
          <w:rFonts w:asciiTheme="minorHAnsi" w:hAnsiTheme="minorHAnsi" w:cstheme="minorHAnsi"/>
          <w:sz w:val="24"/>
        </w:rPr>
        <w:t xml:space="preserve">model” has multiple potential definitions, but in the context of mental health systems, it is typically used to refer to </w:t>
      </w:r>
      <w:r w:rsidR="00D9615D">
        <w:rPr>
          <w:rFonts w:asciiTheme="minorHAnsi" w:hAnsiTheme="minorHAnsi" w:cstheme="minorHAnsi"/>
          <w:sz w:val="24"/>
        </w:rPr>
        <w:t xml:space="preserve">a </w:t>
      </w:r>
      <w:r w:rsidR="00270DB3">
        <w:rPr>
          <w:rFonts w:asciiTheme="minorHAnsi" w:hAnsiTheme="minorHAnsi" w:cstheme="minorHAnsi"/>
          <w:sz w:val="24"/>
        </w:rPr>
        <w:t xml:space="preserve">mathematical representation of phenomena relevant to </w:t>
      </w:r>
      <w:r w:rsidR="006712D1">
        <w:rPr>
          <w:rFonts w:asciiTheme="minorHAnsi" w:hAnsiTheme="minorHAnsi" w:cstheme="minorHAnsi"/>
          <w:sz w:val="24"/>
        </w:rPr>
        <w:t xml:space="preserve">the decision making of </w:t>
      </w:r>
      <w:r w:rsidR="00270DB3">
        <w:rPr>
          <w:rFonts w:asciiTheme="minorHAnsi" w:hAnsiTheme="minorHAnsi" w:cstheme="minorHAnsi"/>
          <w:sz w:val="24"/>
        </w:rPr>
        <w:t xml:space="preserve">mental health policymakers and service planners. </w:t>
      </w:r>
      <w:r w:rsidR="00340B95">
        <w:rPr>
          <w:rFonts w:asciiTheme="minorHAnsi" w:hAnsiTheme="minorHAnsi" w:cstheme="minorHAnsi"/>
          <w:sz w:val="24"/>
        </w:rPr>
        <w:t>The main purpose of</w:t>
      </w:r>
      <w:r w:rsidR="00767EDE">
        <w:rPr>
          <w:rFonts w:asciiTheme="minorHAnsi" w:hAnsiTheme="minorHAnsi" w:cstheme="minorHAnsi"/>
          <w:sz w:val="24"/>
        </w:rPr>
        <w:t xml:space="preserve"> a</w:t>
      </w:r>
      <w:r w:rsidR="00340B95">
        <w:rPr>
          <w:rFonts w:asciiTheme="minorHAnsi" w:hAnsiTheme="minorHAnsi" w:cstheme="minorHAnsi"/>
          <w:sz w:val="24"/>
        </w:rPr>
        <w:t xml:space="preserve"> model is to make predictions</w:t>
      </w:r>
      <w:r w:rsidR="007A6D17">
        <w:rPr>
          <w:rFonts w:asciiTheme="minorHAnsi" w:hAnsiTheme="minorHAnsi" w:cstheme="minorHAnsi"/>
          <w:sz w:val="24"/>
        </w:rPr>
        <w:t xml:space="preserve"> – i.e.,</w:t>
      </w:r>
      <w:r w:rsidR="00340B95">
        <w:rPr>
          <w:rFonts w:asciiTheme="minorHAnsi" w:hAnsiTheme="minorHAnsi" w:cstheme="minorHAnsi"/>
          <w:sz w:val="24"/>
        </w:rPr>
        <w:t xml:space="preserve"> to estimate</w:t>
      </w:r>
      <w:r w:rsidR="00767EDE">
        <w:rPr>
          <w:rFonts w:asciiTheme="minorHAnsi" w:hAnsiTheme="minorHAnsi" w:cstheme="minorHAnsi"/>
          <w:sz w:val="24"/>
        </w:rPr>
        <w:t xml:space="preserve"> something that is </w:t>
      </w:r>
      <w:r w:rsidR="007A6D17">
        <w:rPr>
          <w:rFonts w:asciiTheme="minorHAnsi" w:hAnsiTheme="minorHAnsi" w:cstheme="minorHAnsi"/>
          <w:sz w:val="24"/>
        </w:rPr>
        <w:t>unobservable</w:t>
      </w:r>
      <w:r w:rsidR="00767EDE">
        <w:rPr>
          <w:rFonts w:asciiTheme="minorHAnsi" w:hAnsiTheme="minorHAnsi" w:cstheme="minorHAnsi"/>
          <w:sz w:val="24"/>
        </w:rPr>
        <w:t xml:space="preserve">. When </w:t>
      </w:r>
      <w:r w:rsidR="006D20B7">
        <w:rPr>
          <w:rFonts w:asciiTheme="minorHAnsi" w:hAnsiTheme="minorHAnsi" w:cstheme="minorHAnsi"/>
          <w:sz w:val="24"/>
        </w:rPr>
        <w:t xml:space="preserve">a </w:t>
      </w:r>
      <w:r w:rsidR="00767EDE">
        <w:rPr>
          <w:rFonts w:asciiTheme="minorHAnsi" w:hAnsiTheme="minorHAnsi" w:cstheme="minorHAnsi"/>
          <w:sz w:val="24"/>
        </w:rPr>
        <w:t>prediction relate</w:t>
      </w:r>
      <w:r w:rsidR="005324BD">
        <w:rPr>
          <w:rFonts w:asciiTheme="minorHAnsi" w:hAnsiTheme="minorHAnsi" w:cstheme="minorHAnsi"/>
          <w:sz w:val="24"/>
        </w:rPr>
        <w:t>s</w:t>
      </w:r>
      <w:r w:rsidR="00767EDE">
        <w:rPr>
          <w:rFonts w:asciiTheme="minorHAnsi" w:hAnsiTheme="minorHAnsi" w:cstheme="minorHAnsi"/>
          <w:sz w:val="24"/>
        </w:rPr>
        <w:t xml:space="preserve"> to future events, </w:t>
      </w:r>
      <w:r w:rsidR="006D20B7">
        <w:rPr>
          <w:rFonts w:asciiTheme="minorHAnsi" w:hAnsiTheme="minorHAnsi" w:cstheme="minorHAnsi"/>
          <w:sz w:val="24"/>
        </w:rPr>
        <w:t>it</w:t>
      </w:r>
      <w:r w:rsidR="00767EDE">
        <w:rPr>
          <w:rFonts w:asciiTheme="minorHAnsi" w:hAnsiTheme="minorHAnsi" w:cstheme="minorHAnsi"/>
          <w:sz w:val="24"/>
        </w:rPr>
        <w:t xml:space="preserve"> can be called </w:t>
      </w:r>
      <w:r w:rsidR="006D20B7">
        <w:rPr>
          <w:rFonts w:asciiTheme="minorHAnsi" w:hAnsiTheme="minorHAnsi" w:cstheme="minorHAnsi"/>
          <w:sz w:val="24"/>
        </w:rPr>
        <w:t xml:space="preserve">a </w:t>
      </w:r>
      <w:r w:rsidR="00767EDE">
        <w:rPr>
          <w:rFonts w:asciiTheme="minorHAnsi" w:hAnsiTheme="minorHAnsi" w:cstheme="minorHAnsi"/>
          <w:sz w:val="24"/>
        </w:rPr>
        <w:t>forecast.</w:t>
      </w:r>
      <w:r w:rsidR="00A22686">
        <w:rPr>
          <w:rFonts w:asciiTheme="minorHAnsi" w:hAnsiTheme="minorHAnsi" w:cstheme="minorHAnsi"/>
          <w:sz w:val="24"/>
        </w:rPr>
        <w:t xml:space="preserve"> </w:t>
      </w:r>
    </w:p>
    <w:p w14:paraId="67FD0CDD" w14:textId="77777777" w:rsidR="00C46B15" w:rsidRDefault="00C46B15" w:rsidP="0044013B">
      <w:pPr>
        <w:rPr>
          <w:rFonts w:asciiTheme="minorHAnsi" w:hAnsiTheme="minorHAnsi" w:cstheme="minorHAnsi"/>
          <w:sz w:val="24"/>
        </w:rPr>
      </w:pPr>
    </w:p>
    <w:p w14:paraId="1AD90A0B" w14:textId="3694BA2B" w:rsidR="0044013B" w:rsidRDefault="00517BC7" w:rsidP="00517BC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Compared to traditional methods based on combining </w:t>
      </w:r>
      <w:r w:rsidR="00643B34">
        <w:rPr>
          <w:rFonts w:asciiTheme="minorHAnsi" w:hAnsiTheme="minorHAnsi" w:cstheme="minorHAnsi"/>
          <w:sz w:val="24"/>
        </w:rPr>
        <w:t>historical service usage</w:t>
      </w:r>
      <w:r w:rsidR="00643B34">
        <w:rPr>
          <w:rFonts w:asciiTheme="minorHAnsi" w:hAnsiTheme="minorHAnsi" w:cstheme="minorHAnsi"/>
          <w:sz w:val="24"/>
        </w:rPr>
        <w:t xml:space="preserve"> </w:t>
      </w:r>
      <w:r w:rsidR="00643B34">
        <w:rPr>
          <w:rFonts w:asciiTheme="minorHAnsi" w:hAnsiTheme="minorHAnsi" w:cstheme="minorHAnsi"/>
          <w:sz w:val="24"/>
        </w:rPr>
        <w:t>with budgetary adjustments</w:t>
      </w:r>
      <w:r>
        <w:rPr>
          <w:rFonts w:asciiTheme="minorHAnsi" w:hAnsiTheme="minorHAnsi" w:cstheme="minorHAnsi"/>
          <w:sz w:val="24"/>
        </w:rPr>
        <w:t>, s</w:t>
      </w:r>
      <w:r>
        <w:rPr>
          <w:rFonts w:asciiTheme="minorHAnsi" w:hAnsiTheme="minorHAnsi" w:cstheme="minorHAnsi"/>
          <w:sz w:val="24"/>
        </w:rPr>
        <w:t>ystems models allow a greater range of relevant sociotechnical factors to inform mental health service planning and policy development</w:t>
      </w:r>
      <w:r w:rsidR="00643B34">
        <w:rPr>
          <w:rFonts w:asciiTheme="minorHAnsi" w:hAnsiTheme="minorHAnsi" w:cstheme="minorHAnsi"/>
          <w:sz w:val="24"/>
        </w:rPr>
        <w:t xml:space="preserve">. </w:t>
      </w:r>
      <w:r w:rsidR="00270DB3">
        <w:rPr>
          <w:rFonts w:asciiTheme="minorHAnsi" w:hAnsiTheme="minorHAnsi" w:cstheme="minorHAnsi"/>
          <w:sz w:val="24"/>
        </w:rPr>
        <w:t>Mental health systems</w:t>
      </w:r>
      <w:r w:rsidR="00270DB3" w:rsidRPr="0044013B">
        <w:rPr>
          <w:rFonts w:asciiTheme="minorHAnsi" w:hAnsiTheme="minorHAnsi" w:cstheme="minorHAnsi"/>
          <w:sz w:val="24"/>
        </w:rPr>
        <w:t xml:space="preserve"> </w:t>
      </w:r>
      <w:r w:rsidR="0044013B" w:rsidRPr="0044013B">
        <w:rPr>
          <w:rFonts w:asciiTheme="minorHAnsi" w:hAnsiTheme="minorHAnsi" w:cstheme="minorHAnsi"/>
          <w:sz w:val="24"/>
        </w:rPr>
        <w:t xml:space="preserve">models </w:t>
      </w:r>
      <w:r w:rsidR="00A22686">
        <w:rPr>
          <w:rFonts w:asciiTheme="minorHAnsi" w:hAnsiTheme="minorHAnsi" w:cstheme="minorHAnsi"/>
          <w:sz w:val="24"/>
        </w:rPr>
        <w:t>typically</w:t>
      </w:r>
      <w:r w:rsidR="00A22686" w:rsidRPr="0044013B">
        <w:rPr>
          <w:rFonts w:asciiTheme="minorHAnsi" w:hAnsiTheme="minorHAnsi" w:cstheme="minorHAnsi"/>
          <w:sz w:val="24"/>
        </w:rPr>
        <w:t xml:space="preserve"> </w:t>
      </w:r>
      <w:r w:rsidR="00C46B15">
        <w:rPr>
          <w:rFonts w:asciiTheme="minorHAnsi" w:hAnsiTheme="minorHAnsi" w:cstheme="minorHAnsi"/>
          <w:sz w:val="24"/>
        </w:rPr>
        <w:t>synthesise</w:t>
      </w:r>
      <w:r w:rsidR="0044013B" w:rsidRPr="0044013B">
        <w:rPr>
          <w:rFonts w:asciiTheme="minorHAnsi" w:hAnsiTheme="minorHAnsi" w:cstheme="minorHAnsi"/>
          <w:sz w:val="24"/>
        </w:rPr>
        <w:t xml:space="preserve"> </w:t>
      </w:r>
      <w:r w:rsidR="00A22686">
        <w:rPr>
          <w:rFonts w:asciiTheme="minorHAnsi" w:hAnsiTheme="minorHAnsi" w:cstheme="minorHAnsi"/>
          <w:sz w:val="24"/>
        </w:rPr>
        <w:t>a range of</w:t>
      </w:r>
      <w:r w:rsidR="0044013B" w:rsidRPr="0044013B">
        <w:rPr>
          <w:rFonts w:asciiTheme="minorHAnsi" w:hAnsiTheme="minorHAnsi" w:cstheme="minorHAnsi"/>
          <w:sz w:val="24"/>
        </w:rPr>
        <w:t xml:space="preserve"> data on demography, epidemiology, service</w:t>
      </w:r>
      <w:r w:rsidR="00D9615D">
        <w:rPr>
          <w:rFonts w:asciiTheme="minorHAnsi" w:hAnsiTheme="minorHAnsi" w:cstheme="minorHAnsi"/>
          <w:sz w:val="24"/>
        </w:rPr>
        <w:t>s</w:t>
      </w:r>
      <w:r w:rsidR="0044013B" w:rsidRPr="0044013B">
        <w:rPr>
          <w:rFonts w:asciiTheme="minorHAnsi" w:hAnsiTheme="minorHAnsi" w:cstheme="minorHAnsi"/>
          <w:sz w:val="24"/>
        </w:rPr>
        <w:t xml:space="preserve"> and other social, economic and community infrastructure to </w:t>
      </w:r>
      <w:r w:rsidR="00D9615D">
        <w:rPr>
          <w:rFonts w:asciiTheme="minorHAnsi" w:hAnsiTheme="minorHAnsi" w:cstheme="minorHAnsi"/>
          <w:sz w:val="24"/>
        </w:rPr>
        <w:t>predict</w:t>
      </w:r>
      <w:r w:rsidR="00272EB1">
        <w:rPr>
          <w:rFonts w:asciiTheme="minorHAnsi" w:hAnsiTheme="minorHAnsi" w:cstheme="minorHAnsi"/>
          <w:sz w:val="24"/>
        </w:rPr>
        <w:t xml:space="preserve"> the</w:t>
      </w:r>
      <w:r w:rsidR="00D9615D" w:rsidRPr="0044013B">
        <w:rPr>
          <w:rFonts w:asciiTheme="minorHAnsi" w:hAnsiTheme="minorHAnsi" w:cstheme="minorHAnsi"/>
          <w:sz w:val="24"/>
        </w:rPr>
        <w:t xml:space="preserve"> </w:t>
      </w:r>
      <w:r w:rsidR="00272EB1">
        <w:rPr>
          <w:rFonts w:asciiTheme="minorHAnsi" w:hAnsiTheme="minorHAnsi" w:cstheme="minorHAnsi"/>
          <w:sz w:val="24"/>
        </w:rPr>
        <w:t xml:space="preserve">likely demand for </w:t>
      </w:r>
      <w:r w:rsidR="006A57A3">
        <w:rPr>
          <w:rFonts w:asciiTheme="minorHAnsi" w:hAnsiTheme="minorHAnsi" w:cstheme="minorHAnsi"/>
          <w:sz w:val="24"/>
        </w:rPr>
        <w:t xml:space="preserve">healthcare </w:t>
      </w:r>
      <w:r w:rsidR="005C7709">
        <w:rPr>
          <w:rFonts w:asciiTheme="minorHAnsi" w:hAnsiTheme="minorHAnsi" w:cstheme="minorHAnsi"/>
          <w:sz w:val="24"/>
        </w:rPr>
        <w:t>(e.g., in</w:t>
      </w:r>
      <w:r w:rsidR="005324BD">
        <w:rPr>
          <w:rFonts w:asciiTheme="minorHAnsi" w:hAnsiTheme="minorHAnsi" w:cstheme="minorHAnsi"/>
          <w:sz w:val="24"/>
        </w:rPr>
        <w:t xml:space="preserve"> the</w:t>
      </w:r>
      <w:r w:rsidR="005C7709">
        <w:rPr>
          <w:rFonts w:asciiTheme="minorHAnsi" w:hAnsiTheme="minorHAnsi" w:cstheme="minorHAnsi"/>
          <w:sz w:val="24"/>
        </w:rPr>
        <w:t xml:space="preserve"> </w:t>
      </w:r>
      <w:r w:rsidR="005C7709" w:rsidRPr="0044013B">
        <w:rPr>
          <w:rFonts w:asciiTheme="minorHAnsi" w:hAnsiTheme="minorHAnsi" w:cstheme="minorHAnsi"/>
          <w:sz w:val="24"/>
        </w:rPr>
        <w:t>future</w:t>
      </w:r>
      <w:r w:rsidR="005C7709">
        <w:rPr>
          <w:rFonts w:asciiTheme="minorHAnsi" w:hAnsiTheme="minorHAnsi" w:cstheme="minorHAnsi"/>
          <w:sz w:val="24"/>
        </w:rPr>
        <w:t xml:space="preserve">, </w:t>
      </w:r>
      <w:r w:rsidR="005324BD">
        <w:rPr>
          <w:rFonts w:asciiTheme="minorHAnsi" w:hAnsiTheme="minorHAnsi" w:cstheme="minorHAnsi"/>
          <w:sz w:val="24"/>
        </w:rPr>
        <w:t xml:space="preserve">under </w:t>
      </w:r>
      <w:r w:rsidR="005C7709" w:rsidRPr="001B6CE8">
        <w:rPr>
          <w:rFonts w:asciiTheme="minorHAnsi" w:hAnsiTheme="minorHAnsi" w:cstheme="minorHAnsi"/>
          <w:sz w:val="24"/>
        </w:rPr>
        <w:t>counterfactual</w:t>
      </w:r>
      <w:r w:rsidR="005C7709">
        <w:rPr>
          <w:rFonts w:asciiTheme="minorHAnsi" w:hAnsiTheme="minorHAnsi" w:cstheme="minorHAnsi"/>
          <w:sz w:val="24"/>
        </w:rPr>
        <w:t xml:space="preserve"> scenarios or in response to a shock)</w:t>
      </w:r>
      <w:r w:rsidR="00272EB1">
        <w:rPr>
          <w:rFonts w:asciiTheme="minorHAnsi" w:hAnsiTheme="minorHAnsi" w:cstheme="minorHAnsi"/>
          <w:sz w:val="24"/>
        </w:rPr>
        <w:t>.</w:t>
      </w:r>
      <w:r w:rsidR="005C7709" w:rsidRPr="0044013B">
        <w:rPr>
          <w:rFonts w:asciiTheme="minorHAnsi" w:hAnsiTheme="minorHAnsi" w:cstheme="minorHAnsi"/>
          <w:sz w:val="24"/>
        </w:rPr>
        <w:t xml:space="preserve"> </w:t>
      </w:r>
      <w:r w:rsidR="00272EB1">
        <w:rPr>
          <w:rFonts w:asciiTheme="minorHAnsi" w:hAnsiTheme="minorHAnsi" w:cstheme="minorHAnsi"/>
          <w:sz w:val="24"/>
        </w:rPr>
        <w:t>Moreover, these models can be used</w:t>
      </w:r>
      <w:r w:rsidR="00272EB1" w:rsidRPr="0044013B">
        <w:rPr>
          <w:rFonts w:asciiTheme="minorHAnsi" w:hAnsiTheme="minorHAnsi" w:cstheme="minorHAnsi"/>
          <w:sz w:val="24"/>
        </w:rPr>
        <w:t xml:space="preserve"> </w:t>
      </w:r>
      <w:r w:rsidR="006A57A3">
        <w:rPr>
          <w:rFonts w:asciiTheme="minorHAnsi" w:hAnsiTheme="minorHAnsi" w:cstheme="minorHAnsi"/>
          <w:sz w:val="24"/>
        </w:rPr>
        <w:t xml:space="preserve">to explore the potential impacts, costs, equity </w:t>
      </w:r>
      <w:r w:rsidR="00CF2B74">
        <w:rPr>
          <w:rFonts w:asciiTheme="minorHAnsi" w:hAnsiTheme="minorHAnsi" w:cstheme="minorHAnsi"/>
          <w:sz w:val="24"/>
        </w:rPr>
        <w:t>implications</w:t>
      </w:r>
      <w:r w:rsidR="006A57A3">
        <w:rPr>
          <w:rFonts w:asciiTheme="minorHAnsi" w:hAnsiTheme="minorHAnsi" w:cstheme="minorHAnsi"/>
          <w:sz w:val="24"/>
        </w:rPr>
        <w:t xml:space="preserve">, implementation challenges and </w:t>
      </w:r>
      <w:r w:rsidR="00C027E8">
        <w:rPr>
          <w:rFonts w:asciiTheme="minorHAnsi" w:hAnsiTheme="minorHAnsi" w:cstheme="minorHAnsi"/>
          <w:sz w:val="24"/>
        </w:rPr>
        <w:t xml:space="preserve">an </w:t>
      </w:r>
      <w:r w:rsidR="006A57A3">
        <w:rPr>
          <w:rFonts w:asciiTheme="minorHAnsi" w:hAnsiTheme="minorHAnsi" w:cstheme="minorHAnsi"/>
          <w:sz w:val="24"/>
        </w:rPr>
        <w:t xml:space="preserve">optimal configuration of proposed responses </w:t>
      </w:r>
      <w:r w:rsidR="0044013B" w:rsidRPr="0044013B">
        <w:rPr>
          <w:rFonts w:asciiTheme="minorHAnsi" w:hAnsiTheme="minorHAnsi" w:cstheme="minorHAnsi"/>
          <w:sz w:val="24"/>
        </w:rPr>
        <w:t xml:space="preserve">to </w:t>
      </w:r>
      <w:r w:rsidR="00272EB1">
        <w:rPr>
          <w:rFonts w:asciiTheme="minorHAnsi" w:hAnsiTheme="minorHAnsi" w:cstheme="minorHAnsi"/>
          <w:sz w:val="24"/>
        </w:rPr>
        <w:t>healthcare</w:t>
      </w:r>
      <w:r w:rsidR="00304BD5">
        <w:rPr>
          <w:rFonts w:asciiTheme="minorHAnsi" w:hAnsiTheme="minorHAnsi" w:cstheme="minorHAnsi"/>
          <w:sz w:val="24"/>
        </w:rPr>
        <w:t xml:space="preserve"> </w:t>
      </w:r>
      <w:r w:rsidR="00304BD5" w:rsidRPr="0044013B">
        <w:rPr>
          <w:rFonts w:asciiTheme="minorHAnsi" w:hAnsiTheme="minorHAnsi" w:cstheme="minorHAnsi"/>
          <w:sz w:val="24"/>
        </w:rPr>
        <w:t>demand</w:t>
      </w:r>
      <w:r w:rsidR="0044013B" w:rsidRPr="0044013B">
        <w:rPr>
          <w:rFonts w:asciiTheme="minorHAnsi" w:hAnsiTheme="minorHAnsi" w:cstheme="minorHAnsi"/>
          <w:sz w:val="24"/>
        </w:rPr>
        <w:t xml:space="preserve">. </w:t>
      </w:r>
    </w:p>
    <w:p w14:paraId="3A92D7C5" w14:textId="2E6C68F3" w:rsidR="008924B0" w:rsidRDefault="008924B0" w:rsidP="00643B34">
      <w:pPr>
        <w:rPr>
          <w:rFonts w:asciiTheme="minorHAnsi" w:hAnsiTheme="minorHAnsi" w:cstheme="minorHAnsi"/>
          <w:sz w:val="24"/>
        </w:rPr>
      </w:pPr>
    </w:p>
    <w:p w14:paraId="1002F797" w14:textId="601D0A53" w:rsidR="008924B0" w:rsidRDefault="008924B0" w:rsidP="009B4053">
      <w:pPr>
        <w:rPr>
          <w:rFonts w:asciiTheme="minorHAnsi" w:hAnsiTheme="minorHAnsi" w:cstheme="minorHAnsi"/>
          <w:sz w:val="24"/>
        </w:rPr>
      </w:pPr>
      <w:commentRangeStart w:id="0"/>
      <w:r>
        <w:rPr>
          <w:rFonts w:asciiTheme="minorHAnsi" w:hAnsiTheme="minorHAnsi" w:cstheme="minorHAnsi"/>
          <w:sz w:val="24"/>
        </w:rPr>
        <w:t>As the name suggests, systems models are designed to help decision-makers take a more holistic perspective</w:t>
      </w:r>
      <w:r w:rsidR="00517BC7">
        <w:rPr>
          <w:rFonts w:asciiTheme="minorHAnsi" w:hAnsiTheme="minorHAnsi" w:cstheme="minorHAnsi"/>
          <w:sz w:val="24"/>
        </w:rPr>
        <w:t>, with one approach being to</w:t>
      </w:r>
      <w:r>
        <w:rPr>
          <w:rFonts w:asciiTheme="minorHAnsi" w:hAnsiTheme="minorHAnsi" w:cstheme="minorHAnsi"/>
          <w:sz w:val="24"/>
        </w:rPr>
        <w:t xml:space="preserve"> </w:t>
      </w:r>
      <w:r w:rsidR="00301E34">
        <w:rPr>
          <w:rFonts w:asciiTheme="minorHAnsi" w:hAnsiTheme="minorHAnsi" w:cstheme="minorHAnsi"/>
          <w:sz w:val="24"/>
        </w:rPr>
        <w:t xml:space="preserve">explore healthcare as ecosystems of interdependent services, service users and health professionals </w:t>
      </w:r>
      <w:commentRangeStart w:id="1"/>
      <w:r w:rsidR="00301E34">
        <w:rPr>
          <w:rFonts w:asciiTheme="minorHAnsi" w:hAnsiTheme="minorHAnsi" w:cstheme="minorHAnsi"/>
          <w:sz w:val="24"/>
        </w:rPr>
        <w:t xml:space="preserve">[REF]. </w:t>
      </w:r>
      <w:commentRangeEnd w:id="1"/>
      <w:r w:rsidR="00301E34">
        <w:rPr>
          <w:rStyle w:val="CommentReference"/>
        </w:rPr>
        <w:commentReference w:id="1"/>
      </w:r>
      <w:r w:rsidR="009B4053">
        <w:rPr>
          <w:rFonts w:asciiTheme="minorHAnsi" w:hAnsiTheme="minorHAnsi" w:cstheme="minorHAnsi"/>
          <w:sz w:val="24"/>
        </w:rPr>
        <w:t xml:space="preserve">Practical benefits of </w:t>
      </w:r>
      <w:r w:rsidR="008555D4">
        <w:rPr>
          <w:rFonts w:asciiTheme="minorHAnsi" w:hAnsiTheme="minorHAnsi" w:cstheme="minorHAnsi"/>
          <w:sz w:val="24"/>
        </w:rPr>
        <w:t>the more expansive nature of systems modelling</w:t>
      </w:r>
      <w:r w:rsidR="009B4053">
        <w:rPr>
          <w:rFonts w:asciiTheme="minorHAnsi" w:hAnsiTheme="minorHAnsi" w:cstheme="minorHAnsi"/>
          <w:sz w:val="24"/>
        </w:rPr>
        <w:t xml:space="preserve"> include </w:t>
      </w:r>
      <w:r w:rsidR="008555D4">
        <w:rPr>
          <w:rFonts w:asciiTheme="minorHAnsi" w:hAnsiTheme="minorHAnsi" w:cstheme="minorHAnsi"/>
          <w:sz w:val="24"/>
        </w:rPr>
        <w:t>decision aids</w:t>
      </w:r>
      <w:r w:rsidR="009B4053">
        <w:rPr>
          <w:rFonts w:asciiTheme="minorHAnsi" w:hAnsiTheme="minorHAnsi" w:cstheme="minorHAnsi"/>
          <w:sz w:val="24"/>
        </w:rPr>
        <w:t xml:space="preserve"> to help a</w:t>
      </w:r>
      <w:r>
        <w:rPr>
          <w:rFonts w:asciiTheme="minorHAnsi" w:hAnsiTheme="minorHAnsi" w:cstheme="minorHAnsi"/>
          <w:sz w:val="24"/>
        </w:rPr>
        <w:t>nticipate the accumulati</w:t>
      </w:r>
      <w:r w:rsidR="009B4053">
        <w:rPr>
          <w:rFonts w:asciiTheme="minorHAnsi" w:hAnsiTheme="minorHAnsi" w:cstheme="minorHAnsi"/>
          <w:sz w:val="24"/>
        </w:rPr>
        <w:t>on of</w:t>
      </w:r>
      <w:r>
        <w:rPr>
          <w:rFonts w:asciiTheme="minorHAnsi" w:hAnsiTheme="minorHAnsi" w:cstheme="minorHAnsi"/>
          <w:sz w:val="24"/>
        </w:rPr>
        <w:t xml:space="preserve"> downstream consequences </w:t>
      </w:r>
      <w:r w:rsidR="009B4053">
        <w:rPr>
          <w:rFonts w:asciiTheme="minorHAnsi" w:hAnsiTheme="minorHAnsi" w:cstheme="minorHAnsi"/>
          <w:sz w:val="24"/>
        </w:rPr>
        <w:t xml:space="preserve">of </w:t>
      </w:r>
      <w:r w:rsidR="00FD10A1">
        <w:rPr>
          <w:rFonts w:asciiTheme="minorHAnsi" w:hAnsiTheme="minorHAnsi" w:cstheme="minorHAnsi"/>
          <w:sz w:val="24"/>
        </w:rPr>
        <w:t>isolated actions</w:t>
      </w:r>
      <w:r w:rsidR="00A426BC">
        <w:rPr>
          <w:rFonts w:asciiTheme="minorHAnsi" w:hAnsiTheme="minorHAnsi" w:cstheme="minorHAnsi"/>
          <w:sz w:val="24"/>
        </w:rPr>
        <w:t xml:space="preserve"> that</w:t>
      </w:r>
      <w:r w:rsidR="008555D4">
        <w:rPr>
          <w:rFonts w:asciiTheme="minorHAnsi" w:hAnsiTheme="minorHAnsi" w:cstheme="minorHAnsi"/>
          <w:sz w:val="24"/>
        </w:rPr>
        <w:t xml:space="preserve"> may</w:t>
      </w:r>
      <w:r w:rsidR="00A426BC">
        <w:rPr>
          <w:rFonts w:asciiTheme="minorHAnsi" w:hAnsiTheme="minorHAnsi" w:cstheme="minorHAnsi"/>
          <w:sz w:val="24"/>
        </w:rPr>
        <w:t xml:space="preserve"> </w:t>
      </w:r>
      <w:r w:rsidR="008555D4">
        <w:rPr>
          <w:rFonts w:asciiTheme="minorHAnsi" w:hAnsiTheme="minorHAnsi" w:cstheme="minorHAnsi"/>
          <w:sz w:val="24"/>
        </w:rPr>
        <w:t>merely</w:t>
      </w:r>
      <w:r w:rsidR="00A426BC">
        <w:rPr>
          <w:rFonts w:asciiTheme="minorHAnsi" w:hAnsiTheme="minorHAnsi" w:cstheme="minorHAnsi"/>
          <w:sz w:val="24"/>
        </w:rPr>
        <w:t xml:space="preserve"> defer problems or displace them to other parts of the system.</w:t>
      </w:r>
      <w:commentRangeEnd w:id="0"/>
      <w:r w:rsidR="002D3D12">
        <w:rPr>
          <w:rStyle w:val="CommentReference"/>
        </w:rPr>
        <w:commentReference w:id="0"/>
      </w:r>
      <w:r w:rsidR="00301E34">
        <w:rPr>
          <w:rFonts w:asciiTheme="minorHAnsi" w:hAnsiTheme="minorHAnsi" w:cstheme="minorHAnsi"/>
          <w:sz w:val="24"/>
        </w:rPr>
        <w:t xml:space="preserve"> </w:t>
      </w:r>
      <w:r w:rsidR="00FD10A1">
        <w:rPr>
          <w:rFonts w:asciiTheme="minorHAnsi" w:hAnsiTheme="minorHAnsi" w:cstheme="minorHAnsi"/>
          <w:sz w:val="24"/>
        </w:rPr>
        <w:t xml:space="preserve"> </w:t>
      </w:r>
      <w:commentRangeStart w:id="2"/>
      <w:r w:rsidR="00FD10A1">
        <w:rPr>
          <w:rFonts w:asciiTheme="minorHAnsi" w:hAnsiTheme="minorHAnsi" w:cstheme="minorHAnsi"/>
          <w:sz w:val="24"/>
        </w:rPr>
        <w:t xml:space="preserve">Similarly, mental health systems models </w:t>
      </w:r>
      <w:r w:rsidR="008555D4">
        <w:rPr>
          <w:rFonts w:asciiTheme="minorHAnsi" w:hAnsiTheme="minorHAnsi" w:cstheme="minorHAnsi"/>
          <w:sz w:val="24"/>
        </w:rPr>
        <w:t>may be particularly useful for supporting</w:t>
      </w:r>
      <w:r w:rsidR="00FD10A1">
        <w:rPr>
          <w:rFonts w:asciiTheme="minorHAnsi" w:hAnsiTheme="minorHAnsi" w:cstheme="minorHAnsi"/>
          <w:sz w:val="24"/>
        </w:rPr>
        <w:t xml:space="preserve"> regional planning initiatives that account for the unique needs and characteristics of an area of interest.</w:t>
      </w:r>
      <w:commentRangeEnd w:id="2"/>
      <w:r w:rsidR="00D26479">
        <w:rPr>
          <w:rStyle w:val="CommentReference"/>
        </w:rPr>
        <w:commentReference w:id="2"/>
      </w:r>
    </w:p>
    <w:p w14:paraId="4BB341C6" w14:textId="3972541F" w:rsidR="00CF36A0" w:rsidRDefault="00CF36A0" w:rsidP="0044013B">
      <w:pPr>
        <w:rPr>
          <w:rFonts w:asciiTheme="minorHAnsi" w:hAnsiTheme="minorHAnsi" w:cstheme="minorHAnsi"/>
          <w:sz w:val="24"/>
        </w:rPr>
      </w:pPr>
    </w:p>
    <w:p w14:paraId="460EF572" w14:textId="57368501" w:rsidR="009C24D5" w:rsidRDefault="00CF4307" w:rsidP="00D74ADB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Some types of model</w:t>
      </w:r>
      <w:r w:rsidR="003469A3">
        <w:rPr>
          <w:rFonts w:asciiTheme="minorHAnsi" w:hAnsiTheme="minorHAnsi" w:cstheme="minorHAnsi"/>
          <w:sz w:val="24"/>
        </w:rPr>
        <w:t>s</w:t>
      </w:r>
      <w:r>
        <w:rPr>
          <w:rFonts w:asciiTheme="minorHAnsi" w:hAnsiTheme="minorHAnsi" w:cstheme="minorHAnsi"/>
          <w:sz w:val="24"/>
        </w:rPr>
        <w:t xml:space="preserve"> allow for the system they represent to change over time (“dynamic” models), while others are based on a simplifying assumption that the </w:t>
      </w:r>
      <w:proofErr w:type="gramStart"/>
      <w:r>
        <w:rPr>
          <w:rFonts w:asciiTheme="minorHAnsi" w:hAnsiTheme="minorHAnsi" w:cstheme="minorHAnsi"/>
          <w:sz w:val="24"/>
        </w:rPr>
        <w:t>systems</w:t>
      </w:r>
      <w:proofErr w:type="gramEnd"/>
      <w:r>
        <w:rPr>
          <w:rFonts w:asciiTheme="minorHAnsi" w:hAnsiTheme="minorHAnsi" w:cstheme="minorHAnsi"/>
          <w:sz w:val="24"/>
        </w:rPr>
        <w:t xml:space="preserve"> they describe are static. </w:t>
      </w:r>
      <w:r w:rsidR="00304BD5">
        <w:rPr>
          <w:rFonts w:asciiTheme="minorHAnsi" w:hAnsiTheme="minorHAnsi" w:cstheme="minorHAnsi"/>
          <w:sz w:val="24"/>
        </w:rPr>
        <w:t xml:space="preserve">Models can be designed to either be deterministic or stochastic. Deterministic models </w:t>
      </w:r>
      <w:r w:rsidR="00F2685B">
        <w:rPr>
          <w:rFonts w:asciiTheme="minorHAnsi" w:hAnsiTheme="minorHAnsi" w:cstheme="minorHAnsi"/>
          <w:sz w:val="24"/>
        </w:rPr>
        <w:t xml:space="preserve">make </w:t>
      </w:r>
      <w:r w:rsidR="00304BD5">
        <w:rPr>
          <w:rFonts w:asciiTheme="minorHAnsi" w:hAnsiTheme="minorHAnsi" w:cstheme="minorHAnsi"/>
          <w:sz w:val="24"/>
        </w:rPr>
        <w:t>fixed prediction</w:t>
      </w:r>
      <w:r w:rsidR="00E450C7">
        <w:rPr>
          <w:rFonts w:asciiTheme="minorHAnsi" w:hAnsiTheme="minorHAnsi" w:cstheme="minorHAnsi"/>
          <w:sz w:val="24"/>
        </w:rPr>
        <w:t>s</w:t>
      </w:r>
      <w:r w:rsidR="00304BD5">
        <w:rPr>
          <w:rFonts w:asciiTheme="minorHAnsi" w:hAnsiTheme="minorHAnsi" w:cstheme="minorHAnsi"/>
          <w:sz w:val="24"/>
        </w:rPr>
        <w:t xml:space="preserve"> </w:t>
      </w:r>
      <w:r w:rsidR="00304BD5">
        <w:rPr>
          <w:rFonts w:asciiTheme="minorHAnsi" w:hAnsiTheme="minorHAnsi" w:cstheme="minorHAnsi" w:hint="eastAsia"/>
          <w:sz w:val="24"/>
          <w:lang w:eastAsia="zh-TW"/>
        </w:rPr>
        <w:t>determine</w:t>
      </w:r>
      <w:r w:rsidR="00304BD5">
        <w:rPr>
          <w:rFonts w:asciiTheme="minorHAnsi" w:hAnsiTheme="minorHAnsi" w:cstheme="minorHAnsi"/>
          <w:sz w:val="24"/>
          <w:lang w:eastAsia="zh-TW"/>
        </w:rPr>
        <w:t xml:space="preserve">d by </w:t>
      </w:r>
      <w:r w:rsidR="00C559DD">
        <w:rPr>
          <w:rFonts w:asciiTheme="minorHAnsi" w:hAnsiTheme="minorHAnsi" w:cstheme="minorHAnsi"/>
          <w:sz w:val="24"/>
        </w:rPr>
        <w:t>non-random</w:t>
      </w:r>
      <w:r w:rsidR="00304BD5">
        <w:rPr>
          <w:rFonts w:asciiTheme="minorHAnsi" w:hAnsiTheme="minorHAnsi" w:cstheme="minorHAnsi"/>
          <w:sz w:val="24"/>
        </w:rPr>
        <w:t xml:space="preserve"> parameters, </w:t>
      </w:r>
      <w:r w:rsidR="00224241">
        <w:rPr>
          <w:rFonts w:asciiTheme="minorHAnsi" w:hAnsiTheme="minorHAnsi" w:cstheme="minorHAnsi"/>
          <w:sz w:val="24"/>
        </w:rPr>
        <w:t xml:space="preserve">are relatively simpler </w:t>
      </w:r>
      <w:r w:rsidR="00224241">
        <w:rPr>
          <w:rFonts w:asciiTheme="minorHAnsi" w:hAnsiTheme="minorHAnsi" w:cstheme="minorHAnsi"/>
          <w:sz w:val="24"/>
        </w:rPr>
        <w:lastRenderedPageBreak/>
        <w:t xml:space="preserve">to implement </w:t>
      </w:r>
      <w:r w:rsidR="00304BD5">
        <w:rPr>
          <w:rFonts w:asciiTheme="minorHAnsi" w:hAnsiTheme="minorHAnsi" w:cstheme="minorHAnsi"/>
          <w:sz w:val="24"/>
        </w:rPr>
        <w:t xml:space="preserve">and </w:t>
      </w:r>
      <w:r w:rsidR="00224241">
        <w:rPr>
          <w:rFonts w:asciiTheme="minorHAnsi" w:hAnsiTheme="minorHAnsi" w:cstheme="minorHAnsi"/>
          <w:sz w:val="24"/>
        </w:rPr>
        <w:t>allow for limited exploration of the uncertainty of predictions (e.g., through use of</w:t>
      </w:r>
      <w:r w:rsidR="007C0832">
        <w:rPr>
          <w:rFonts w:asciiTheme="minorHAnsi" w:hAnsiTheme="minorHAnsi" w:cstheme="minorHAnsi"/>
          <w:sz w:val="24"/>
        </w:rPr>
        <w:t xml:space="preserve"> alternative input parameter values</w:t>
      </w:r>
      <w:r w:rsidR="00224241">
        <w:rPr>
          <w:rFonts w:asciiTheme="minorHAnsi" w:hAnsiTheme="minorHAnsi" w:cstheme="minorHAnsi"/>
          <w:sz w:val="24"/>
        </w:rPr>
        <w:t>)</w:t>
      </w:r>
      <w:r w:rsidR="00304BD5">
        <w:rPr>
          <w:rFonts w:asciiTheme="minorHAnsi" w:hAnsiTheme="minorHAnsi" w:cstheme="minorHAnsi"/>
          <w:sz w:val="24"/>
        </w:rPr>
        <w:t xml:space="preserve">. Stochastic models, on the other hand, </w:t>
      </w:r>
      <w:r w:rsidR="007C0832">
        <w:rPr>
          <w:rFonts w:asciiTheme="minorHAnsi" w:hAnsiTheme="minorHAnsi" w:cstheme="minorHAnsi"/>
          <w:sz w:val="24"/>
        </w:rPr>
        <w:t>use random input parameters to generate a range of values that</w:t>
      </w:r>
      <w:r w:rsidR="00442A84">
        <w:rPr>
          <w:rFonts w:asciiTheme="minorHAnsi" w:hAnsiTheme="minorHAnsi" w:cstheme="minorHAnsi"/>
          <w:sz w:val="24"/>
        </w:rPr>
        <w:t xml:space="preserve"> </w:t>
      </w:r>
      <w:r w:rsidR="00224241">
        <w:rPr>
          <w:rFonts w:asciiTheme="minorHAnsi" w:hAnsiTheme="minorHAnsi" w:cstheme="minorHAnsi"/>
          <w:sz w:val="24"/>
        </w:rPr>
        <w:t>provide a more extensive description of the</w:t>
      </w:r>
      <w:r w:rsidR="00442A84">
        <w:rPr>
          <w:rFonts w:asciiTheme="minorHAnsi" w:hAnsiTheme="minorHAnsi" w:cstheme="minorHAnsi"/>
          <w:sz w:val="24"/>
        </w:rPr>
        <w:t xml:space="preserve"> </w:t>
      </w:r>
      <w:r w:rsidR="00AC2526">
        <w:rPr>
          <w:rFonts w:asciiTheme="minorHAnsi" w:hAnsiTheme="minorHAnsi" w:cstheme="minorHAnsi"/>
          <w:sz w:val="24"/>
        </w:rPr>
        <w:t xml:space="preserve">uncertainty of </w:t>
      </w:r>
      <w:r w:rsidR="007F3862">
        <w:rPr>
          <w:rFonts w:asciiTheme="minorHAnsi" w:hAnsiTheme="minorHAnsi" w:cstheme="minorHAnsi"/>
          <w:sz w:val="24"/>
        </w:rPr>
        <w:t>predictions</w:t>
      </w:r>
      <w:r w:rsidR="007C0832">
        <w:rPr>
          <w:rFonts w:asciiTheme="minorHAnsi" w:hAnsiTheme="minorHAnsi" w:cstheme="minorHAnsi"/>
          <w:sz w:val="24"/>
        </w:rPr>
        <w:t>.</w:t>
      </w:r>
    </w:p>
    <w:p w14:paraId="3314844D" w14:textId="77777777" w:rsidR="005324BD" w:rsidRDefault="005324BD" w:rsidP="00202EC6">
      <w:pPr>
        <w:rPr>
          <w:rFonts w:asciiTheme="minorHAnsi" w:hAnsiTheme="minorHAnsi" w:cstheme="minorHAnsi"/>
          <w:sz w:val="24"/>
        </w:rPr>
      </w:pPr>
    </w:p>
    <w:p w14:paraId="0F443506" w14:textId="697BDC13" w:rsidR="006712D1" w:rsidRDefault="00BA5985" w:rsidP="00202EC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Mental health systems are very complex and any individual model will typically focus on representing only </w:t>
      </w:r>
      <w:r w:rsidR="003124AE">
        <w:rPr>
          <w:rFonts w:asciiTheme="minorHAnsi" w:hAnsiTheme="minorHAnsi" w:cstheme="minorHAnsi"/>
          <w:sz w:val="24"/>
        </w:rPr>
        <w:t>a simplified</w:t>
      </w:r>
      <w:r>
        <w:rPr>
          <w:rFonts w:asciiTheme="minorHAnsi" w:hAnsiTheme="minorHAnsi" w:cstheme="minorHAnsi"/>
          <w:sz w:val="24"/>
        </w:rPr>
        <w:t xml:space="preserve"> subset of system features that are most relevant to the decision topic being explored. </w:t>
      </w:r>
      <w:r w:rsidR="006252D5">
        <w:rPr>
          <w:rFonts w:asciiTheme="minorHAnsi" w:hAnsiTheme="minorHAnsi" w:cstheme="minorHAnsi"/>
          <w:sz w:val="24"/>
        </w:rPr>
        <w:t>The identification of salient system features will in turn shape the type of modelling technique to be deployed, with different methods</w:t>
      </w:r>
      <w:r w:rsidR="0074212F">
        <w:rPr>
          <w:rFonts w:asciiTheme="minorHAnsi" w:hAnsiTheme="minorHAnsi" w:cstheme="minorHAnsi"/>
          <w:sz w:val="24"/>
        </w:rPr>
        <w:t xml:space="preserve"> </w:t>
      </w:r>
      <w:r w:rsidR="006E7567">
        <w:rPr>
          <w:rFonts w:asciiTheme="minorHAnsi" w:hAnsiTheme="minorHAnsi" w:cstheme="minorHAnsi"/>
          <w:sz w:val="24"/>
        </w:rPr>
        <w:t xml:space="preserve">indicated </w:t>
      </w:r>
      <w:r w:rsidR="009A58D6">
        <w:rPr>
          <w:rFonts w:asciiTheme="minorHAnsi" w:hAnsiTheme="minorHAnsi" w:cstheme="minorHAnsi"/>
          <w:sz w:val="24"/>
        </w:rPr>
        <w:t>depending on whether</w:t>
      </w:r>
      <w:r w:rsidR="006E7567">
        <w:rPr>
          <w:rFonts w:asciiTheme="minorHAnsi" w:hAnsiTheme="minorHAnsi" w:cstheme="minorHAnsi"/>
          <w:sz w:val="24"/>
        </w:rPr>
        <w:t xml:space="preserve"> the features of primary interest are </w:t>
      </w:r>
      <w:r w:rsidR="0074212F">
        <w:rPr>
          <w:rFonts w:asciiTheme="minorHAnsi" w:hAnsiTheme="minorHAnsi" w:cstheme="minorHAnsi"/>
          <w:sz w:val="24"/>
        </w:rPr>
        <w:t>trends, health states, flows, service processes</w:t>
      </w:r>
      <w:r w:rsidR="00EC59D3">
        <w:rPr>
          <w:rFonts w:asciiTheme="minorHAnsi" w:hAnsiTheme="minorHAnsi" w:cstheme="minorHAnsi"/>
          <w:sz w:val="24"/>
        </w:rPr>
        <w:t>,</w:t>
      </w:r>
      <w:r w:rsidR="0074212F">
        <w:rPr>
          <w:rFonts w:asciiTheme="minorHAnsi" w:hAnsiTheme="minorHAnsi" w:cstheme="minorHAnsi"/>
          <w:sz w:val="24"/>
        </w:rPr>
        <w:t xml:space="preserve"> relationships</w:t>
      </w:r>
      <w:r w:rsidR="009C723C">
        <w:rPr>
          <w:rFonts w:asciiTheme="minorHAnsi" w:hAnsiTheme="minorHAnsi" w:cstheme="minorHAnsi"/>
          <w:sz w:val="24"/>
        </w:rPr>
        <w:t>,</w:t>
      </w:r>
      <w:r w:rsidR="00EC59D3">
        <w:rPr>
          <w:rFonts w:asciiTheme="minorHAnsi" w:hAnsiTheme="minorHAnsi" w:cstheme="minorHAnsi"/>
          <w:sz w:val="24"/>
        </w:rPr>
        <w:t xml:space="preserve"> or </w:t>
      </w:r>
      <w:r w:rsidR="009C723C">
        <w:rPr>
          <w:rFonts w:asciiTheme="minorHAnsi" w:hAnsiTheme="minorHAnsi" w:cstheme="minorHAnsi"/>
          <w:sz w:val="24"/>
        </w:rPr>
        <w:t xml:space="preserve">system </w:t>
      </w:r>
      <w:r w:rsidR="00EC59D3">
        <w:rPr>
          <w:rFonts w:asciiTheme="minorHAnsi" w:hAnsiTheme="minorHAnsi" w:cstheme="minorHAnsi"/>
          <w:sz w:val="24"/>
        </w:rPr>
        <w:t>resourc</w:t>
      </w:r>
      <w:r w:rsidR="009C723C">
        <w:rPr>
          <w:rFonts w:asciiTheme="minorHAnsi" w:hAnsiTheme="minorHAnsi" w:cstheme="minorHAnsi"/>
          <w:sz w:val="24"/>
        </w:rPr>
        <w:t>e</w:t>
      </w:r>
      <w:r w:rsidR="00EC59D3">
        <w:rPr>
          <w:rFonts w:asciiTheme="minorHAnsi" w:hAnsiTheme="minorHAnsi" w:cstheme="minorHAnsi"/>
          <w:sz w:val="24"/>
        </w:rPr>
        <w:t>s</w:t>
      </w:r>
      <w:r w:rsidR="0074212F">
        <w:rPr>
          <w:rFonts w:asciiTheme="minorHAnsi" w:hAnsiTheme="minorHAnsi" w:cstheme="minorHAnsi"/>
          <w:sz w:val="24"/>
        </w:rPr>
        <w:t>. Some of the d</w:t>
      </w:r>
      <w:r w:rsidR="005C7709">
        <w:rPr>
          <w:rFonts w:asciiTheme="minorHAnsi" w:hAnsiTheme="minorHAnsi" w:cstheme="minorHAnsi"/>
          <w:sz w:val="24"/>
        </w:rPr>
        <w:t>ifferent types of models</w:t>
      </w:r>
      <w:r w:rsidR="0074212F">
        <w:rPr>
          <w:rFonts w:asciiTheme="minorHAnsi" w:hAnsiTheme="minorHAnsi" w:cstheme="minorHAnsi"/>
          <w:sz w:val="24"/>
        </w:rPr>
        <w:t xml:space="preserve"> that</w:t>
      </w:r>
      <w:r w:rsidR="005C7709">
        <w:rPr>
          <w:rFonts w:asciiTheme="minorHAnsi" w:hAnsiTheme="minorHAnsi" w:cstheme="minorHAnsi"/>
          <w:sz w:val="24"/>
        </w:rPr>
        <w:t xml:space="preserve"> have been developed and applied to</w:t>
      </w:r>
      <w:r w:rsidR="00772278">
        <w:rPr>
          <w:rFonts w:asciiTheme="minorHAnsi" w:hAnsiTheme="minorHAnsi" w:cstheme="minorHAnsi"/>
          <w:sz w:val="24"/>
        </w:rPr>
        <w:t xml:space="preserve"> </w:t>
      </w:r>
      <w:r w:rsidR="0049637D">
        <w:rPr>
          <w:rFonts w:asciiTheme="minorHAnsi" w:hAnsiTheme="minorHAnsi" w:cstheme="minorHAnsi"/>
          <w:sz w:val="24"/>
        </w:rPr>
        <w:t>forecast</w:t>
      </w:r>
      <w:r w:rsidR="00772278">
        <w:rPr>
          <w:rFonts w:asciiTheme="minorHAnsi" w:hAnsiTheme="minorHAnsi" w:cstheme="minorHAnsi"/>
          <w:sz w:val="24"/>
        </w:rPr>
        <w:t>,</w:t>
      </w:r>
      <w:r w:rsidR="00BA3732" w:rsidRPr="00BA3732">
        <w:rPr>
          <w:rFonts w:asciiTheme="minorHAnsi" w:hAnsiTheme="minorHAnsi" w:cstheme="minorHAnsi"/>
          <w:sz w:val="24"/>
        </w:rPr>
        <w:t xml:space="preserve"> </w:t>
      </w:r>
      <w:r w:rsidR="006A57A3">
        <w:rPr>
          <w:rFonts w:asciiTheme="minorHAnsi" w:hAnsiTheme="minorHAnsi" w:cstheme="minorHAnsi"/>
          <w:sz w:val="24"/>
        </w:rPr>
        <w:t xml:space="preserve">evaluate and </w:t>
      </w:r>
      <w:r w:rsidR="00BA3732" w:rsidRPr="00BA3732">
        <w:rPr>
          <w:rFonts w:asciiTheme="minorHAnsi" w:hAnsiTheme="minorHAnsi" w:cstheme="minorHAnsi"/>
          <w:sz w:val="24"/>
        </w:rPr>
        <w:t>optimis</w:t>
      </w:r>
      <w:r w:rsidR="00BA3732">
        <w:rPr>
          <w:rFonts w:asciiTheme="minorHAnsi" w:hAnsiTheme="minorHAnsi" w:cstheme="minorHAnsi"/>
          <w:sz w:val="24"/>
        </w:rPr>
        <w:t xml:space="preserve">e </w:t>
      </w:r>
      <w:r w:rsidR="005C7709" w:rsidRPr="005C7709">
        <w:rPr>
          <w:rFonts w:asciiTheme="minorHAnsi" w:hAnsiTheme="minorHAnsi" w:cstheme="minorHAnsi"/>
          <w:sz w:val="24"/>
        </w:rPr>
        <w:t>mental health</w:t>
      </w:r>
      <w:r w:rsidR="00D86740">
        <w:rPr>
          <w:rFonts w:asciiTheme="minorHAnsi" w:hAnsiTheme="minorHAnsi" w:cstheme="minorHAnsi"/>
          <w:sz w:val="24"/>
        </w:rPr>
        <w:t xml:space="preserve"> services</w:t>
      </w:r>
      <w:r w:rsidR="00772278">
        <w:rPr>
          <w:rFonts w:asciiTheme="minorHAnsi" w:hAnsiTheme="minorHAnsi" w:cstheme="minorHAnsi"/>
          <w:sz w:val="24"/>
        </w:rPr>
        <w:t xml:space="preserve"> </w:t>
      </w:r>
      <w:r w:rsidR="00D86740">
        <w:rPr>
          <w:rFonts w:asciiTheme="minorHAnsi" w:hAnsiTheme="minorHAnsi" w:cstheme="minorHAnsi"/>
          <w:sz w:val="24"/>
        </w:rPr>
        <w:fldChar w:fldCharType="begin"/>
      </w:r>
      <w:r w:rsidR="00D86740">
        <w:rPr>
          <w:rFonts w:asciiTheme="minorHAnsi" w:hAnsiTheme="minorHAnsi" w:cstheme="minorHAnsi"/>
          <w:sz w:val="24"/>
        </w:rPr>
        <w:instrText xml:space="preserve"> ADDIN EN.CITE &lt;EndNote&gt;&lt;Cite&gt;&lt;Author&gt;Long&lt;/Author&gt;&lt;Year&gt;2018&lt;/Year&gt;&lt;RecNum&gt;6&lt;/RecNum&gt;&lt;DisplayText&gt;(1)&lt;/DisplayText&gt;&lt;record&gt;&lt;rec-number&gt;6&lt;/rec-number&gt;&lt;foreign-keys&gt;&lt;key app="EN" db-id="fd52afrz5xwa9tezaxoxxxfvtf299v250xe2" timestamp="1649287168"&gt;6&lt;/key&gt;&lt;/foreign-keys&gt;&lt;ref-type name="Journal Article"&gt;17&lt;/ref-type&gt;&lt;contributors&gt;&lt;authors&gt;&lt;author&gt;Long, Katrina M.&lt;/author&gt;&lt;author&gt;Meadows, G. N.&lt;/author&gt;&lt;/authors&gt;&lt;/contributors&gt;&lt;titles&gt;&lt;title&gt;Simulation modelling in mental health: A systematic review&lt;/title&gt;&lt;secondary-title&gt;Journal of Simulation&lt;/secondary-title&gt;&lt;/titles&gt;&lt;periodical&gt;&lt;full-title&gt;Journal of Simulation&lt;/full-title&gt;&lt;/periodical&gt;&lt;pages&gt;76-85&lt;/pages&gt;&lt;volume&gt;12&lt;/volume&gt;&lt;number&gt;1&lt;/number&gt;&lt;dates&gt;&lt;year&gt;2018&lt;/year&gt;&lt;pub-dates&gt;&lt;date&gt;2018/01/02&lt;/date&gt;&lt;/pub-dates&gt;&lt;/dates&gt;&lt;publisher&gt;Taylor &amp;amp; Francis&lt;/publisher&gt;&lt;isbn&gt;1747-7778&lt;/isbn&gt;&lt;urls&gt;&lt;related-urls&gt;&lt;url&gt;https://doi.org/10.1057/s41273-017-0062-0&lt;/url&gt;&lt;/related-urls&gt;&lt;/urls&gt;&lt;electronic-resource-num&gt;10.1057/s41273-017-0062-0&lt;/electronic-resource-num&gt;&lt;/record&gt;&lt;/Cite&gt;&lt;/EndNote&gt;</w:instrText>
      </w:r>
      <w:r w:rsidR="00D86740">
        <w:rPr>
          <w:rFonts w:asciiTheme="minorHAnsi" w:hAnsiTheme="minorHAnsi" w:cstheme="minorHAnsi"/>
          <w:sz w:val="24"/>
        </w:rPr>
        <w:fldChar w:fldCharType="separate"/>
      </w:r>
      <w:r w:rsidR="00D86740">
        <w:rPr>
          <w:rFonts w:asciiTheme="minorHAnsi" w:hAnsiTheme="minorHAnsi" w:cstheme="minorHAnsi"/>
          <w:noProof/>
          <w:sz w:val="24"/>
        </w:rPr>
        <w:t>(1)</w:t>
      </w:r>
      <w:r w:rsidR="00D86740">
        <w:rPr>
          <w:rFonts w:asciiTheme="minorHAnsi" w:hAnsiTheme="minorHAnsi" w:cstheme="minorHAnsi"/>
          <w:sz w:val="24"/>
        </w:rPr>
        <w:fldChar w:fldCharType="end"/>
      </w:r>
      <w:r w:rsidR="009A58D6">
        <w:rPr>
          <w:rFonts w:asciiTheme="minorHAnsi" w:hAnsiTheme="minorHAnsi" w:cstheme="minorHAnsi"/>
          <w:sz w:val="24"/>
        </w:rPr>
        <w:t xml:space="preserve"> </w:t>
      </w:r>
      <w:r w:rsidR="0074212F">
        <w:rPr>
          <w:rFonts w:asciiTheme="minorHAnsi" w:hAnsiTheme="minorHAnsi" w:cstheme="minorHAnsi"/>
          <w:sz w:val="24"/>
        </w:rPr>
        <w:t>are identified in</w:t>
      </w:r>
      <w:r w:rsidR="0069189B">
        <w:rPr>
          <w:rFonts w:asciiTheme="minorHAnsi" w:hAnsiTheme="minorHAnsi" w:cstheme="minorHAnsi"/>
          <w:sz w:val="24"/>
        </w:rPr>
        <w:t xml:space="preserve"> Figure 1</w:t>
      </w:r>
      <w:r w:rsidR="0049637D">
        <w:rPr>
          <w:rFonts w:asciiTheme="minorHAnsi" w:hAnsiTheme="minorHAnsi" w:cstheme="minorHAnsi"/>
          <w:sz w:val="24"/>
        </w:rPr>
        <w:t xml:space="preserve">. </w:t>
      </w:r>
      <w:r w:rsidR="005C6BFD">
        <w:rPr>
          <w:rFonts w:asciiTheme="minorHAnsi" w:hAnsiTheme="minorHAnsi" w:cstheme="minorHAnsi"/>
          <w:sz w:val="24"/>
        </w:rPr>
        <w:t>These models vary in mathematical</w:t>
      </w:r>
      <w:r w:rsidR="003124AE">
        <w:rPr>
          <w:rFonts w:asciiTheme="minorHAnsi" w:hAnsiTheme="minorHAnsi" w:cstheme="minorHAnsi"/>
          <w:sz w:val="24"/>
        </w:rPr>
        <w:t>/</w:t>
      </w:r>
      <w:r w:rsidR="005C6BFD">
        <w:rPr>
          <w:rFonts w:asciiTheme="minorHAnsi" w:hAnsiTheme="minorHAnsi" w:cstheme="minorHAnsi"/>
          <w:sz w:val="24"/>
        </w:rPr>
        <w:t>statistical design,</w:t>
      </w:r>
      <w:r w:rsidR="005C6BFD" w:rsidRPr="00F16881">
        <w:rPr>
          <w:rFonts w:asciiTheme="minorHAnsi" w:hAnsiTheme="minorHAnsi" w:cstheme="minorHAnsi"/>
          <w:sz w:val="24"/>
        </w:rPr>
        <w:t xml:space="preserve"> </w:t>
      </w:r>
      <w:r w:rsidR="005C6BFD">
        <w:rPr>
          <w:rFonts w:asciiTheme="minorHAnsi" w:hAnsiTheme="minorHAnsi" w:cstheme="minorHAnsi"/>
          <w:sz w:val="24"/>
        </w:rPr>
        <w:t>purpose and complexity</w:t>
      </w:r>
      <w:r w:rsidR="00C2056C">
        <w:rPr>
          <w:rFonts w:asciiTheme="minorHAnsi" w:hAnsiTheme="minorHAnsi" w:cstheme="minorHAnsi"/>
          <w:sz w:val="24"/>
        </w:rPr>
        <w:t xml:space="preserve">. </w:t>
      </w:r>
    </w:p>
    <w:p w14:paraId="571C2976" w14:textId="77777777" w:rsidR="006712D1" w:rsidRDefault="006712D1" w:rsidP="00202EC6">
      <w:pPr>
        <w:rPr>
          <w:rFonts w:asciiTheme="minorHAnsi" w:hAnsiTheme="minorHAnsi" w:cstheme="minorHAnsi"/>
          <w:sz w:val="24"/>
        </w:rPr>
      </w:pPr>
    </w:p>
    <w:p w14:paraId="131A3A41" w14:textId="0084F4D1" w:rsidR="00AB6ACE" w:rsidRDefault="0058057E" w:rsidP="00AB6ACE">
      <w:pPr>
        <w:rPr>
          <w:ins w:id="3" w:author="Matthew Hamilton" w:date="2022-06-03T10:38:00Z"/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Statistical learning</w:t>
      </w:r>
      <w:r w:rsidR="006A57A3">
        <w:rPr>
          <w:rFonts w:asciiTheme="minorHAnsi" w:hAnsiTheme="minorHAnsi" w:cstheme="minorHAnsi"/>
          <w:sz w:val="24"/>
        </w:rPr>
        <w:t xml:space="preserve"> </w:t>
      </w:r>
      <w:r w:rsidR="009C1223">
        <w:rPr>
          <w:rFonts w:asciiTheme="minorHAnsi" w:hAnsiTheme="minorHAnsi" w:cstheme="minorHAnsi"/>
          <w:sz w:val="24"/>
        </w:rPr>
        <w:t>models</w:t>
      </w:r>
      <w:del w:id="4" w:author="Caroline Gao" w:date="2022-04-28T23:16:00Z">
        <w:r w:rsidR="009C1223" w:rsidDel="0042382D">
          <w:rPr>
            <w:rFonts w:asciiTheme="minorHAnsi" w:hAnsiTheme="minorHAnsi" w:cstheme="minorHAnsi"/>
            <w:sz w:val="24"/>
          </w:rPr>
          <w:delText xml:space="preserve"> </w:delText>
        </w:r>
      </w:del>
      <w:r>
        <w:rPr>
          <w:rFonts w:asciiTheme="minorHAnsi" w:hAnsiTheme="minorHAnsi" w:cstheme="minorHAnsi"/>
          <w:sz w:val="24"/>
        </w:rPr>
        <w:t xml:space="preserve"> (e.g., time series forecasting models, </w:t>
      </w:r>
      <w:proofErr w:type="spellStart"/>
      <w:r w:rsidR="0042382D">
        <w:rPr>
          <w:rFonts w:asciiTheme="minorHAnsi" w:hAnsiTheme="minorHAnsi" w:cstheme="minorHAnsi"/>
          <w:sz w:val="24"/>
        </w:rPr>
        <w:t>spatio</w:t>
      </w:r>
      <w:proofErr w:type="spellEnd"/>
      <w:r w:rsidR="0042382D">
        <w:rPr>
          <w:rFonts w:asciiTheme="minorHAnsi" w:hAnsiTheme="minorHAnsi" w:cstheme="minorHAnsi"/>
          <w:sz w:val="24"/>
        </w:rPr>
        <w:t>-temporal</w:t>
      </w:r>
      <w:r w:rsidR="0042382D" w:rsidRPr="0042382D">
        <w:rPr>
          <w:rFonts w:asciiTheme="minorHAnsi" w:hAnsiTheme="minorHAnsi" w:cstheme="minorHAnsi"/>
          <w:sz w:val="24"/>
        </w:rPr>
        <w:t xml:space="preserve"> </w:t>
      </w:r>
      <w:r w:rsidR="0042382D">
        <w:rPr>
          <w:rFonts w:asciiTheme="minorHAnsi" w:hAnsiTheme="minorHAnsi" w:cstheme="minorHAnsi"/>
          <w:sz w:val="24"/>
        </w:rPr>
        <w:t xml:space="preserve">models, </w:t>
      </w:r>
      <w:r>
        <w:rPr>
          <w:rFonts w:asciiTheme="minorHAnsi" w:hAnsiTheme="minorHAnsi" w:cstheme="minorHAnsi"/>
          <w:sz w:val="24"/>
        </w:rPr>
        <w:t xml:space="preserve">causal models) </w:t>
      </w:r>
      <w:r w:rsidR="0042382D">
        <w:rPr>
          <w:rFonts w:asciiTheme="minorHAnsi" w:hAnsiTheme="minorHAnsi" w:cstheme="minorHAnsi"/>
          <w:sz w:val="24"/>
        </w:rPr>
        <w:t xml:space="preserve">are </w:t>
      </w:r>
      <w:r w:rsidR="009C1223">
        <w:rPr>
          <w:rFonts w:asciiTheme="minorHAnsi" w:hAnsiTheme="minorHAnsi" w:cstheme="minorHAnsi"/>
          <w:sz w:val="24"/>
        </w:rPr>
        <w:t xml:space="preserve">statistical tools </w:t>
      </w:r>
      <w:r w:rsidR="0048787D">
        <w:rPr>
          <w:rFonts w:asciiTheme="minorHAnsi" w:hAnsiTheme="minorHAnsi" w:cstheme="minorHAnsi"/>
          <w:sz w:val="24"/>
        </w:rPr>
        <w:t xml:space="preserve">to </w:t>
      </w:r>
      <w:r w:rsidR="0042382D">
        <w:rPr>
          <w:rFonts w:asciiTheme="minorHAnsi" w:hAnsiTheme="minorHAnsi" w:cstheme="minorHAnsi"/>
          <w:sz w:val="24"/>
        </w:rPr>
        <w:t>learn patterns in historical data</w:t>
      </w:r>
      <w:r w:rsidR="000A6DD3">
        <w:rPr>
          <w:rFonts w:asciiTheme="minorHAnsi" w:hAnsiTheme="minorHAnsi" w:cstheme="minorHAnsi"/>
          <w:sz w:val="24"/>
        </w:rPr>
        <w:t xml:space="preserve"> (e.g., </w:t>
      </w:r>
      <w:r w:rsidR="0048787D">
        <w:rPr>
          <w:rFonts w:asciiTheme="minorHAnsi" w:hAnsiTheme="minorHAnsi" w:cstheme="minorHAnsi"/>
          <w:sz w:val="24"/>
        </w:rPr>
        <w:t>trends</w:t>
      </w:r>
      <w:r w:rsidR="0042382D">
        <w:rPr>
          <w:rFonts w:asciiTheme="minorHAnsi" w:hAnsiTheme="minorHAnsi" w:cstheme="minorHAnsi"/>
          <w:sz w:val="24"/>
        </w:rPr>
        <w:t>, distributions, and associations</w:t>
      </w:r>
      <w:r w:rsidR="000A6DD3">
        <w:rPr>
          <w:rFonts w:asciiTheme="minorHAnsi" w:hAnsiTheme="minorHAnsi" w:cstheme="minorHAnsi"/>
          <w:sz w:val="24"/>
        </w:rPr>
        <w:t xml:space="preserve">) </w:t>
      </w:r>
      <w:r w:rsidR="0048787D">
        <w:rPr>
          <w:rFonts w:asciiTheme="minorHAnsi" w:hAnsiTheme="minorHAnsi" w:cstheme="minorHAnsi"/>
          <w:sz w:val="24"/>
        </w:rPr>
        <w:t xml:space="preserve">to be able to predict possible </w:t>
      </w:r>
      <w:r w:rsidR="00952640">
        <w:rPr>
          <w:rFonts w:asciiTheme="minorHAnsi" w:hAnsiTheme="minorHAnsi" w:cstheme="minorHAnsi"/>
          <w:sz w:val="24"/>
        </w:rPr>
        <w:t xml:space="preserve">future </w:t>
      </w:r>
      <w:r w:rsidR="00986221">
        <w:rPr>
          <w:rFonts w:asciiTheme="minorHAnsi" w:hAnsiTheme="minorHAnsi" w:cstheme="minorHAnsi"/>
          <w:sz w:val="24"/>
        </w:rPr>
        <w:t xml:space="preserve">or </w:t>
      </w:r>
      <w:r w:rsidR="00907563">
        <w:rPr>
          <w:rFonts w:asciiTheme="minorHAnsi" w:hAnsiTheme="minorHAnsi" w:cstheme="minorHAnsi"/>
          <w:sz w:val="24"/>
        </w:rPr>
        <w:t>trends</w:t>
      </w:r>
      <w:r w:rsidR="00986221">
        <w:rPr>
          <w:rFonts w:asciiTheme="minorHAnsi" w:hAnsiTheme="minorHAnsi" w:cstheme="minorHAnsi"/>
          <w:sz w:val="24"/>
        </w:rPr>
        <w:t xml:space="preserve"> under </w:t>
      </w:r>
      <w:r w:rsidR="00986221" w:rsidRPr="00986221">
        <w:rPr>
          <w:rFonts w:asciiTheme="minorHAnsi" w:hAnsiTheme="minorHAnsi" w:cstheme="minorHAnsi"/>
          <w:sz w:val="24"/>
        </w:rPr>
        <w:t>counterfactual</w:t>
      </w:r>
      <w:r w:rsidR="00986221">
        <w:rPr>
          <w:rFonts w:asciiTheme="minorHAnsi" w:hAnsiTheme="minorHAnsi" w:cstheme="minorHAnsi"/>
          <w:sz w:val="24"/>
        </w:rPr>
        <w:t xml:space="preserve"> conditions</w:t>
      </w:r>
      <w:r w:rsidR="0048787D">
        <w:rPr>
          <w:rFonts w:asciiTheme="minorHAnsi" w:hAnsiTheme="minorHAnsi" w:cstheme="minorHAnsi"/>
          <w:sz w:val="24"/>
        </w:rPr>
        <w:t xml:space="preserve">. </w:t>
      </w:r>
      <w:r w:rsidR="0042382D">
        <w:rPr>
          <w:rFonts w:asciiTheme="minorHAnsi" w:hAnsiTheme="minorHAnsi" w:cstheme="minorHAnsi"/>
          <w:sz w:val="24"/>
        </w:rPr>
        <w:t>They</w:t>
      </w:r>
      <w:r w:rsidR="00952640">
        <w:rPr>
          <w:rFonts w:asciiTheme="minorHAnsi" w:hAnsiTheme="minorHAnsi" w:cstheme="minorHAnsi"/>
          <w:sz w:val="24"/>
        </w:rPr>
        <w:t xml:space="preserve"> </w:t>
      </w:r>
      <w:r w:rsidR="005A4F58">
        <w:rPr>
          <w:rFonts w:asciiTheme="minorHAnsi" w:hAnsiTheme="minorHAnsi" w:cstheme="minorHAnsi"/>
          <w:sz w:val="24"/>
        </w:rPr>
        <w:t xml:space="preserve">are data-driven and </w:t>
      </w:r>
      <w:r w:rsidR="008052B9">
        <w:rPr>
          <w:rFonts w:asciiTheme="minorHAnsi" w:hAnsiTheme="minorHAnsi" w:cstheme="minorHAnsi"/>
          <w:sz w:val="24"/>
        </w:rPr>
        <w:t xml:space="preserve">are </w:t>
      </w:r>
      <w:r w:rsidR="005A4F58">
        <w:rPr>
          <w:rFonts w:asciiTheme="minorHAnsi" w:hAnsiTheme="minorHAnsi" w:cstheme="minorHAnsi"/>
          <w:sz w:val="24"/>
        </w:rPr>
        <w:t xml:space="preserve">commonly used to estimate </w:t>
      </w:r>
      <w:r w:rsidR="00F81B29">
        <w:rPr>
          <w:rFonts w:asciiTheme="minorHAnsi" w:hAnsiTheme="minorHAnsi" w:cstheme="minorHAnsi"/>
          <w:sz w:val="24"/>
        </w:rPr>
        <w:t xml:space="preserve">and forecast </w:t>
      </w:r>
      <w:r w:rsidR="005A4F58">
        <w:rPr>
          <w:rFonts w:asciiTheme="minorHAnsi" w:hAnsiTheme="minorHAnsi" w:cstheme="minorHAnsi"/>
          <w:sz w:val="24"/>
        </w:rPr>
        <w:t>the spatial and</w:t>
      </w:r>
      <w:r w:rsidR="003124AE">
        <w:rPr>
          <w:rFonts w:asciiTheme="minorHAnsi" w:hAnsiTheme="minorHAnsi" w:cstheme="minorHAnsi"/>
          <w:sz w:val="24"/>
        </w:rPr>
        <w:t>/or</w:t>
      </w:r>
      <w:r w:rsidR="005A4F58">
        <w:rPr>
          <w:rFonts w:asciiTheme="minorHAnsi" w:hAnsiTheme="minorHAnsi" w:cstheme="minorHAnsi"/>
          <w:sz w:val="24"/>
        </w:rPr>
        <w:t xml:space="preserve"> temporal distribution of illness prevalence</w:t>
      </w:r>
      <w:r w:rsidR="000C6434">
        <w:rPr>
          <w:rFonts w:asciiTheme="minorHAnsi" w:hAnsiTheme="minorHAnsi" w:cstheme="minorHAnsi"/>
          <w:sz w:val="24"/>
        </w:rPr>
        <w:t xml:space="preserve">, </w:t>
      </w:r>
      <w:r w:rsidR="005A4F58">
        <w:rPr>
          <w:rFonts w:asciiTheme="minorHAnsi" w:hAnsiTheme="minorHAnsi" w:cstheme="minorHAnsi"/>
          <w:sz w:val="24"/>
        </w:rPr>
        <w:t>incidence</w:t>
      </w:r>
      <w:r w:rsidR="000C6434">
        <w:rPr>
          <w:rFonts w:asciiTheme="minorHAnsi" w:hAnsiTheme="minorHAnsi" w:cstheme="minorHAnsi"/>
          <w:sz w:val="24"/>
        </w:rPr>
        <w:t>s</w:t>
      </w:r>
      <w:r w:rsidR="00907563">
        <w:rPr>
          <w:rFonts w:asciiTheme="minorHAnsi" w:hAnsiTheme="minorHAnsi" w:cstheme="minorHAnsi"/>
          <w:sz w:val="24"/>
        </w:rPr>
        <w:t xml:space="preserve"> and </w:t>
      </w:r>
      <w:r w:rsidR="000C6434">
        <w:rPr>
          <w:rFonts w:asciiTheme="minorHAnsi" w:hAnsiTheme="minorHAnsi" w:cstheme="minorHAnsi"/>
          <w:sz w:val="24"/>
        </w:rPr>
        <w:t>demands</w:t>
      </w:r>
      <w:r w:rsidR="00F81B29">
        <w:rPr>
          <w:rFonts w:asciiTheme="minorHAnsi" w:hAnsiTheme="minorHAnsi" w:cstheme="minorHAnsi"/>
          <w:sz w:val="24"/>
        </w:rPr>
        <w:t xml:space="preserve"> </w:t>
      </w:r>
      <w:r w:rsidR="00F81B29">
        <w:rPr>
          <w:rFonts w:asciiTheme="minorHAnsi" w:hAnsiTheme="minorHAnsi" w:cstheme="minorHAnsi"/>
          <w:sz w:val="24"/>
        </w:rPr>
        <w:fldChar w:fldCharType="begin"/>
      </w:r>
      <w:r w:rsidR="00F81B29">
        <w:rPr>
          <w:rFonts w:asciiTheme="minorHAnsi" w:hAnsiTheme="minorHAnsi" w:cstheme="minorHAnsi"/>
          <w:sz w:val="24"/>
        </w:rPr>
        <w:instrText xml:space="preserve"> ADDIN EN.CITE &lt;EndNote&gt;&lt;Cite&gt;&lt;Author&gt;Soyiri&lt;/Author&gt;&lt;Year&gt;2013&lt;/Year&gt;&lt;RecNum&gt;18&lt;/RecNum&gt;&lt;DisplayText&gt;(2)&lt;/DisplayText&gt;&lt;record&gt;&lt;rec-number&gt;18&lt;/rec-number&gt;&lt;foreign-keys&gt;&lt;key app="EN" db-id="fd52afrz5xwa9tezaxoxxxfvtf299v250xe2" timestamp="1651143425"&gt;18&lt;/key&gt;&lt;/foreign-keys&gt;&lt;ref-type name="Journal Article"&gt;17&lt;/ref-type&gt;&lt;contributors&gt;&lt;authors&gt;&lt;author&gt;Soyiri, Ireneous N.&lt;/author&gt;&lt;author&gt;Reidpath, Daniel D.&lt;/author&gt;&lt;/authors&gt;&lt;/contributors&gt;&lt;titles&gt;&lt;title&gt;An overview of health forecasting&lt;/title&gt;&lt;secondary-title&gt;Environmental Health and Preventive Medicine&lt;/secondary-title&gt;&lt;/titles&gt;&lt;periodical&gt;&lt;full-title&gt;Environmental Health and Preventive Medicine&lt;/full-title&gt;&lt;/periodical&gt;&lt;pages&gt;1-9&lt;/pages&gt;&lt;volume&gt;18&lt;/volume&gt;&lt;number&gt;1&lt;/number&gt;&lt;dates&gt;&lt;year&gt;2013&lt;/year&gt;&lt;pub-dates&gt;&lt;date&gt;2013/01/01&lt;/date&gt;&lt;/pub-dates&gt;&lt;/dates&gt;&lt;isbn&gt;1347-4715&lt;/isbn&gt;&lt;urls&gt;&lt;related-urls&gt;&lt;url&gt;https://doi.org/10.1007/s12199-012-0294-6&lt;/url&gt;&lt;/related-urls&gt;&lt;/urls&gt;&lt;electronic-resource-num&gt;10.1007/s12199-012-0294-6&lt;/electronic-resource-num&gt;&lt;/record&gt;&lt;/Cite&gt;&lt;/EndNote&gt;</w:instrText>
      </w:r>
      <w:r w:rsidR="00F81B29">
        <w:rPr>
          <w:rFonts w:asciiTheme="minorHAnsi" w:hAnsiTheme="minorHAnsi" w:cstheme="minorHAnsi"/>
          <w:sz w:val="24"/>
        </w:rPr>
        <w:fldChar w:fldCharType="separate"/>
      </w:r>
      <w:r w:rsidR="00F81B29">
        <w:rPr>
          <w:rFonts w:asciiTheme="minorHAnsi" w:hAnsiTheme="minorHAnsi" w:cstheme="minorHAnsi"/>
          <w:noProof/>
          <w:sz w:val="24"/>
        </w:rPr>
        <w:t>(2)</w:t>
      </w:r>
      <w:r w:rsidR="00F81B29">
        <w:rPr>
          <w:rFonts w:asciiTheme="minorHAnsi" w:hAnsiTheme="minorHAnsi" w:cstheme="minorHAnsi"/>
          <w:sz w:val="24"/>
        </w:rPr>
        <w:fldChar w:fldCharType="end"/>
      </w:r>
      <w:r w:rsidR="003339E9">
        <w:rPr>
          <w:rFonts w:asciiTheme="minorHAnsi" w:hAnsiTheme="minorHAnsi" w:cstheme="minorHAnsi"/>
          <w:sz w:val="24"/>
        </w:rPr>
        <w:t xml:space="preserve"> or dynamics between services </w:t>
      </w:r>
      <w:r w:rsidR="003339E9">
        <w:rPr>
          <w:rFonts w:asciiTheme="minorHAnsi" w:hAnsiTheme="minorHAnsi" w:cstheme="minorHAnsi"/>
          <w:sz w:val="24"/>
        </w:rPr>
        <w:fldChar w:fldCharType="begin"/>
      </w:r>
      <w:r w:rsidR="003339E9">
        <w:rPr>
          <w:rFonts w:asciiTheme="minorHAnsi" w:hAnsiTheme="minorHAnsi" w:cstheme="minorHAnsi"/>
          <w:sz w:val="24"/>
        </w:rPr>
        <w:instrText xml:space="preserve"> ADDIN EN.CITE &lt;EndNote&gt;&lt;Cite&gt;&lt;Author&gt;Almeda&lt;/Author&gt;&lt;Year&gt;2019&lt;/Year&gt;&lt;RecNum&gt;21&lt;/RecNum&gt;&lt;DisplayText&gt;(3)&lt;/DisplayText&gt;&lt;record&gt;&lt;rec-number&gt;21&lt;/rec-number&gt;&lt;foreign-keys&gt;&lt;key app="EN" db-id="fd52afrz5xwa9tezaxoxxxfvtf299v250xe2" timestamp="1651151209"&gt;21&lt;/key&gt;&lt;/foreign-keys&gt;&lt;ref-type name="Journal Article"&gt;17&lt;/ref-type&gt;&lt;contributors&gt;&lt;authors&gt;&lt;author&gt;Almeda, Nerea&lt;/author&gt;&lt;author&gt;García-Alonso, Carlos R.&lt;/author&gt;&lt;author&gt;Salinas-Pérez, José A.&lt;/author&gt;&lt;author&gt;Gutiérrez-Colosía, Mencía R.&lt;/author&gt;&lt;author&gt;Salvador-Carulla, Luis&lt;/author&gt;&lt;/authors&gt;&lt;/contributors&gt;&lt;titles&gt;&lt;title&gt;Causal Modelling for Supporting Planning and Management of Mental Health Services and Systems: A Systematic Review&lt;/title&gt;&lt;secondary-title&gt;International Journal of Environmental Research and Public Health&lt;/secondary-title&gt;&lt;/titles&gt;&lt;periodical&gt;&lt;full-title&gt;International Journal of Environmental Research and Public Health&lt;/full-title&gt;&lt;/periodical&gt;&lt;pages&gt;332&lt;/pages&gt;&lt;volume&gt;16&lt;/volume&gt;&lt;number&gt;3&lt;/number&gt;&lt;dates&gt;&lt;year&gt;2019&lt;/year&gt;&lt;/dates&gt;&lt;isbn&gt;1660-4601&lt;/isbn&gt;&lt;accession-num&gt;doi:10.3390/ijerph16030332&lt;/accession-num&gt;&lt;urls&gt;&lt;related-urls&gt;&lt;url&gt;https://www.mdpi.com/1660-4601/16/3/332&lt;/url&gt;&lt;/related-urls&gt;&lt;/urls&gt;&lt;/record&gt;&lt;/Cite&gt;&lt;/EndNote&gt;</w:instrText>
      </w:r>
      <w:r w:rsidR="003339E9">
        <w:rPr>
          <w:rFonts w:asciiTheme="minorHAnsi" w:hAnsiTheme="minorHAnsi" w:cstheme="minorHAnsi"/>
          <w:sz w:val="24"/>
        </w:rPr>
        <w:fldChar w:fldCharType="separate"/>
      </w:r>
      <w:r w:rsidR="003339E9">
        <w:rPr>
          <w:rFonts w:asciiTheme="minorHAnsi" w:hAnsiTheme="minorHAnsi" w:cstheme="minorHAnsi"/>
          <w:noProof/>
          <w:sz w:val="24"/>
        </w:rPr>
        <w:t>(3)</w:t>
      </w:r>
      <w:r w:rsidR="003339E9">
        <w:rPr>
          <w:rFonts w:asciiTheme="minorHAnsi" w:hAnsiTheme="minorHAnsi" w:cstheme="minorHAnsi"/>
          <w:sz w:val="24"/>
        </w:rPr>
        <w:fldChar w:fldCharType="end"/>
      </w:r>
      <w:r w:rsidR="005A4F58">
        <w:rPr>
          <w:rFonts w:asciiTheme="minorHAnsi" w:hAnsiTheme="minorHAnsi" w:cstheme="minorHAnsi"/>
          <w:sz w:val="24"/>
        </w:rPr>
        <w:t xml:space="preserve">. </w:t>
      </w:r>
      <w:r w:rsidR="004F5477">
        <w:rPr>
          <w:rFonts w:asciiTheme="minorHAnsi" w:hAnsiTheme="minorHAnsi" w:cstheme="minorHAnsi"/>
          <w:sz w:val="24"/>
        </w:rPr>
        <w:t xml:space="preserve">They rely on an assumption that </w:t>
      </w:r>
      <w:r w:rsidR="00F81B29">
        <w:rPr>
          <w:rFonts w:asciiTheme="minorHAnsi" w:hAnsiTheme="minorHAnsi" w:cstheme="minorHAnsi"/>
          <w:sz w:val="24"/>
        </w:rPr>
        <w:t xml:space="preserve">the predictions are determined </w:t>
      </w:r>
      <w:r>
        <w:rPr>
          <w:rFonts w:asciiTheme="minorHAnsi" w:hAnsiTheme="minorHAnsi" w:cstheme="minorHAnsi"/>
          <w:sz w:val="24"/>
        </w:rPr>
        <w:t>by structure in existing data (e.g., historical trends, causal associations between variables)</w:t>
      </w:r>
      <w:r w:rsidR="004F5477">
        <w:rPr>
          <w:rFonts w:asciiTheme="minorHAnsi" w:hAnsiTheme="minorHAnsi" w:cstheme="minorHAnsi"/>
          <w:sz w:val="24"/>
        </w:rPr>
        <w:t>.</w:t>
      </w:r>
      <w:r w:rsidR="00AB6ACE">
        <w:rPr>
          <w:rFonts w:asciiTheme="minorHAnsi" w:hAnsiTheme="minorHAnsi" w:cstheme="minorHAnsi"/>
          <w:sz w:val="24"/>
        </w:rPr>
        <w:t xml:space="preserve"> </w:t>
      </w:r>
      <w:commentRangeStart w:id="5"/>
      <w:r w:rsidR="00AB6ACE">
        <w:rPr>
          <w:rFonts w:asciiTheme="minorHAnsi" w:hAnsiTheme="minorHAnsi" w:cstheme="minorHAnsi"/>
          <w:sz w:val="24"/>
        </w:rPr>
        <w:t>In mental health research, they are increasingly used to explore large datasets for purposes that include risk prediction,</w:t>
      </w:r>
      <w:r w:rsidR="005B4E18">
        <w:rPr>
          <w:rFonts w:asciiTheme="minorHAnsi" w:hAnsiTheme="minorHAnsi" w:cstheme="minorHAnsi"/>
          <w:sz w:val="24"/>
        </w:rPr>
        <w:t xml:space="preserve"> targeting care and</w:t>
      </w:r>
      <w:r w:rsidR="00AB6ACE">
        <w:rPr>
          <w:rFonts w:asciiTheme="minorHAnsi" w:hAnsiTheme="minorHAnsi" w:cstheme="minorHAnsi"/>
          <w:sz w:val="24"/>
        </w:rPr>
        <w:t xml:space="preserve"> identifying potential targets for prevention and intervention.</w:t>
      </w:r>
      <w:commentRangeEnd w:id="5"/>
      <w:r w:rsidR="00AB6ACE">
        <w:rPr>
          <w:rStyle w:val="CommentReference"/>
        </w:rPr>
        <w:commentReference w:id="5"/>
      </w:r>
    </w:p>
    <w:p w14:paraId="7E26FC52" w14:textId="77777777" w:rsidR="00A8740E" w:rsidRDefault="00A8740E" w:rsidP="00202EC6">
      <w:pPr>
        <w:rPr>
          <w:ins w:id="6" w:author="Matthew Hamilton" w:date="2022-06-03T10:38:00Z"/>
          <w:rFonts w:asciiTheme="minorHAnsi" w:hAnsiTheme="minorHAnsi" w:cstheme="minorHAnsi"/>
          <w:sz w:val="24"/>
        </w:rPr>
      </w:pPr>
    </w:p>
    <w:p w14:paraId="08851FA5" w14:textId="1F1AFE35" w:rsidR="00DD11BF" w:rsidRDefault="00166C77" w:rsidP="00202EC6">
      <w:pPr>
        <w:rPr>
          <w:rFonts w:asciiTheme="minorHAnsi" w:hAnsiTheme="minorHAnsi" w:cstheme="minorHAnsi"/>
          <w:sz w:val="24"/>
        </w:rPr>
      </w:pPr>
      <w:ins w:id="7" w:author="Sandra Diminic" w:date="2022-05-13T14:26:00Z">
        <w:r>
          <w:rPr>
            <w:rFonts w:asciiTheme="minorHAnsi" w:hAnsiTheme="minorHAnsi" w:cstheme="minorHAnsi"/>
            <w:sz w:val="24"/>
          </w:rPr>
          <w:t>Needs-based planning models</w:t>
        </w:r>
      </w:ins>
      <w:ins w:id="8" w:author="Sandra Diminic" w:date="2022-05-13T14:46:00Z">
        <w:r w:rsidR="006704CC">
          <w:rPr>
            <w:rFonts w:asciiTheme="minorHAnsi" w:hAnsiTheme="minorHAnsi" w:cstheme="minorHAnsi"/>
            <w:sz w:val="24"/>
          </w:rPr>
          <w:t xml:space="preserve"> build on such </w:t>
        </w:r>
      </w:ins>
      <w:ins w:id="9" w:author="Sandra Diminic" w:date="2022-05-13T14:47:00Z">
        <w:r w:rsidR="006704CC">
          <w:rPr>
            <w:rFonts w:asciiTheme="minorHAnsi" w:hAnsiTheme="minorHAnsi" w:cstheme="minorHAnsi"/>
            <w:sz w:val="24"/>
          </w:rPr>
          <w:t>projections</w:t>
        </w:r>
      </w:ins>
      <w:ins w:id="10" w:author="Sandra Diminic" w:date="2022-05-13T14:46:00Z">
        <w:r w:rsidR="006704CC">
          <w:rPr>
            <w:rFonts w:asciiTheme="minorHAnsi" w:hAnsiTheme="minorHAnsi" w:cstheme="minorHAnsi"/>
            <w:sz w:val="24"/>
          </w:rPr>
          <w:t xml:space="preserve"> of </w:t>
        </w:r>
      </w:ins>
      <w:ins w:id="11" w:author="Sandra Diminic" w:date="2022-05-13T16:03:00Z">
        <w:r w:rsidR="00A12059">
          <w:rPr>
            <w:rFonts w:asciiTheme="minorHAnsi" w:hAnsiTheme="minorHAnsi" w:cstheme="minorHAnsi"/>
            <w:sz w:val="24"/>
          </w:rPr>
          <w:t xml:space="preserve">future </w:t>
        </w:r>
      </w:ins>
      <w:ins w:id="12" w:author="Sandra Diminic" w:date="2022-05-13T14:46:00Z">
        <w:r w:rsidR="006704CC">
          <w:rPr>
            <w:rFonts w:asciiTheme="minorHAnsi" w:hAnsiTheme="minorHAnsi" w:cstheme="minorHAnsi"/>
            <w:sz w:val="24"/>
          </w:rPr>
          <w:t xml:space="preserve">population prevalence by </w:t>
        </w:r>
      </w:ins>
      <w:ins w:id="13" w:author="Sandra Diminic" w:date="2022-05-13T16:02:00Z">
        <w:r w:rsidR="00A12059">
          <w:rPr>
            <w:rFonts w:asciiTheme="minorHAnsi" w:hAnsiTheme="minorHAnsi" w:cstheme="minorHAnsi"/>
            <w:sz w:val="24"/>
          </w:rPr>
          <w:t xml:space="preserve">also </w:t>
        </w:r>
      </w:ins>
      <w:ins w:id="14" w:author="Sandra Diminic" w:date="2022-05-13T14:48:00Z">
        <w:r w:rsidR="006704CC">
          <w:rPr>
            <w:rFonts w:asciiTheme="minorHAnsi" w:hAnsiTheme="minorHAnsi" w:cstheme="minorHAnsi"/>
            <w:sz w:val="24"/>
          </w:rPr>
          <w:t>model</w:t>
        </w:r>
      </w:ins>
      <w:ins w:id="15" w:author="Sandra Diminic" w:date="2022-05-13T16:02:00Z">
        <w:r w:rsidR="00A12059">
          <w:rPr>
            <w:rFonts w:asciiTheme="minorHAnsi" w:hAnsiTheme="minorHAnsi" w:cstheme="minorHAnsi"/>
            <w:sz w:val="24"/>
          </w:rPr>
          <w:t>ling</w:t>
        </w:r>
      </w:ins>
      <w:ins w:id="16" w:author="Sandra Diminic" w:date="2022-05-13T14:46:00Z">
        <w:r w:rsidR="006704CC">
          <w:rPr>
            <w:rFonts w:asciiTheme="minorHAnsi" w:hAnsiTheme="minorHAnsi" w:cstheme="minorHAnsi"/>
            <w:sz w:val="24"/>
          </w:rPr>
          <w:t xml:space="preserve"> the quantum and types of services </w:t>
        </w:r>
      </w:ins>
      <w:ins w:id="17" w:author="Sandra Diminic" w:date="2022-05-13T14:47:00Z">
        <w:r w:rsidR="006704CC">
          <w:rPr>
            <w:rFonts w:asciiTheme="minorHAnsi" w:hAnsiTheme="minorHAnsi" w:cstheme="minorHAnsi"/>
            <w:sz w:val="24"/>
          </w:rPr>
          <w:t xml:space="preserve">required to </w:t>
        </w:r>
      </w:ins>
      <w:ins w:id="18" w:author="Sandra Diminic" w:date="2022-05-13T14:48:00Z">
        <w:r w:rsidR="006704CC">
          <w:rPr>
            <w:rFonts w:asciiTheme="minorHAnsi" w:hAnsiTheme="minorHAnsi" w:cstheme="minorHAnsi"/>
            <w:sz w:val="24"/>
          </w:rPr>
          <w:t>respond to these needs</w:t>
        </w:r>
      </w:ins>
      <w:ins w:id="19" w:author="Sandra Diminic" w:date="2022-05-13T16:04:00Z">
        <w:r w:rsidR="0092625D">
          <w:rPr>
            <w:rFonts w:asciiTheme="minorHAnsi" w:hAnsiTheme="minorHAnsi" w:cstheme="minorHAnsi"/>
            <w:sz w:val="24"/>
          </w:rPr>
          <w:t xml:space="preserve"> </w:t>
        </w:r>
      </w:ins>
      <w:ins w:id="20" w:author="Sandra Diminic" w:date="2022-05-13T16:08:00Z">
        <w:r w:rsidR="0092625D">
          <w:rPr>
            <w:rFonts w:asciiTheme="minorHAnsi" w:hAnsiTheme="minorHAnsi" w:cstheme="minorHAnsi"/>
            <w:sz w:val="24"/>
          </w:rPr>
          <w:t>to</w:t>
        </w:r>
      </w:ins>
      <w:ins w:id="21" w:author="Sandra Diminic" w:date="2022-05-13T14:48:00Z">
        <w:r w:rsidR="006704CC">
          <w:rPr>
            <w:rFonts w:asciiTheme="minorHAnsi" w:hAnsiTheme="minorHAnsi" w:cstheme="minorHAnsi"/>
            <w:sz w:val="24"/>
          </w:rPr>
          <w:t xml:space="preserve"> estimate the system resourcing </w:t>
        </w:r>
      </w:ins>
      <w:ins w:id="22" w:author="Sandra Diminic" w:date="2022-05-13T16:03:00Z">
        <w:r w:rsidR="00A12059">
          <w:rPr>
            <w:rFonts w:asciiTheme="minorHAnsi" w:hAnsiTheme="minorHAnsi" w:cstheme="minorHAnsi"/>
            <w:sz w:val="24"/>
          </w:rPr>
          <w:t>needed</w:t>
        </w:r>
      </w:ins>
      <w:ins w:id="23" w:author="Sandra Diminic" w:date="2022-05-13T14:48:00Z">
        <w:r w:rsidR="006704CC">
          <w:rPr>
            <w:rFonts w:asciiTheme="minorHAnsi" w:hAnsiTheme="minorHAnsi" w:cstheme="minorHAnsi"/>
            <w:sz w:val="24"/>
          </w:rPr>
          <w:t>, such as workforce, facilities and funding [</w:t>
        </w:r>
        <w:commentRangeStart w:id="24"/>
        <w:r w:rsidR="006704CC">
          <w:rPr>
            <w:rFonts w:asciiTheme="minorHAnsi" w:hAnsiTheme="minorHAnsi" w:cstheme="minorHAnsi"/>
            <w:sz w:val="24"/>
          </w:rPr>
          <w:t>REF</w:t>
        </w:r>
      </w:ins>
      <w:commentRangeEnd w:id="24"/>
      <w:ins w:id="25" w:author="Sandra Diminic" w:date="2022-05-13T14:49:00Z">
        <w:r w:rsidR="006704CC">
          <w:rPr>
            <w:rStyle w:val="CommentReference"/>
          </w:rPr>
          <w:commentReference w:id="24"/>
        </w:r>
      </w:ins>
      <w:ins w:id="26" w:author="Sandra Diminic" w:date="2022-05-13T14:48:00Z">
        <w:r w:rsidR="006704CC">
          <w:rPr>
            <w:rFonts w:asciiTheme="minorHAnsi" w:hAnsiTheme="minorHAnsi" w:cstheme="minorHAnsi"/>
            <w:sz w:val="24"/>
          </w:rPr>
          <w:t>].</w:t>
        </w:r>
      </w:ins>
      <w:r w:rsidR="00AB6ACE">
        <w:rPr>
          <w:rFonts w:asciiTheme="minorHAnsi" w:hAnsiTheme="minorHAnsi" w:cstheme="minorHAnsi"/>
          <w:sz w:val="24"/>
        </w:rPr>
        <w:t xml:space="preserve"> </w:t>
      </w:r>
      <w:r w:rsidR="00FA62CC">
        <w:rPr>
          <w:rFonts w:asciiTheme="minorHAnsi" w:hAnsiTheme="minorHAnsi" w:cstheme="minorHAnsi"/>
          <w:sz w:val="24"/>
        </w:rPr>
        <w:t xml:space="preserve">A prominent Australian example of a </w:t>
      </w:r>
      <w:proofErr w:type="gramStart"/>
      <w:r w:rsidR="00FA62CC">
        <w:rPr>
          <w:rFonts w:asciiTheme="minorHAnsi" w:hAnsiTheme="minorHAnsi" w:cstheme="minorHAnsi"/>
          <w:sz w:val="24"/>
        </w:rPr>
        <w:t>needs based</w:t>
      </w:r>
      <w:proofErr w:type="gramEnd"/>
      <w:r w:rsidR="00FA62CC">
        <w:rPr>
          <w:rFonts w:asciiTheme="minorHAnsi" w:hAnsiTheme="minorHAnsi" w:cstheme="minorHAnsi"/>
          <w:sz w:val="24"/>
        </w:rPr>
        <w:t xml:space="preserve"> planning model is the National Mental Health Planning Framework Tool </w:t>
      </w:r>
      <w:commentRangeStart w:id="27"/>
      <w:r w:rsidR="00FA62CC">
        <w:rPr>
          <w:rFonts w:asciiTheme="minorHAnsi" w:hAnsiTheme="minorHAnsi" w:cstheme="minorHAnsi"/>
          <w:sz w:val="24"/>
        </w:rPr>
        <w:t>[REF].</w:t>
      </w:r>
      <w:commentRangeEnd w:id="27"/>
      <w:r w:rsidR="00FA62CC">
        <w:rPr>
          <w:rStyle w:val="CommentReference"/>
        </w:rPr>
        <w:commentReference w:id="27"/>
      </w:r>
    </w:p>
    <w:p w14:paraId="1E77141E" w14:textId="77777777" w:rsidR="00DD11BF" w:rsidRDefault="00DD11BF" w:rsidP="00202EC6">
      <w:pPr>
        <w:rPr>
          <w:rFonts w:asciiTheme="minorHAnsi" w:hAnsiTheme="minorHAnsi" w:cstheme="minorHAnsi"/>
          <w:sz w:val="24"/>
        </w:rPr>
      </w:pPr>
    </w:p>
    <w:p w14:paraId="39E4EE4D" w14:textId="3C6CE46F" w:rsidR="001B3083" w:rsidRDefault="000C6434" w:rsidP="00202EC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Markov model (MM)</w:t>
      </w:r>
      <w:r w:rsidR="00B76AE0">
        <w:rPr>
          <w:rFonts w:asciiTheme="minorHAnsi" w:hAnsiTheme="minorHAnsi" w:cstheme="minorHAnsi"/>
          <w:sz w:val="24"/>
        </w:rPr>
        <w:t xml:space="preserve"> is a general term </w:t>
      </w:r>
      <w:r w:rsidR="00E5219C">
        <w:rPr>
          <w:rFonts w:asciiTheme="minorHAnsi" w:hAnsiTheme="minorHAnsi" w:cstheme="minorHAnsi"/>
          <w:sz w:val="24"/>
        </w:rPr>
        <w:t xml:space="preserve">for </w:t>
      </w:r>
      <w:r w:rsidR="00B76AE0">
        <w:rPr>
          <w:rFonts w:asciiTheme="minorHAnsi" w:hAnsiTheme="minorHAnsi" w:cstheme="minorHAnsi"/>
          <w:sz w:val="24"/>
        </w:rPr>
        <w:t>a group of models</w:t>
      </w:r>
      <w:r w:rsidR="00630B93">
        <w:rPr>
          <w:rFonts w:asciiTheme="minorHAnsi" w:hAnsiTheme="minorHAnsi" w:cstheme="minorHAnsi"/>
          <w:sz w:val="24"/>
        </w:rPr>
        <w:t xml:space="preserve"> (also called state-transition models)</w:t>
      </w:r>
      <w:r w:rsidR="00B76AE0">
        <w:rPr>
          <w:rFonts w:asciiTheme="minorHAnsi" w:hAnsiTheme="minorHAnsi" w:cstheme="minorHAnsi"/>
          <w:sz w:val="24"/>
        </w:rPr>
        <w:t xml:space="preserve"> that </w:t>
      </w:r>
      <w:r w:rsidR="00EB0AC6">
        <w:rPr>
          <w:rFonts w:asciiTheme="minorHAnsi" w:hAnsiTheme="minorHAnsi" w:cstheme="minorHAnsi"/>
          <w:sz w:val="24"/>
        </w:rPr>
        <w:t>predict</w:t>
      </w:r>
      <w:r w:rsidR="00B76AE0">
        <w:rPr>
          <w:rFonts w:asciiTheme="minorHAnsi" w:hAnsiTheme="minorHAnsi" w:cstheme="minorHAnsi"/>
          <w:sz w:val="24"/>
        </w:rPr>
        <w:t xml:space="preserve"> </w:t>
      </w:r>
      <w:r w:rsidR="00CA29A7">
        <w:rPr>
          <w:rFonts w:asciiTheme="minorHAnsi" w:hAnsiTheme="minorHAnsi" w:cstheme="minorHAnsi"/>
          <w:sz w:val="24"/>
        </w:rPr>
        <w:t xml:space="preserve">transitions between different </w:t>
      </w:r>
      <w:r w:rsidR="00EB0AC6">
        <w:rPr>
          <w:rFonts w:asciiTheme="minorHAnsi" w:hAnsiTheme="minorHAnsi" w:cstheme="minorHAnsi"/>
          <w:sz w:val="24"/>
        </w:rPr>
        <w:t xml:space="preserve">states </w:t>
      </w:r>
      <w:r w:rsidR="00630B93">
        <w:rPr>
          <w:rFonts w:asciiTheme="minorHAnsi" w:hAnsiTheme="minorHAnsi" w:cstheme="minorHAnsi"/>
          <w:sz w:val="24"/>
        </w:rPr>
        <w:t>(</w:t>
      </w:r>
      <w:proofErr w:type="gramStart"/>
      <w:r w:rsidR="00630B93">
        <w:rPr>
          <w:rFonts w:asciiTheme="minorHAnsi" w:hAnsiTheme="minorHAnsi" w:cstheme="minorHAnsi"/>
          <w:sz w:val="24"/>
        </w:rPr>
        <w:t>e.g.</w:t>
      </w:r>
      <w:proofErr w:type="gramEnd"/>
      <w:r w:rsidR="00630B93">
        <w:rPr>
          <w:rFonts w:asciiTheme="minorHAnsi" w:hAnsiTheme="minorHAnsi" w:cstheme="minorHAnsi"/>
          <w:sz w:val="24"/>
        </w:rPr>
        <w:t xml:space="preserve"> </w:t>
      </w:r>
      <w:r w:rsidR="009746FD">
        <w:rPr>
          <w:rFonts w:asciiTheme="minorHAnsi" w:hAnsiTheme="minorHAnsi" w:cstheme="minorHAnsi"/>
          <w:sz w:val="24"/>
        </w:rPr>
        <w:t>healthy</w:t>
      </w:r>
      <w:r w:rsidR="00630B93">
        <w:rPr>
          <w:rFonts w:asciiTheme="minorHAnsi" w:hAnsiTheme="minorHAnsi" w:cstheme="minorHAnsi"/>
          <w:sz w:val="24"/>
        </w:rPr>
        <w:t>, sick, recovered, dead)</w:t>
      </w:r>
      <w:r w:rsidR="00EB0AC6">
        <w:rPr>
          <w:rFonts w:asciiTheme="minorHAnsi" w:hAnsiTheme="minorHAnsi" w:cstheme="minorHAnsi"/>
          <w:sz w:val="24"/>
        </w:rPr>
        <w:t xml:space="preserve">. The states in a Markov model can be </w:t>
      </w:r>
      <w:r w:rsidR="00E162D4">
        <w:rPr>
          <w:rFonts w:asciiTheme="minorHAnsi" w:hAnsiTheme="minorHAnsi" w:cstheme="minorHAnsi"/>
          <w:sz w:val="24"/>
        </w:rPr>
        <w:t>observed or latent</w:t>
      </w:r>
      <w:r w:rsidR="00CA29A7">
        <w:rPr>
          <w:rFonts w:asciiTheme="minorHAnsi" w:hAnsiTheme="minorHAnsi" w:cstheme="minorHAnsi"/>
          <w:sz w:val="24"/>
        </w:rPr>
        <w:t xml:space="preserve"> </w:t>
      </w:r>
      <w:r w:rsidR="00EB0AC6">
        <w:rPr>
          <w:rFonts w:asciiTheme="minorHAnsi" w:hAnsiTheme="minorHAnsi" w:cstheme="minorHAnsi"/>
          <w:sz w:val="24"/>
        </w:rPr>
        <w:t xml:space="preserve">and transitions between them are </w:t>
      </w:r>
      <w:r w:rsidR="00141044">
        <w:rPr>
          <w:rFonts w:asciiTheme="minorHAnsi" w:hAnsiTheme="minorHAnsi" w:cstheme="minorHAnsi"/>
          <w:sz w:val="24"/>
        </w:rPr>
        <w:t xml:space="preserve">governed by the Markov assumption </w:t>
      </w:r>
      <w:r w:rsidR="00EB0AC6">
        <w:rPr>
          <w:rFonts w:asciiTheme="minorHAnsi" w:hAnsiTheme="minorHAnsi" w:cstheme="minorHAnsi"/>
          <w:sz w:val="24"/>
        </w:rPr>
        <w:t>that the</w:t>
      </w:r>
      <w:r w:rsidR="00141044">
        <w:rPr>
          <w:rFonts w:asciiTheme="minorHAnsi" w:hAnsiTheme="minorHAnsi" w:cstheme="minorHAnsi"/>
          <w:sz w:val="24"/>
        </w:rPr>
        <w:t xml:space="preserve"> system is </w:t>
      </w:r>
      <w:r w:rsidR="00141044" w:rsidRPr="00141044">
        <w:rPr>
          <w:rFonts w:asciiTheme="minorHAnsi" w:hAnsiTheme="minorHAnsi" w:cstheme="minorHAnsi"/>
          <w:sz w:val="24"/>
        </w:rPr>
        <w:t>"memoryless"</w:t>
      </w:r>
      <w:r w:rsidR="00141044">
        <w:rPr>
          <w:rFonts w:asciiTheme="minorHAnsi" w:hAnsiTheme="minorHAnsi" w:cstheme="minorHAnsi"/>
          <w:sz w:val="24"/>
        </w:rPr>
        <w:t xml:space="preserve">, with </w:t>
      </w:r>
      <w:r w:rsidR="00141044" w:rsidRPr="00141044">
        <w:rPr>
          <w:rFonts w:asciiTheme="minorHAnsi" w:hAnsiTheme="minorHAnsi" w:cstheme="minorHAnsi"/>
          <w:sz w:val="24"/>
        </w:rPr>
        <w:t>transition probabilit</w:t>
      </w:r>
      <w:r w:rsidR="00141044">
        <w:rPr>
          <w:rFonts w:asciiTheme="minorHAnsi" w:hAnsiTheme="minorHAnsi" w:cstheme="minorHAnsi"/>
          <w:sz w:val="24"/>
        </w:rPr>
        <w:t>ies</w:t>
      </w:r>
      <w:r w:rsidR="00141044" w:rsidRPr="00141044">
        <w:rPr>
          <w:rFonts w:asciiTheme="minorHAnsi" w:hAnsiTheme="minorHAnsi" w:cstheme="minorHAnsi"/>
          <w:sz w:val="24"/>
        </w:rPr>
        <w:t xml:space="preserve"> </w:t>
      </w:r>
      <w:r w:rsidR="00141044">
        <w:rPr>
          <w:rFonts w:asciiTheme="minorHAnsi" w:hAnsiTheme="minorHAnsi" w:cstheme="minorHAnsi"/>
          <w:sz w:val="24"/>
        </w:rPr>
        <w:t xml:space="preserve">solely depending on the </w:t>
      </w:r>
      <w:r w:rsidR="00141044" w:rsidRPr="00141044">
        <w:rPr>
          <w:rFonts w:asciiTheme="minorHAnsi" w:hAnsiTheme="minorHAnsi" w:cstheme="minorHAnsi"/>
          <w:sz w:val="24"/>
        </w:rPr>
        <w:t>present state</w:t>
      </w:r>
      <w:r w:rsidR="0056153B">
        <w:rPr>
          <w:rFonts w:asciiTheme="minorHAnsi" w:hAnsiTheme="minorHAnsi" w:cstheme="minorHAnsi"/>
          <w:sz w:val="24"/>
        </w:rPr>
        <w:t xml:space="preserve"> and not the past</w:t>
      </w:r>
      <w:r w:rsidR="00141044">
        <w:rPr>
          <w:rFonts w:asciiTheme="minorHAnsi" w:hAnsiTheme="minorHAnsi" w:cstheme="minorHAnsi"/>
          <w:sz w:val="24"/>
        </w:rPr>
        <w:t xml:space="preserve">. </w:t>
      </w:r>
      <w:r w:rsidR="00AF235D">
        <w:rPr>
          <w:rFonts w:asciiTheme="minorHAnsi" w:hAnsiTheme="minorHAnsi" w:cstheme="minorHAnsi"/>
          <w:sz w:val="24"/>
        </w:rPr>
        <w:t xml:space="preserve">MM </w:t>
      </w:r>
      <w:r w:rsidR="0047619D">
        <w:rPr>
          <w:rFonts w:asciiTheme="minorHAnsi" w:hAnsiTheme="minorHAnsi" w:cstheme="minorHAnsi"/>
          <w:sz w:val="24"/>
        </w:rPr>
        <w:t>can be modelled both at</w:t>
      </w:r>
      <w:r w:rsidR="0025689C">
        <w:rPr>
          <w:rFonts w:asciiTheme="minorHAnsi" w:hAnsiTheme="minorHAnsi" w:cstheme="minorHAnsi"/>
          <w:sz w:val="24"/>
        </w:rPr>
        <w:t xml:space="preserve"> </w:t>
      </w:r>
      <w:r w:rsidR="0047619D">
        <w:rPr>
          <w:rFonts w:asciiTheme="minorHAnsi" w:hAnsiTheme="minorHAnsi" w:cstheme="minorHAnsi"/>
          <w:sz w:val="24"/>
        </w:rPr>
        <w:t xml:space="preserve">the </w:t>
      </w:r>
      <w:r w:rsidR="0025689C" w:rsidRPr="0025689C">
        <w:rPr>
          <w:rFonts w:asciiTheme="minorHAnsi" w:hAnsiTheme="minorHAnsi" w:cstheme="minorHAnsi"/>
          <w:sz w:val="24"/>
        </w:rPr>
        <w:t xml:space="preserve">aggregate </w:t>
      </w:r>
      <w:r w:rsidR="0025689C">
        <w:rPr>
          <w:rFonts w:asciiTheme="minorHAnsi" w:hAnsiTheme="minorHAnsi" w:cstheme="minorHAnsi"/>
          <w:sz w:val="24"/>
        </w:rPr>
        <w:t>(cohort) or</w:t>
      </w:r>
      <w:r w:rsidR="0025689C" w:rsidRPr="0025689C">
        <w:rPr>
          <w:rFonts w:asciiTheme="minorHAnsi" w:hAnsiTheme="minorHAnsi" w:cstheme="minorHAnsi"/>
          <w:sz w:val="24"/>
        </w:rPr>
        <w:t xml:space="preserve"> individual</w:t>
      </w:r>
      <w:r w:rsidR="0025689C">
        <w:rPr>
          <w:rFonts w:asciiTheme="minorHAnsi" w:hAnsiTheme="minorHAnsi" w:cstheme="minorHAnsi"/>
          <w:sz w:val="24"/>
        </w:rPr>
        <w:t xml:space="preserve"> level</w:t>
      </w:r>
      <w:r w:rsidR="0047619D">
        <w:rPr>
          <w:rFonts w:asciiTheme="minorHAnsi" w:hAnsiTheme="minorHAnsi" w:cstheme="minorHAnsi"/>
          <w:sz w:val="24"/>
        </w:rPr>
        <w:t xml:space="preserve"> with transition probability either being estimated from data or assumed based on literature or empirical evidence</w:t>
      </w:r>
      <w:r w:rsidR="00DE51E1">
        <w:rPr>
          <w:rFonts w:asciiTheme="minorHAnsi" w:hAnsiTheme="minorHAnsi" w:cstheme="minorHAnsi"/>
          <w:sz w:val="24"/>
        </w:rPr>
        <w:t xml:space="preserve"> </w:t>
      </w:r>
      <w:r w:rsidR="00DE51E1">
        <w:rPr>
          <w:rFonts w:asciiTheme="minorHAnsi" w:hAnsiTheme="minorHAnsi" w:cstheme="minorHAnsi"/>
          <w:sz w:val="24"/>
        </w:rPr>
        <w:fldChar w:fldCharType="begin">
          <w:fldData xml:space="preserve">PEVuZE5vdGU+PENpdGU+PEF1dGhvcj5Ib2FuZzwvQXV0aG9yPjxZZWFyPjIwMTY8L1llYXI+PFJl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</w:fldData>
        </w:fldChar>
      </w:r>
      <w:r w:rsidR="003339E9">
        <w:rPr>
          <w:rFonts w:asciiTheme="minorHAnsi" w:hAnsiTheme="minorHAnsi" w:cstheme="minorHAnsi"/>
          <w:sz w:val="24"/>
        </w:rPr>
        <w:instrText xml:space="preserve"> ADDIN EN.CITE </w:instrText>
      </w:r>
      <w:r w:rsidR="003339E9">
        <w:rPr>
          <w:rFonts w:asciiTheme="minorHAnsi" w:hAnsiTheme="minorHAnsi" w:cstheme="minorHAnsi"/>
          <w:sz w:val="24"/>
        </w:rPr>
        <w:fldChar w:fldCharType="begin">
          <w:fldData xml:space="preserve">PEVuZE5vdGU+PENpdGU+PEF1dGhvcj5Ib2FuZzwvQXV0aG9yPjxZZWFyPjIwMTY8L1llYXI+PFJl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</w:fldData>
        </w:fldChar>
      </w:r>
      <w:r w:rsidR="003339E9">
        <w:rPr>
          <w:rFonts w:asciiTheme="minorHAnsi" w:hAnsiTheme="minorHAnsi" w:cstheme="minorHAnsi"/>
          <w:sz w:val="24"/>
        </w:rPr>
        <w:instrText xml:space="preserve"> ADDIN EN.CITE.DATA </w:instrText>
      </w:r>
      <w:r w:rsidR="003339E9">
        <w:rPr>
          <w:rFonts w:asciiTheme="minorHAnsi" w:hAnsiTheme="minorHAnsi" w:cstheme="minorHAnsi"/>
          <w:sz w:val="24"/>
        </w:rPr>
      </w:r>
      <w:r w:rsidR="003339E9">
        <w:rPr>
          <w:rFonts w:asciiTheme="minorHAnsi" w:hAnsiTheme="minorHAnsi" w:cstheme="minorHAnsi"/>
          <w:sz w:val="24"/>
        </w:rPr>
        <w:fldChar w:fldCharType="end"/>
      </w:r>
      <w:r w:rsidR="00DE51E1">
        <w:rPr>
          <w:rFonts w:asciiTheme="minorHAnsi" w:hAnsiTheme="minorHAnsi" w:cstheme="minorHAnsi"/>
          <w:sz w:val="24"/>
        </w:rPr>
      </w:r>
      <w:r w:rsidR="00DE51E1">
        <w:rPr>
          <w:rFonts w:asciiTheme="minorHAnsi" w:hAnsiTheme="minorHAnsi" w:cstheme="minorHAnsi"/>
          <w:sz w:val="24"/>
        </w:rPr>
        <w:fldChar w:fldCharType="separate"/>
      </w:r>
      <w:r w:rsidR="003339E9">
        <w:rPr>
          <w:rFonts w:asciiTheme="minorHAnsi" w:hAnsiTheme="minorHAnsi" w:cstheme="minorHAnsi"/>
          <w:noProof/>
          <w:sz w:val="24"/>
        </w:rPr>
        <w:t>(4)</w:t>
      </w:r>
      <w:r w:rsidR="00DE51E1">
        <w:rPr>
          <w:rFonts w:asciiTheme="minorHAnsi" w:hAnsiTheme="minorHAnsi" w:cstheme="minorHAnsi"/>
          <w:sz w:val="24"/>
        </w:rPr>
        <w:fldChar w:fldCharType="end"/>
      </w:r>
      <w:r w:rsidR="0047619D">
        <w:rPr>
          <w:rFonts w:asciiTheme="minorHAnsi" w:hAnsiTheme="minorHAnsi" w:cstheme="minorHAnsi"/>
          <w:sz w:val="24"/>
        </w:rPr>
        <w:t xml:space="preserve">. </w:t>
      </w:r>
      <w:r w:rsidR="009B4D4F">
        <w:rPr>
          <w:rFonts w:asciiTheme="minorHAnsi" w:hAnsiTheme="minorHAnsi" w:cstheme="minorHAnsi"/>
          <w:sz w:val="24"/>
        </w:rPr>
        <w:t>MM</w:t>
      </w:r>
      <w:r w:rsidR="0098133D">
        <w:rPr>
          <w:rFonts w:asciiTheme="minorHAnsi" w:hAnsiTheme="minorHAnsi" w:cstheme="minorHAnsi"/>
          <w:sz w:val="24"/>
        </w:rPr>
        <w:t xml:space="preserve">s </w:t>
      </w:r>
      <w:r w:rsidR="009B4D4F">
        <w:rPr>
          <w:rFonts w:asciiTheme="minorHAnsi" w:hAnsiTheme="minorHAnsi" w:cstheme="minorHAnsi"/>
          <w:sz w:val="24"/>
        </w:rPr>
        <w:t>are widely used in</w:t>
      </w:r>
      <w:r w:rsidR="009B4D4F" w:rsidRPr="009B4D4F">
        <w:t xml:space="preserve"> </w:t>
      </w:r>
      <w:r w:rsidR="00E2548A" w:rsidRPr="009746FD">
        <w:rPr>
          <w:rFonts w:asciiTheme="minorHAnsi" w:hAnsiTheme="minorHAnsi" w:cstheme="minorHAnsi"/>
          <w:sz w:val="24"/>
        </w:rPr>
        <w:t xml:space="preserve">service planning and </w:t>
      </w:r>
      <w:r w:rsidR="009B4D4F" w:rsidRPr="009746FD">
        <w:rPr>
          <w:rFonts w:asciiTheme="minorHAnsi" w:hAnsiTheme="minorHAnsi" w:cstheme="minorHAnsi"/>
          <w:sz w:val="24"/>
        </w:rPr>
        <w:t xml:space="preserve">health </w:t>
      </w:r>
      <w:r w:rsidR="000F7DD1" w:rsidRPr="009746FD">
        <w:rPr>
          <w:rFonts w:asciiTheme="minorHAnsi" w:hAnsiTheme="minorHAnsi" w:cstheme="minorHAnsi"/>
          <w:sz w:val="24"/>
        </w:rPr>
        <w:t>economic</w:t>
      </w:r>
      <w:r w:rsidR="009B4D4F" w:rsidRPr="009746FD">
        <w:rPr>
          <w:rFonts w:asciiTheme="minorHAnsi" w:hAnsiTheme="minorHAnsi" w:cstheme="minorHAnsi"/>
          <w:sz w:val="24"/>
        </w:rPr>
        <w:t xml:space="preserve"> evaluation</w:t>
      </w:r>
      <w:r w:rsidR="009B4D4F" w:rsidRPr="009B4D4F">
        <w:t xml:space="preserve"> </w:t>
      </w:r>
      <w:r w:rsidR="000F7DD1">
        <w:rPr>
          <w:rFonts w:asciiTheme="minorHAnsi" w:hAnsiTheme="minorHAnsi" w:cstheme="minorHAnsi"/>
          <w:sz w:val="24"/>
        </w:rPr>
        <w:t xml:space="preserve">(e.g., </w:t>
      </w:r>
      <w:r w:rsidR="008052B9">
        <w:rPr>
          <w:rFonts w:asciiTheme="minorHAnsi" w:hAnsiTheme="minorHAnsi" w:cstheme="minorHAnsi"/>
          <w:sz w:val="24"/>
        </w:rPr>
        <w:t xml:space="preserve">to </w:t>
      </w:r>
      <w:r w:rsidR="000F7DD1">
        <w:rPr>
          <w:rFonts w:asciiTheme="minorHAnsi" w:hAnsiTheme="minorHAnsi" w:cstheme="minorHAnsi"/>
          <w:sz w:val="24"/>
        </w:rPr>
        <w:t>compare treatments</w:t>
      </w:r>
      <w:r w:rsidR="00E2548A">
        <w:rPr>
          <w:rFonts w:asciiTheme="minorHAnsi" w:hAnsiTheme="minorHAnsi" w:cstheme="minorHAnsi"/>
          <w:sz w:val="24"/>
        </w:rPr>
        <w:t>)</w:t>
      </w:r>
      <w:r w:rsidR="004543E4">
        <w:rPr>
          <w:rFonts w:asciiTheme="minorHAnsi" w:hAnsiTheme="minorHAnsi" w:cstheme="minorHAnsi"/>
          <w:sz w:val="24"/>
        </w:rPr>
        <w:t xml:space="preserve"> </w:t>
      </w:r>
      <w:r w:rsidR="004543E4">
        <w:rPr>
          <w:rFonts w:asciiTheme="minorHAnsi" w:hAnsiTheme="minorHAnsi" w:cstheme="minorHAnsi"/>
          <w:sz w:val="24"/>
        </w:rPr>
        <w:fldChar w:fldCharType="begin"/>
      </w:r>
      <w:r w:rsidR="004543E4">
        <w:rPr>
          <w:rFonts w:asciiTheme="minorHAnsi" w:hAnsiTheme="minorHAnsi" w:cstheme="minorHAnsi"/>
          <w:sz w:val="24"/>
        </w:rPr>
        <w:instrText xml:space="preserve"> ADDIN EN.CITE &lt;EndNote&gt;&lt;Cite&gt;&lt;Author&gt;Long&lt;/Author&gt;&lt;Year&gt;2018&lt;/Year&gt;&lt;RecNum&gt;6&lt;/RecNum&gt;&lt;DisplayText&gt;(1)&lt;/DisplayText&gt;&lt;record&gt;&lt;rec-number&gt;6&lt;/rec-number&gt;&lt;foreign-keys&gt;&lt;key app="EN" db-id="fd52afrz5xwa9tezaxoxxxfvtf299v250xe2" timestamp="1649287168"&gt;6&lt;/key&gt;&lt;/foreign-keys&gt;&lt;ref-type name="Journal Article"&gt;17&lt;/ref-type&gt;&lt;contributors&gt;&lt;authors&gt;&lt;author&gt;Long, Katrina M.&lt;/author&gt;&lt;author&gt;Meadows, G. N.&lt;/author&gt;&lt;/authors&gt;&lt;/contributors&gt;&lt;titles&gt;&lt;title&gt;Simulation modelling in mental health: A systematic review&lt;/title&gt;&lt;secondary-title&gt;Journal of Simulation&lt;/secondary-title&gt;&lt;/titles&gt;&lt;periodical&gt;&lt;full-title&gt;Journal of Simulation&lt;/full-title&gt;&lt;/periodical&gt;&lt;pages&gt;76-85&lt;/pages&gt;&lt;volume&gt;12&lt;/volume&gt;&lt;number&gt;1&lt;/number&gt;&lt;dates&gt;&lt;year&gt;2018&lt;/year&gt;&lt;pub-dates&gt;&lt;date&gt;2018/01/02&lt;/date&gt;&lt;/pub-dates&gt;&lt;/dates&gt;&lt;publisher&gt;Taylor &amp;amp; Francis&lt;/publisher&gt;&lt;isbn&gt;1747-7778&lt;/isbn&gt;&lt;urls&gt;&lt;related-urls&gt;&lt;url&gt;https://doi.org/10.1057/s41273-017-0062-0&lt;/url&gt;&lt;/related-urls&gt;&lt;/urls&gt;&lt;electronic-resource-num&gt;10.1057/s41273-017-0062-0&lt;/electronic-resource-num&gt;&lt;/record&gt;&lt;/Cite&gt;&lt;/EndNote&gt;</w:instrText>
      </w:r>
      <w:r w:rsidR="004543E4">
        <w:rPr>
          <w:rFonts w:asciiTheme="minorHAnsi" w:hAnsiTheme="minorHAnsi" w:cstheme="minorHAnsi"/>
          <w:sz w:val="24"/>
        </w:rPr>
        <w:fldChar w:fldCharType="separate"/>
      </w:r>
      <w:r w:rsidR="004543E4">
        <w:rPr>
          <w:rFonts w:asciiTheme="minorHAnsi" w:hAnsiTheme="minorHAnsi" w:cstheme="minorHAnsi"/>
          <w:noProof/>
          <w:sz w:val="24"/>
        </w:rPr>
        <w:t>(1)</w:t>
      </w:r>
      <w:r w:rsidR="004543E4">
        <w:rPr>
          <w:rFonts w:asciiTheme="minorHAnsi" w:hAnsiTheme="minorHAnsi" w:cstheme="minorHAnsi"/>
          <w:sz w:val="24"/>
        </w:rPr>
        <w:fldChar w:fldCharType="end"/>
      </w:r>
      <w:r w:rsidR="000F7DD1">
        <w:rPr>
          <w:rFonts w:asciiTheme="minorHAnsi" w:hAnsiTheme="minorHAnsi" w:cstheme="minorHAnsi"/>
          <w:sz w:val="24"/>
        </w:rPr>
        <w:t xml:space="preserve">, due </w:t>
      </w:r>
      <w:r w:rsidR="00406B09">
        <w:rPr>
          <w:rFonts w:asciiTheme="minorHAnsi" w:hAnsiTheme="minorHAnsi" w:cstheme="minorHAnsi"/>
          <w:sz w:val="24"/>
        </w:rPr>
        <w:t xml:space="preserve">in part </w:t>
      </w:r>
      <w:r w:rsidR="000F7DD1">
        <w:rPr>
          <w:rFonts w:asciiTheme="minorHAnsi" w:hAnsiTheme="minorHAnsi" w:cstheme="minorHAnsi"/>
          <w:sz w:val="24"/>
        </w:rPr>
        <w:t xml:space="preserve">to </w:t>
      </w:r>
      <w:r w:rsidR="00E2548A">
        <w:rPr>
          <w:rFonts w:asciiTheme="minorHAnsi" w:hAnsiTheme="minorHAnsi" w:cstheme="minorHAnsi"/>
          <w:sz w:val="24"/>
        </w:rPr>
        <w:t>their</w:t>
      </w:r>
      <w:r w:rsidR="000F7DD1">
        <w:rPr>
          <w:rFonts w:asciiTheme="minorHAnsi" w:hAnsiTheme="minorHAnsi" w:cstheme="minorHAnsi"/>
          <w:sz w:val="24"/>
        </w:rPr>
        <w:t xml:space="preserve"> </w:t>
      </w:r>
      <w:r w:rsidR="008052B9">
        <w:rPr>
          <w:rFonts w:asciiTheme="minorHAnsi" w:hAnsiTheme="minorHAnsi" w:cstheme="minorHAnsi"/>
          <w:sz w:val="24"/>
        </w:rPr>
        <w:t xml:space="preserve">relative </w:t>
      </w:r>
      <w:r w:rsidR="000F7DD1">
        <w:rPr>
          <w:rFonts w:asciiTheme="minorHAnsi" w:hAnsiTheme="minorHAnsi" w:cstheme="minorHAnsi"/>
          <w:sz w:val="24"/>
        </w:rPr>
        <w:t>simplicity</w:t>
      </w:r>
      <w:r w:rsidR="00793EE6">
        <w:rPr>
          <w:rFonts w:asciiTheme="minorHAnsi" w:hAnsiTheme="minorHAnsi" w:cstheme="minorHAnsi"/>
          <w:sz w:val="24"/>
        </w:rPr>
        <w:t xml:space="preserve"> in modelling the outcomes of different courses of action over time</w:t>
      </w:r>
      <w:r w:rsidR="007B2984">
        <w:rPr>
          <w:rFonts w:asciiTheme="minorHAnsi" w:hAnsiTheme="minorHAnsi" w:cstheme="minorHAnsi"/>
          <w:sz w:val="24"/>
        </w:rPr>
        <w:t>. Markov models are the most common type of mental health simulation model</w:t>
      </w:r>
      <w:r w:rsidR="00747AB8">
        <w:rPr>
          <w:rFonts w:asciiTheme="minorHAnsi" w:hAnsiTheme="minorHAnsi" w:cstheme="minorHAnsi"/>
          <w:sz w:val="24"/>
        </w:rPr>
        <w:t xml:space="preserve">, though over recent years there has been a shift to other methods as the mental health modelling field has </w:t>
      </w:r>
      <w:proofErr w:type="gramStart"/>
      <w:r w:rsidR="00747AB8">
        <w:rPr>
          <w:rFonts w:asciiTheme="minorHAnsi" w:hAnsiTheme="minorHAnsi" w:cstheme="minorHAnsi"/>
          <w:sz w:val="24"/>
        </w:rPr>
        <w:t xml:space="preserve">matured </w:t>
      </w:r>
      <w:r w:rsidR="007B2984">
        <w:rPr>
          <w:rFonts w:asciiTheme="minorHAnsi" w:hAnsiTheme="minorHAnsi" w:cstheme="minorHAnsi"/>
          <w:sz w:val="24"/>
        </w:rPr>
        <w:t xml:space="preserve"> </w:t>
      </w:r>
      <w:commentRangeStart w:id="28"/>
      <w:r w:rsidR="007B2984">
        <w:rPr>
          <w:rFonts w:asciiTheme="minorHAnsi" w:hAnsiTheme="minorHAnsi" w:cstheme="minorHAnsi"/>
          <w:sz w:val="24"/>
        </w:rPr>
        <w:t>(</w:t>
      </w:r>
      <w:proofErr w:type="gramEnd"/>
      <w:r w:rsidR="007B2984">
        <w:rPr>
          <w:rFonts w:asciiTheme="minorHAnsi" w:hAnsiTheme="minorHAnsi" w:cstheme="minorHAnsi"/>
          <w:sz w:val="24"/>
        </w:rPr>
        <w:t>REF).</w:t>
      </w:r>
      <w:commentRangeEnd w:id="28"/>
      <w:r w:rsidR="007B2984">
        <w:rPr>
          <w:rStyle w:val="CommentReference"/>
        </w:rPr>
        <w:commentReference w:id="28"/>
      </w:r>
    </w:p>
    <w:p w14:paraId="63E4F802" w14:textId="004A197F" w:rsidR="00EB0AC6" w:rsidRDefault="00EB0AC6" w:rsidP="00202EC6">
      <w:pPr>
        <w:rPr>
          <w:rFonts w:asciiTheme="minorHAnsi" w:hAnsiTheme="minorHAnsi" w:cstheme="minorHAnsi"/>
          <w:sz w:val="24"/>
        </w:rPr>
      </w:pPr>
    </w:p>
    <w:p w14:paraId="6EEAD019" w14:textId="6D94B8CB" w:rsidR="0036577E" w:rsidRDefault="00BB5BFE" w:rsidP="00202EC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System dynamic</w:t>
      </w:r>
      <w:r w:rsidR="00406B09">
        <w:rPr>
          <w:rFonts w:asciiTheme="minorHAnsi" w:hAnsiTheme="minorHAnsi" w:cstheme="minorHAnsi"/>
          <w:sz w:val="24"/>
        </w:rPr>
        <w:t>s</w:t>
      </w:r>
      <w:r>
        <w:rPr>
          <w:rFonts w:asciiTheme="minorHAnsi" w:hAnsiTheme="minorHAnsi" w:cstheme="minorHAnsi"/>
          <w:sz w:val="24"/>
        </w:rPr>
        <w:t xml:space="preserve"> </w:t>
      </w:r>
      <w:r w:rsidR="00D835EB">
        <w:rPr>
          <w:rFonts w:asciiTheme="minorHAnsi" w:hAnsiTheme="minorHAnsi" w:cstheme="minorHAnsi"/>
          <w:sz w:val="24"/>
        </w:rPr>
        <w:t xml:space="preserve">(SD) </w:t>
      </w:r>
      <w:r>
        <w:rPr>
          <w:rFonts w:asciiTheme="minorHAnsi" w:hAnsiTheme="minorHAnsi" w:cstheme="minorHAnsi"/>
          <w:sz w:val="24"/>
        </w:rPr>
        <w:t>model</w:t>
      </w:r>
      <w:r w:rsidR="006279F9">
        <w:rPr>
          <w:rFonts w:asciiTheme="minorHAnsi" w:hAnsiTheme="minorHAnsi" w:cstheme="minorHAnsi"/>
          <w:sz w:val="24"/>
        </w:rPr>
        <w:t>s</w:t>
      </w:r>
      <w:r>
        <w:rPr>
          <w:rFonts w:asciiTheme="minorHAnsi" w:hAnsiTheme="minorHAnsi" w:cstheme="minorHAnsi"/>
          <w:sz w:val="24"/>
        </w:rPr>
        <w:t xml:space="preserve"> (or compartment models</w:t>
      </w:r>
      <w:r w:rsidR="009746FD">
        <w:rPr>
          <w:rFonts w:asciiTheme="minorHAnsi" w:hAnsiTheme="minorHAnsi" w:cstheme="minorHAnsi"/>
          <w:sz w:val="24"/>
        </w:rPr>
        <w:t>)</w:t>
      </w:r>
      <w:r w:rsidR="00975837">
        <w:rPr>
          <w:rFonts w:asciiTheme="minorHAnsi" w:hAnsiTheme="minorHAnsi" w:cstheme="minorHAnsi"/>
          <w:sz w:val="24"/>
        </w:rPr>
        <w:t xml:space="preserve"> </w:t>
      </w:r>
      <w:r w:rsidR="005C7A62">
        <w:rPr>
          <w:rFonts w:asciiTheme="minorHAnsi" w:hAnsiTheme="minorHAnsi" w:cstheme="minorHAnsi"/>
          <w:sz w:val="24"/>
        </w:rPr>
        <w:t xml:space="preserve">try </w:t>
      </w:r>
      <w:r w:rsidR="00975837">
        <w:rPr>
          <w:rFonts w:asciiTheme="minorHAnsi" w:hAnsiTheme="minorHAnsi" w:cstheme="minorHAnsi"/>
          <w:sz w:val="24"/>
        </w:rPr>
        <w:t xml:space="preserve">to capture flows </w:t>
      </w:r>
      <w:r w:rsidR="005C7A62">
        <w:rPr>
          <w:rFonts w:asciiTheme="minorHAnsi" w:hAnsiTheme="minorHAnsi" w:cstheme="minorHAnsi"/>
          <w:sz w:val="24"/>
        </w:rPr>
        <w:t xml:space="preserve">of population aggregates </w:t>
      </w:r>
      <w:r w:rsidR="00975837">
        <w:rPr>
          <w:rFonts w:asciiTheme="minorHAnsi" w:hAnsiTheme="minorHAnsi" w:cstheme="minorHAnsi"/>
          <w:sz w:val="24"/>
        </w:rPr>
        <w:t xml:space="preserve">(e.g., </w:t>
      </w:r>
      <w:r w:rsidR="006279F9">
        <w:rPr>
          <w:rFonts w:asciiTheme="minorHAnsi" w:hAnsiTheme="minorHAnsi" w:cstheme="minorHAnsi"/>
          <w:sz w:val="24"/>
        </w:rPr>
        <w:t xml:space="preserve">how </w:t>
      </w:r>
      <w:r w:rsidR="005C7A62">
        <w:rPr>
          <w:rFonts w:asciiTheme="minorHAnsi" w:hAnsiTheme="minorHAnsi" w:cstheme="minorHAnsi"/>
          <w:sz w:val="24"/>
        </w:rPr>
        <w:t>the total</w:t>
      </w:r>
      <w:r w:rsidR="006279F9">
        <w:rPr>
          <w:rFonts w:asciiTheme="minorHAnsi" w:hAnsiTheme="minorHAnsi" w:cstheme="minorHAnsi"/>
          <w:sz w:val="24"/>
        </w:rPr>
        <w:t>s for</w:t>
      </w:r>
      <w:r w:rsidR="005C7A62">
        <w:rPr>
          <w:rFonts w:asciiTheme="minorHAnsi" w:hAnsiTheme="minorHAnsi" w:cstheme="minorHAnsi"/>
          <w:sz w:val="24"/>
        </w:rPr>
        <w:t xml:space="preserve"> each age or </w:t>
      </w:r>
      <w:r w:rsidR="00975837">
        <w:rPr>
          <w:rFonts w:asciiTheme="minorHAnsi" w:hAnsiTheme="minorHAnsi" w:cstheme="minorHAnsi"/>
          <w:sz w:val="24"/>
        </w:rPr>
        <w:t>service engagement</w:t>
      </w:r>
      <w:r w:rsidR="005C7A62">
        <w:rPr>
          <w:rFonts w:asciiTheme="minorHAnsi" w:hAnsiTheme="minorHAnsi" w:cstheme="minorHAnsi"/>
          <w:sz w:val="24"/>
        </w:rPr>
        <w:t xml:space="preserve"> </w:t>
      </w:r>
      <w:r w:rsidR="009F12F5">
        <w:rPr>
          <w:rFonts w:asciiTheme="minorHAnsi" w:hAnsiTheme="minorHAnsi" w:cstheme="minorHAnsi"/>
          <w:sz w:val="24"/>
        </w:rPr>
        <w:t>sub-group</w:t>
      </w:r>
      <w:r w:rsidR="006279F9">
        <w:rPr>
          <w:rFonts w:asciiTheme="minorHAnsi" w:hAnsiTheme="minorHAnsi" w:cstheme="minorHAnsi"/>
          <w:sz w:val="24"/>
        </w:rPr>
        <w:t xml:space="preserve"> within a population change over time</w:t>
      </w:r>
      <w:r w:rsidR="00975837">
        <w:rPr>
          <w:rFonts w:asciiTheme="minorHAnsi" w:hAnsiTheme="minorHAnsi" w:cstheme="minorHAnsi"/>
          <w:sz w:val="24"/>
        </w:rPr>
        <w:t xml:space="preserve">). </w:t>
      </w:r>
      <w:r w:rsidR="00AB5E09">
        <w:rPr>
          <w:rFonts w:asciiTheme="minorHAnsi" w:hAnsiTheme="minorHAnsi" w:cstheme="minorHAnsi"/>
          <w:sz w:val="24"/>
        </w:rPr>
        <w:t>SD</w:t>
      </w:r>
      <w:r w:rsidR="00D835EB">
        <w:rPr>
          <w:rFonts w:asciiTheme="minorHAnsi" w:hAnsiTheme="minorHAnsi" w:cstheme="minorHAnsi"/>
          <w:sz w:val="24"/>
        </w:rPr>
        <w:t xml:space="preserve"> model</w:t>
      </w:r>
      <w:r w:rsidR="006279F9">
        <w:rPr>
          <w:rFonts w:asciiTheme="minorHAnsi" w:hAnsiTheme="minorHAnsi" w:cstheme="minorHAnsi"/>
          <w:sz w:val="24"/>
        </w:rPr>
        <w:t>s</w:t>
      </w:r>
      <w:r w:rsidR="00D835EB">
        <w:rPr>
          <w:rFonts w:asciiTheme="minorHAnsi" w:hAnsiTheme="minorHAnsi" w:cstheme="minorHAnsi"/>
          <w:sz w:val="24"/>
        </w:rPr>
        <w:t xml:space="preserve"> </w:t>
      </w:r>
      <w:r w:rsidR="006279F9">
        <w:rPr>
          <w:rFonts w:asciiTheme="minorHAnsi" w:hAnsiTheme="minorHAnsi" w:cstheme="minorHAnsi"/>
          <w:sz w:val="24"/>
        </w:rPr>
        <w:t xml:space="preserve">are </w:t>
      </w:r>
      <w:r w:rsidR="00AB5E09">
        <w:rPr>
          <w:rFonts w:asciiTheme="minorHAnsi" w:hAnsiTheme="minorHAnsi" w:cstheme="minorHAnsi"/>
          <w:sz w:val="24"/>
        </w:rPr>
        <w:t xml:space="preserve">not restricted by the </w:t>
      </w:r>
      <w:r w:rsidR="00AB5E09" w:rsidRPr="00141044">
        <w:rPr>
          <w:rFonts w:asciiTheme="minorHAnsi" w:hAnsiTheme="minorHAnsi" w:cstheme="minorHAnsi"/>
          <w:sz w:val="24"/>
        </w:rPr>
        <w:t>memoryless</w:t>
      </w:r>
      <w:r w:rsidR="00AB5E09">
        <w:rPr>
          <w:rFonts w:asciiTheme="minorHAnsi" w:hAnsiTheme="minorHAnsi" w:cstheme="minorHAnsi"/>
          <w:sz w:val="24"/>
        </w:rPr>
        <w:t xml:space="preserve"> assumptions of MM, thereby allowing for </w:t>
      </w:r>
      <w:r w:rsidR="00AB5E09" w:rsidRPr="00AB5E09">
        <w:rPr>
          <w:rFonts w:asciiTheme="minorHAnsi" w:hAnsiTheme="minorHAnsi" w:cstheme="minorHAnsi"/>
          <w:sz w:val="24"/>
        </w:rPr>
        <w:t>interdependencies</w:t>
      </w:r>
      <w:r w:rsidR="00202EC6">
        <w:rPr>
          <w:rFonts w:asciiTheme="minorHAnsi" w:hAnsiTheme="minorHAnsi" w:cstheme="minorHAnsi"/>
          <w:sz w:val="24"/>
        </w:rPr>
        <w:t xml:space="preserve">, </w:t>
      </w:r>
      <w:r w:rsidR="00AB5E09">
        <w:rPr>
          <w:rFonts w:asciiTheme="minorHAnsi" w:hAnsiTheme="minorHAnsi" w:cstheme="minorHAnsi"/>
          <w:sz w:val="24"/>
        </w:rPr>
        <w:t xml:space="preserve">feedback </w:t>
      </w:r>
      <w:r w:rsidR="00202EC6">
        <w:rPr>
          <w:rFonts w:asciiTheme="minorHAnsi" w:hAnsiTheme="minorHAnsi" w:cstheme="minorHAnsi"/>
          <w:sz w:val="24"/>
        </w:rPr>
        <w:t xml:space="preserve">and complex designs </w:t>
      </w:r>
      <w:r w:rsidR="00AB5E09">
        <w:rPr>
          <w:rFonts w:asciiTheme="minorHAnsi" w:hAnsiTheme="minorHAnsi" w:cstheme="minorHAnsi"/>
          <w:sz w:val="24"/>
        </w:rPr>
        <w:t>in the system</w:t>
      </w:r>
      <w:ins w:id="29" w:author="Caroline Gao" w:date="2022-04-28T22:55:00Z">
        <w:r w:rsidR="0082654C">
          <w:rPr>
            <w:rFonts w:asciiTheme="minorHAnsi" w:hAnsiTheme="minorHAnsi" w:cstheme="minorHAnsi"/>
            <w:sz w:val="24"/>
          </w:rPr>
          <w:t xml:space="preserve"> </w:t>
        </w:r>
      </w:ins>
      <w:r w:rsidR="0082654C">
        <w:rPr>
          <w:rFonts w:asciiTheme="minorHAnsi" w:hAnsiTheme="minorHAnsi" w:cstheme="minorHAnsi"/>
          <w:sz w:val="24"/>
        </w:rPr>
        <w:fldChar w:fldCharType="begin"/>
      </w:r>
      <w:r w:rsidR="003339E9">
        <w:rPr>
          <w:rFonts w:asciiTheme="minorHAnsi" w:hAnsiTheme="minorHAnsi" w:cstheme="minorHAnsi"/>
          <w:sz w:val="24"/>
        </w:rPr>
        <w:instrText xml:space="preserve"> ADDIN EN.CITE &lt;EndNote&gt;&lt;Cite&gt;&lt;Author&gt;Sterman&lt;/Author&gt;&lt;Year&gt;2001&lt;/Year&gt;&lt;RecNum&gt;20&lt;/RecNum&gt;&lt;DisplayText&gt;(5)&lt;/DisplayText&gt;&lt;record&gt;&lt;rec-number&gt;20&lt;/rec-number&gt;&lt;foreign-keys&gt;&lt;key app="EN" db-id="fd52afrz5xwa9tezaxoxxxfvtf299v250xe2" timestamp="1651150499"&gt;20&lt;/key&gt;&lt;/foreign-keys&gt;&lt;ref-type name="Journal Article"&gt;17&lt;/ref-type&gt;&lt;contributors&gt;&lt;authors&gt;&lt;author&gt;Sterman, John D.&lt;/author&gt;&lt;/authors&gt;&lt;/contributors&gt;&lt;titles&gt;&lt;title&gt;System Dynamics Modeling: Tools for Learning in a Complex World&lt;/title&gt;&lt;secondary-title&gt;California management review&lt;/secondary-title&gt;&lt;/titles&gt;&lt;periodical&gt;&lt;full-title&gt;California management review&lt;/full-title&gt;&lt;/periodical&gt;&lt;pages&gt;8-25&lt;/pages&gt;&lt;volume&gt;43&lt;/volume&gt;&lt;number&gt;4&lt;/number&gt;&lt;keywords&gt;&lt;keyword&gt;Adoption rates&lt;/keyword&gt;&lt;keyword&gt;Cognitive models&lt;/keyword&gt;&lt;keyword&gt;Complex systems&lt;/keyword&gt;&lt;keyword&gt;Computer software&lt;/keyword&gt;&lt;keyword&gt;Contact potentials&lt;/keyword&gt;&lt;keyword&gt;Control loops&lt;/keyword&gt;&lt;keyword&gt;Crisis management&lt;/keyword&gt;&lt;keyword&gt;Decision making&lt;/keyword&gt;&lt;keyword&gt;Dynamic modeling&lt;/keyword&gt;&lt;keyword&gt;Inventory&lt;/keyword&gt;&lt;keyword&gt;Learning&lt;/keyword&gt;&lt;keyword&gt;Management&lt;/keyword&gt;&lt;keyword&gt;Modeling&lt;/keyword&gt;&lt;keyword&gt;Modelling&lt;/keyword&gt;&lt;keyword&gt;Models&lt;/keyword&gt;&lt;keyword&gt;Organization theory&lt;/keyword&gt;&lt;keyword&gt;Organizational change&lt;/keyword&gt;&lt;keyword&gt;Policy making&lt;/keyword&gt;&lt;keyword&gt;Problem solving&lt;/keyword&gt;&lt;keyword&gt;Profits&lt;/keyword&gt;&lt;keyword&gt;Public policy&lt;/keyword&gt;&lt;keyword&gt;Resistance&lt;/keyword&gt;&lt;keyword&gt;Side effects&lt;/keyword&gt;&lt;keyword&gt;Simulations&lt;/keyword&gt;&lt;keyword&gt;Social systems&lt;/keyword&gt;&lt;keyword&gt;Systems Dynamics&lt;/keyword&gt;&lt;keyword&gt;Systems theory&lt;/keyword&gt;&lt;/keywords&gt;&lt;dates&gt;&lt;year&gt;2001&lt;/year&gt;&lt;/dates&gt;&lt;pub-location&gt;Los Angeles, CA&lt;/pub-location&gt;&lt;publisher&gt;Los Angeles, CA: University of California Walter A. Haas School of Business&lt;/publisher&gt;&lt;isbn&gt;0008-1256&lt;/isbn&gt;&lt;urls&gt;&lt;/urls&gt;&lt;electronic-resource-num&gt;10.2307/41166098&lt;/electronic-resource-num&gt;&lt;/record&gt;&lt;/Cite&gt;&lt;/EndNote&gt;</w:instrText>
      </w:r>
      <w:r w:rsidR="0082654C">
        <w:rPr>
          <w:rFonts w:asciiTheme="minorHAnsi" w:hAnsiTheme="minorHAnsi" w:cstheme="minorHAnsi"/>
          <w:sz w:val="24"/>
        </w:rPr>
        <w:fldChar w:fldCharType="separate"/>
      </w:r>
      <w:r w:rsidR="003339E9">
        <w:rPr>
          <w:rFonts w:asciiTheme="minorHAnsi" w:hAnsiTheme="minorHAnsi" w:cstheme="minorHAnsi"/>
          <w:noProof/>
          <w:sz w:val="24"/>
        </w:rPr>
        <w:t>(5)</w:t>
      </w:r>
      <w:r w:rsidR="0082654C">
        <w:rPr>
          <w:rFonts w:asciiTheme="minorHAnsi" w:hAnsiTheme="minorHAnsi" w:cstheme="minorHAnsi"/>
          <w:sz w:val="24"/>
        </w:rPr>
        <w:fldChar w:fldCharType="end"/>
      </w:r>
      <w:r w:rsidR="00AB5E09">
        <w:rPr>
          <w:rFonts w:asciiTheme="minorHAnsi" w:hAnsiTheme="minorHAnsi" w:cstheme="minorHAnsi"/>
          <w:sz w:val="24"/>
        </w:rPr>
        <w:t>.</w:t>
      </w:r>
      <w:r w:rsidR="00202EC6">
        <w:rPr>
          <w:rFonts w:asciiTheme="minorHAnsi" w:hAnsiTheme="minorHAnsi" w:cstheme="minorHAnsi"/>
          <w:sz w:val="24"/>
        </w:rPr>
        <w:t xml:space="preserve"> </w:t>
      </w:r>
      <w:r w:rsidR="00E82E4B">
        <w:rPr>
          <w:rFonts w:asciiTheme="minorHAnsi" w:hAnsiTheme="minorHAnsi" w:cstheme="minorHAnsi"/>
          <w:sz w:val="24"/>
        </w:rPr>
        <w:t xml:space="preserve">As the outputs generated by SD models depend on their </w:t>
      </w:r>
      <w:commentRangeStart w:id="30"/>
      <w:r w:rsidR="00E82E4B">
        <w:rPr>
          <w:rFonts w:asciiTheme="minorHAnsi" w:hAnsiTheme="minorHAnsi" w:cstheme="minorHAnsi"/>
          <w:sz w:val="24"/>
        </w:rPr>
        <w:t>feedback structure</w:t>
      </w:r>
      <w:commentRangeEnd w:id="30"/>
      <w:r w:rsidR="00E82E4B">
        <w:rPr>
          <w:rStyle w:val="CommentReference"/>
        </w:rPr>
        <w:commentReference w:id="30"/>
      </w:r>
      <w:r w:rsidR="00E82E4B">
        <w:rPr>
          <w:rFonts w:asciiTheme="minorHAnsi" w:hAnsiTheme="minorHAnsi" w:cstheme="minorHAnsi"/>
          <w:sz w:val="24"/>
        </w:rPr>
        <w:t xml:space="preserve">, these models </w:t>
      </w:r>
      <w:r w:rsidR="00362DB4">
        <w:rPr>
          <w:rFonts w:asciiTheme="minorHAnsi" w:hAnsiTheme="minorHAnsi" w:cstheme="minorHAnsi"/>
          <w:sz w:val="24"/>
        </w:rPr>
        <w:t xml:space="preserve">can </w:t>
      </w:r>
      <w:r w:rsidR="00E82E4B">
        <w:rPr>
          <w:rFonts w:asciiTheme="minorHAnsi" w:hAnsiTheme="minorHAnsi" w:cstheme="minorHAnsi"/>
          <w:sz w:val="24"/>
        </w:rPr>
        <w:t xml:space="preserve">require significant investment in conceptualisation and validation. </w:t>
      </w:r>
      <w:r w:rsidR="00482E7C">
        <w:rPr>
          <w:rFonts w:asciiTheme="minorHAnsi" w:hAnsiTheme="minorHAnsi" w:cstheme="minorHAnsi"/>
          <w:sz w:val="24"/>
        </w:rPr>
        <w:t>H</w:t>
      </w:r>
      <w:r w:rsidR="00482E7C" w:rsidRPr="00202EC6">
        <w:rPr>
          <w:rFonts w:asciiTheme="minorHAnsi" w:hAnsiTheme="minorHAnsi" w:cstheme="minorHAnsi"/>
          <w:sz w:val="24"/>
        </w:rPr>
        <w:t>istorically</w:t>
      </w:r>
      <w:r w:rsidR="00482E7C">
        <w:rPr>
          <w:rFonts w:asciiTheme="minorHAnsi" w:hAnsiTheme="minorHAnsi" w:cstheme="minorHAnsi"/>
          <w:sz w:val="24"/>
        </w:rPr>
        <w:t>,</w:t>
      </w:r>
      <w:r w:rsidR="00482E7C" w:rsidRPr="00202EC6">
        <w:rPr>
          <w:rFonts w:asciiTheme="minorHAnsi" w:hAnsiTheme="minorHAnsi" w:cstheme="minorHAnsi"/>
          <w:sz w:val="24"/>
        </w:rPr>
        <w:t xml:space="preserve"> </w:t>
      </w:r>
      <w:r w:rsidR="00202EC6">
        <w:rPr>
          <w:rFonts w:asciiTheme="minorHAnsi" w:hAnsiTheme="minorHAnsi" w:cstheme="minorHAnsi"/>
          <w:sz w:val="24"/>
        </w:rPr>
        <w:t xml:space="preserve">SD models were </w:t>
      </w:r>
      <w:r w:rsidR="00202EC6" w:rsidRPr="00202EC6">
        <w:rPr>
          <w:rFonts w:asciiTheme="minorHAnsi" w:hAnsiTheme="minorHAnsi" w:cstheme="minorHAnsi"/>
          <w:sz w:val="24"/>
        </w:rPr>
        <w:t xml:space="preserve">commonly used </w:t>
      </w:r>
      <w:r w:rsidR="00202EC6">
        <w:rPr>
          <w:rFonts w:asciiTheme="minorHAnsi" w:hAnsiTheme="minorHAnsi" w:cstheme="minorHAnsi"/>
          <w:sz w:val="24"/>
        </w:rPr>
        <w:t>in disease epidemiology</w:t>
      </w:r>
      <w:r w:rsidR="00F60D9D">
        <w:rPr>
          <w:rFonts w:asciiTheme="minorHAnsi" w:hAnsiTheme="minorHAnsi" w:cstheme="minorHAnsi"/>
          <w:sz w:val="24"/>
        </w:rPr>
        <w:t xml:space="preserve">, and in recent years, they </w:t>
      </w:r>
      <w:r w:rsidR="00725F8A">
        <w:rPr>
          <w:rFonts w:asciiTheme="minorHAnsi" w:hAnsiTheme="minorHAnsi" w:cstheme="minorHAnsi"/>
          <w:sz w:val="24"/>
        </w:rPr>
        <w:t>have been</w:t>
      </w:r>
      <w:r w:rsidR="00F60D9D">
        <w:rPr>
          <w:rFonts w:asciiTheme="minorHAnsi" w:hAnsiTheme="minorHAnsi" w:cstheme="minorHAnsi"/>
          <w:sz w:val="24"/>
        </w:rPr>
        <w:t xml:space="preserve"> increasingly used in health system research </w:t>
      </w:r>
      <w:r w:rsidR="00F60D9D">
        <w:rPr>
          <w:rFonts w:asciiTheme="minorHAnsi" w:hAnsiTheme="minorHAnsi" w:cstheme="minorHAnsi"/>
          <w:sz w:val="24"/>
        </w:rPr>
        <w:fldChar w:fldCharType="begin"/>
      </w:r>
      <w:r w:rsidR="003339E9">
        <w:rPr>
          <w:rFonts w:asciiTheme="minorHAnsi" w:hAnsiTheme="minorHAnsi" w:cstheme="minorHAnsi"/>
          <w:sz w:val="24"/>
        </w:rPr>
        <w:instrText xml:space="preserve"> ADDIN EN.CITE &lt;EndNote&gt;&lt;Cite&gt;&lt;Author&gt;Darabi&lt;/Author&gt;&lt;Year&gt;2020&lt;/Year&gt;&lt;RecNum&gt;7&lt;/RecNum&gt;&lt;DisplayText&gt;(6)&lt;/DisplayText&gt;&lt;record&gt;&lt;rec-number&gt;7&lt;/rec-number&gt;&lt;foreign-keys&gt;&lt;key app="EN" db-id="fd52afrz5xwa9tezaxoxxxfvtf299v250xe2" timestamp="1650517008"&gt;7&lt;/key&gt;&lt;/foreign-keys&gt;&lt;ref-type name="Journal Article"&gt;17&lt;/ref-type&gt;&lt;contributors&gt;&lt;authors&gt;&lt;author&gt;Darabi, Negar&lt;/author&gt;&lt;author&gt;Hosseinichimeh, Niyousha&lt;/author&gt;&lt;/authors&gt;&lt;/contributors&gt;&lt;titles&gt;&lt;title&gt;System dynamics modeling in health and medicine: a systematic literature review&lt;/title&gt;&lt;secondary-title&gt;System Dynamics Review&lt;/secondary-title&gt;&lt;/titles&gt;&lt;periodical&gt;&lt;full-title&gt;System Dynamics Review&lt;/full-title&gt;&lt;/periodical&gt;&lt;pages&gt;29-73&lt;/pages&gt;&lt;volume&gt;36&lt;/volume&gt;&lt;number&gt;1&lt;/number&gt;&lt;dates&gt;&lt;year&gt;2020&lt;/year&gt;&lt;pub-dates&gt;&lt;date&gt;2020/01/01&lt;/date&gt;&lt;/pub-dates&gt;&lt;/dates&gt;&lt;publisher&gt;John Wiley &amp;amp; Sons, Ltd&lt;/publisher&gt;&lt;isbn&gt;0883-7066&lt;/isbn&gt;&lt;work-type&gt;https://doi.org/10.1002/sdr.1646&lt;/work-type&gt;&lt;urls&gt;&lt;related-urls&gt;&lt;url&gt;https://doi.org/10.1002/sdr.1646&lt;/url&gt;&lt;/related-urls&gt;&lt;/urls&gt;&lt;electronic-resource-num&gt;https://doi.org/10.1002/sdr.1646&lt;/electronic-resource-num&gt;&lt;access-date&gt;2022/04/19&lt;/access-date&gt;&lt;/record&gt;&lt;/Cite&gt;&lt;/EndNote&gt;</w:instrText>
      </w:r>
      <w:r w:rsidR="00F60D9D">
        <w:rPr>
          <w:rFonts w:asciiTheme="minorHAnsi" w:hAnsiTheme="minorHAnsi" w:cstheme="minorHAnsi"/>
          <w:sz w:val="24"/>
        </w:rPr>
        <w:fldChar w:fldCharType="separate"/>
      </w:r>
      <w:r w:rsidR="003339E9">
        <w:rPr>
          <w:rFonts w:asciiTheme="minorHAnsi" w:hAnsiTheme="minorHAnsi" w:cstheme="minorHAnsi"/>
          <w:noProof/>
          <w:sz w:val="24"/>
        </w:rPr>
        <w:t>(6)</w:t>
      </w:r>
      <w:r w:rsidR="00F60D9D">
        <w:rPr>
          <w:rFonts w:asciiTheme="minorHAnsi" w:hAnsiTheme="minorHAnsi" w:cstheme="minorHAnsi"/>
          <w:sz w:val="24"/>
        </w:rPr>
        <w:fldChar w:fldCharType="end"/>
      </w:r>
      <w:r w:rsidR="00482E7C">
        <w:rPr>
          <w:rFonts w:asciiTheme="minorHAnsi" w:hAnsiTheme="minorHAnsi" w:cstheme="minorHAnsi"/>
          <w:sz w:val="24"/>
        </w:rPr>
        <w:t xml:space="preserve">.  </w:t>
      </w:r>
      <w:r w:rsidR="00982755">
        <w:rPr>
          <w:rFonts w:asciiTheme="minorHAnsi" w:hAnsiTheme="minorHAnsi" w:cstheme="minorHAnsi"/>
          <w:sz w:val="24"/>
        </w:rPr>
        <w:t xml:space="preserve">The main application of system dynamics models in mental health to date has been to examine topics in health system operations like patient flows </w:t>
      </w:r>
      <w:commentRangeStart w:id="31"/>
      <w:r w:rsidR="00982755">
        <w:rPr>
          <w:rFonts w:asciiTheme="minorHAnsi" w:hAnsiTheme="minorHAnsi" w:cstheme="minorHAnsi"/>
          <w:sz w:val="24"/>
        </w:rPr>
        <w:t>[REF].</w:t>
      </w:r>
      <w:commentRangeEnd w:id="31"/>
      <w:r w:rsidR="00982755">
        <w:rPr>
          <w:rStyle w:val="CommentReference"/>
        </w:rPr>
        <w:commentReference w:id="31"/>
      </w:r>
    </w:p>
    <w:p w14:paraId="64A5281C" w14:textId="77777777" w:rsidR="0036577E" w:rsidRDefault="0036577E" w:rsidP="00202EC6">
      <w:pPr>
        <w:rPr>
          <w:rFonts w:asciiTheme="minorHAnsi" w:hAnsiTheme="minorHAnsi" w:cstheme="minorHAnsi"/>
          <w:sz w:val="24"/>
        </w:rPr>
      </w:pPr>
    </w:p>
    <w:p w14:paraId="38373B64" w14:textId="2B618E78" w:rsidR="006C2C9A" w:rsidRDefault="0036577E" w:rsidP="006B7E7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Discrete Event Simulation (DES)</w:t>
      </w:r>
      <w:r w:rsidR="0022011B">
        <w:rPr>
          <w:rFonts w:asciiTheme="minorHAnsi" w:hAnsiTheme="minorHAnsi" w:cstheme="minorHAnsi"/>
          <w:sz w:val="24"/>
        </w:rPr>
        <w:t xml:space="preserve"> is an individual-based </w:t>
      </w:r>
      <w:r w:rsidR="00C1394C">
        <w:rPr>
          <w:rFonts w:asciiTheme="minorHAnsi" w:hAnsiTheme="minorHAnsi" w:cstheme="minorHAnsi"/>
          <w:sz w:val="24"/>
        </w:rPr>
        <w:t>method</w:t>
      </w:r>
      <w:r w:rsidR="00E42630">
        <w:rPr>
          <w:rFonts w:asciiTheme="minorHAnsi" w:hAnsiTheme="minorHAnsi" w:cstheme="minorHAnsi"/>
          <w:sz w:val="24"/>
        </w:rPr>
        <w:t xml:space="preserve"> focus</w:t>
      </w:r>
      <w:r w:rsidR="0022011B">
        <w:rPr>
          <w:rFonts w:asciiTheme="minorHAnsi" w:hAnsiTheme="minorHAnsi" w:cstheme="minorHAnsi"/>
          <w:sz w:val="24"/>
        </w:rPr>
        <w:t>ing</w:t>
      </w:r>
      <w:r w:rsidR="00E42630">
        <w:rPr>
          <w:rFonts w:asciiTheme="minorHAnsi" w:hAnsiTheme="minorHAnsi" w:cstheme="minorHAnsi"/>
          <w:sz w:val="24"/>
        </w:rPr>
        <w:t xml:space="preserve"> on </w:t>
      </w:r>
      <w:r w:rsidR="00C1394C">
        <w:rPr>
          <w:rFonts w:asciiTheme="minorHAnsi" w:hAnsiTheme="minorHAnsi" w:cstheme="minorHAnsi"/>
          <w:sz w:val="24"/>
        </w:rPr>
        <w:t>modelling</w:t>
      </w:r>
      <w:r w:rsidR="00E42630">
        <w:rPr>
          <w:rFonts w:asciiTheme="minorHAnsi" w:hAnsiTheme="minorHAnsi" w:cstheme="minorHAnsi"/>
          <w:sz w:val="24"/>
        </w:rPr>
        <w:t xml:space="preserve"> </w:t>
      </w:r>
      <w:r w:rsidR="0022011B">
        <w:rPr>
          <w:rFonts w:asciiTheme="minorHAnsi" w:hAnsiTheme="minorHAnsi" w:cstheme="minorHAnsi"/>
          <w:sz w:val="24"/>
        </w:rPr>
        <w:t xml:space="preserve">the </w:t>
      </w:r>
      <w:r w:rsidR="00362DB4">
        <w:rPr>
          <w:rFonts w:asciiTheme="minorHAnsi" w:hAnsiTheme="minorHAnsi" w:cstheme="minorHAnsi"/>
          <w:sz w:val="24"/>
        </w:rPr>
        <w:t xml:space="preserve">timing </w:t>
      </w:r>
      <w:r w:rsidR="00EF5076">
        <w:rPr>
          <w:rFonts w:asciiTheme="minorHAnsi" w:hAnsiTheme="minorHAnsi" w:cstheme="minorHAnsi"/>
          <w:sz w:val="24"/>
        </w:rPr>
        <w:t xml:space="preserve">and impacts </w:t>
      </w:r>
      <w:r w:rsidR="008F7B09" w:rsidRPr="008F7B09">
        <w:rPr>
          <w:rFonts w:asciiTheme="minorHAnsi" w:hAnsiTheme="minorHAnsi" w:cstheme="minorHAnsi"/>
          <w:sz w:val="24"/>
        </w:rPr>
        <w:t>of events</w:t>
      </w:r>
      <w:r w:rsidR="008F7B09">
        <w:rPr>
          <w:rFonts w:asciiTheme="minorHAnsi" w:hAnsiTheme="minorHAnsi" w:cstheme="minorHAnsi"/>
          <w:sz w:val="24"/>
        </w:rPr>
        <w:t xml:space="preserve"> occurring in </w:t>
      </w:r>
      <w:r w:rsidR="00362DB4">
        <w:rPr>
          <w:rFonts w:asciiTheme="minorHAnsi" w:hAnsiTheme="minorHAnsi" w:cstheme="minorHAnsi"/>
          <w:sz w:val="24"/>
        </w:rPr>
        <w:t>s</w:t>
      </w:r>
      <w:r w:rsidR="008F7B09">
        <w:rPr>
          <w:rFonts w:asciiTheme="minorHAnsi" w:hAnsiTheme="minorHAnsi" w:cstheme="minorHAnsi"/>
          <w:sz w:val="24"/>
        </w:rPr>
        <w:t>ystem</w:t>
      </w:r>
      <w:r w:rsidR="009F12F5">
        <w:rPr>
          <w:rFonts w:asciiTheme="minorHAnsi" w:hAnsiTheme="minorHAnsi" w:cstheme="minorHAnsi"/>
          <w:sz w:val="24"/>
        </w:rPr>
        <w:t xml:space="preserve"> processes</w:t>
      </w:r>
      <w:r w:rsidR="00C1394C">
        <w:rPr>
          <w:rFonts w:asciiTheme="minorHAnsi" w:hAnsiTheme="minorHAnsi" w:cstheme="minorHAnsi"/>
          <w:sz w:val="24"/>
        </w:rPr>
        <w:t>.</w:t>
      </w:r>
      <w:r w:rsidR="00834CD6">
        <w:rPr>
          <w:rFonts w:asciiTheme="minorHAnsi" w:hAnsiTheme="minorHAnsi" w:cstheme="minorHAnsi"/>
          <w:sz w:val="24"/>
        </w:rPr>
        <w:t xml:space="preserve"> </w:t>
      </w:r>
      <w:r w:rsidR="00055B68">
        <w:rPr>
          <w:rFonts w:asciiTheme="minorHAnsi" w:hAnsiTheme="minorHAnsi" w:cstheme="minorHAnsi"/>
          <w:sz w:val="24"/>
        </w:rPr>
        <w:t>In health system research</w:t>
      </w:r>
      <w:r w:rsidR="006B6986">
        <w:rPr>
          <w:rFonts w:asciiTheme="minorHAnsi" w:hAnsiTheme="minorHAnsi" w:cstheme="minorHAnsi"/>
          <w:sz w:val="24"/>
        </w:rPr>
        <w:t>,</w:t>
      </w:r>
      <w:r w:rsidR="00055B68">
        <w:rPr>
          <w:rFonts w:asciiTheme="minorHAnsi" w:hAnsiTheme="minorHAnsi" w:cstheme="minorHAnsi"/>
          <w:sz w:val="24"/>
        </w:rPr>
        <w:t xml:space="preserve"> DES offers a</w:t>
      </w:r>
      <w:r w:rsidR="00D578FE">
        <w:rPr>
          <w:rFonts w:asciiTheme="minorHAnsi" w:hAnsiTheme="minorHAnsi" w:cstheme="minorHAnsi"/>
          <w:sz w:val="24"/>
        </w:rPr>
        <w:t xml:space="preserve"> flexible tool </w:t>
      </w:r>
      <w:r w:rsidR="00C1394C">
        <w:rPr>
          <w:rFonts w:asciiTheme="minorHAnsi" w:hAnsiTheme="minorHAnsi" w:cstheme="minorHAnsi"/>
          <w:sz w:val="24"/>
        </w:rPr>
        <w:t xml:space="preserve">to </w:t>
      </w:r>
      <w:r w:rsidR="00055B68">
        <w:rPr>
          <w:rFonts w:asciiTheme="minorHAnsi" w:hAnsiTheme="minorHAnsi" w:cstheme="minorHAnsi"/>
          <w:sz w:val="24"/>
        </w:rPr>
        <w:t xml:space="preserve">model patient pathways through care </w:t>
      </w:r>
      <w:r w:rsidR="00C1394C">
        <w:rPr>
          <w:rFonts w:asciiTheme="minorHAnsi" w:hAnsiTheme="minorHAnsi" w:cstheme="minorHAnsi"/>
          <w:sz w:val="24"/>
        </w:rPr>
        <w:t>and identify ways to optimise</w:t>
      </w:r>
      <w:r w:rsidR="00055B68">
        <w:rPr>
          <w:rFonts w:asciiTheme="minorHAnsi" w:hAnsiTheme="minorHAnsi" w:cstheme="minorHAnsi"/>
          <w:sz w:val="24"/>
        </w:rPr>
        <w:t xml:space="preserve"> </w:t>
      </w:r>
      <w:r w:rsidR="00F60D9D">
        <w:rPr>
          <w:rFonts w:asciiTheme="minorHAnsi" w:hAnsiTheme="minorHAnsi" w:cstheme="minorHAnsi"/>
          <w:sz w:val="24"/>
        </w:rPr>
        <w:t xml:space="preserve">resources </w:t>
      </w:r>
      <w:r w:rsidR="00F60D9D">
        <w:rPr>
          <w:rFonts w:asciiTheme="minorHAnsi" w:hAnsiTheme="minorHAnsi" w:cstheme="minorHAnsi"/>
          <w:sz w:val="24"/>
        </w:rPr>
        <w:fldChar w:fldCharType="begin"/>
      </w:r>
      <w:r w:rsidR="003339E9">
        <w:rPr>
          <w:rFonts w:asciiTheme="minorHAnsi" w:hAnsiTheme="minorHAnsi" w:cstheme="minorHAnsi"/>
          <w:sz w:val="24"/>
        </w:rPr>
        <w:instrText xml:space="preserve"> ADDIN EN.CITE &lt;EndNote&gt;&lt;Cite&gt;&lt;Author&gt;Davies&lt;/Author&gt;&lt;Year&gt;1994&lt;/Year&gt;&lt;RecNum&gt;8&lt;/RecNum&gt;&lt;DisplayText&gt;(7)&lt;/DisplayText&gt;&lt;record&gt;&lt;rec-number&gt;8&lt;/rec-number&gt;&lt;foreign-keys&gt;&lt;key app="EN" db-id="fd52afrz5xwa9tezaxoxxxfvtf299v250xe2" timestamp="1650517012"&gt;8&lt;/key&gt;&lt;/foreign-keys&gt;&lt;ref-type name="Journal Article"&gt;17&lt;/ref-type&gt;&lt;contributors&gt;&lt;authors&gt;&lt;author&gt;Davies, R.&lt;/author&gt;&lt;author&gt;Davies, H. T. O.&lt;/author&gt;&lt;/authors&gt;&lt;/contributors&gt;&lt;titles&gt;&lt;title&gt;Modelling patient flows and resource provision in health systems&lt;/title&gt;&lt;secondary-title&gt;Omega&lt;/secondary-title&gt;&lt;/titles&gt;&lt;periodical&gt;&lt;full-title&gt;Omega&lt;/full-title&gt;&lt;/periodical&gt;&lt;pages&gt;123-131&lt;/pages&gt;&lt;volume&gt;22&lt;/volume&gt;&lt;number&gt;2&lt;/number&gt;&lt;keywords&gt;&lt;keyword&gt;health service&lt;/keyword&gt;&lt;keyword&gt;planning&lt;/keyword&gt;&lt;keyword&gt;simulation&lt;/keyword&gt;&lt;keyword&gt;Markov processes&lt;/keyword&gt;&lt;keyword&gt;queueing&lt;/keyword&gt;&lt;/keywords&gt;&lt;dates&gt;&lt;year&gt;1994&lt;/year&gt;&lt;pub-dates&gt;&lt;date&gt;1994/03/01/&lt;/date&gt;&lt;/pub-dates&gt;&lt;/dates&gt;&lt;isbn&gt;0305-0483&lt;/isbn&gt;&lt;urls&gt;&lt;related-urls&gt;&lt;url&gt;https://www.sciencedirect.com/science/article/pii/0305048394900736&lt;/url&gt;&lt;/related-urls&gt;&lt;/urls&gt;&lt;electronic-resource-num&gt;https://doi.org/10.1016/0305-0483(94)90073-6&lt;/electronic-resource-num&gt;&lt;/record&gt;&lt;/Cite&gt;&lt;/EndNote&gt;</w:instrText>
      </w:r>
      <w:r w:rsidR="00F60D9D">
        <w:rPr>
          <w:rFonts w:asciiTheme="minorHAnsi" w:hAnsiTheme="minorHAnsi" w:cstheme="minorHAnsi"/>
          <w:sz w:val="24"/>
        </w:rPr>
        <w:fldChar w:fldCharType="separate"/>
      </w:r>
      <w:r w:rsidR="003339E9">
        <w:rPr>
          <w:rFonts w:asciiTheme="minorHAnsi" w:hAnsiTheme="minorHAnsi" w:cstheme="minorHAnsi"/>
          <w:noProof/>
          <w:sz w:val="24"/>
        </w:rPr>
        <w:t>(7)</w:t>
      </w:r>
      <w:r w:rsidR="00F60D9D">
        <w:rPr>
          <w:rFonts w:asciiTheme="minorHAnsi" w:hAnsiTheme="minorHAnsi" w:cstheme="minorHAnsi"/>
          <w:sz w:val="24"/>
        </w:rPr>
        <w:fldChar w:fldCharType="end"/>
      </w:r>
      <w:r w:rsidR="00C1394C">
        <w:rPr>
          <w:rFonts w:asciiTheme="minorHAnsi" w:hAnsiTheme="minorHAnsi" w:cstheme="minorHAnsi"/>
          <w:sz w:val="24"/>
        </w:rPr>
        <w:t>.</w:t>
      </w:r>
      <w:r w:rsidR="00EB64BF">
        <w:rPr>
          <w:rFonts w:asciiTheme="minorHAnsi" w:hAnsiTheme="minorHAnsi" w:cstheme="minorHAnsi"/>
          <w:sz w:val="24"/>
        </w:rPr>
        <w:t xml:space="preserve"> </w:t>
      </w:r>
      <w:r w:rsidR="006C2C9A">
        <w:rPr>
          <w:rFonts w:asciiTheme="minorHAnsi" w:hAnsiTheme="minorHAnsi" w:cstheme="minorHAnsi"/>
          <w:sz w:val="24"/>
        </w:rPr>
        <w:t>I</w:t>
      </w:r>
      <w:r w:rsidR="006C2C9A" w:rsidRPr="006B7E7A">
        <w:rPr>
          <w:rFonts w:asciiTheme="minorHAnsi" w:hAnsiTheme="minorHAnsi" w:cstheme="minorHAnsi"/>
          <w:sz w:val="24"/>
        </w:rPr>
        <w:t xml:space="preserve">t </w:t>
      </w:r>
      <w:r w:rsidR="006C2C9A">
        <w:rPr>
          <w:rFonts w:asciiTheme="minorHAnsi" w:hAnsiTheme="minorHAnsi" w:cstheme="minorHAnsi"/>
          <w:sz w:val="24"/>
        </w:rPr>
        <w:t xml:space="preserve">is particularly well </w:t>
      </w:r>
      <w:r w:rsidR="006C2C9A" w:rsidRPr="006B7E7A">
        <w:rPr>
          <w:rFonts w:asciiTheme="minorHAnsi" w:hAnsiTheme="minorHAnsi" w:cstheme="minorHAnsi"/>
          <w:sz w:val="24"/>
        </w:rPr>
        <w:t xml:space="preserve">suited to </w:t>
      </w:r>
      <w:r w:rsidR="006C2C9A">
        <w:rPr>
          <w:rFonts w:asciiTheme="minorHAnsi" w:hAnsiTheme="minorHAnsi" w:cstheme="minorHAnsi"/>
          <w:sz w:val="24"/>
        </w:rPr>
        <w:t>describing resource constrained</w:t>
      </w:r>
      <w:r w:rsidR="006C2C9A" w:rsidRPr="006B7E7A">
        <w:rPr>
          <w:rFonts w:asciiTheme="minorHAnsi" w:hAnsiTheme="minorHAnsi" w:cstheme="minorHAnsi"/>
          <w:sz w:val="24"/>
        </w:rPr>
        <w:t xml:space="preserve"> systems, where </w:t>
      </w:r>
      <w:r w:rsidR="006C2C9A">
        <w:rPr>
          <w:rFonts w:asciiTheme="minorHAnsi" w:hAnsiTheme="minorHAnsi" w:cstheme="minorHAnsi"/>
          <w:sz w:val="24"/>
        </w:rPr>
        <w:t>events</w:t>
      </w:r>
      <w:r w:rsidR="006C2C9A" w:rsidRPr="006B7E7A">
        <w:rPr>
          <w:rFonts w:asciiTheme="minorHAnsi" w:hAnsiTheme="minorHAnsi" w:cstheme="minorHAnsi"/>
          <w:sz w:val="24"/>
        </w:rPr>
        <w:t xml:space="preserve"> </w:t>
      </w:r>
      <w:r w:rsidR="006C2C9A">
        <w:rPr>
          <w:rFonts w:asciiTheme="minorHAnsi" w:hAnsiTheme="minorHAnsi" w:cstheme="minorHAnsi"/>
          <w:sz w:val="24"/>
        </w:rPr>
        <w:t xml:space="preserve">(e.g., contact with a service) </w:t>
      </w:r>
      <w:r w:rsidR="006C2C9A" w:rsidRPr="006B7E7A">
        <w:rPr>
          <w:rFonts w:asciiTheme="minorHAnsi" w:hAnsiTheme="minorHAnsi" w:cstheme="minorHAnsi"/>
          <w:sz w:val="24"/>
        </w:rPr>
        <w:t xml:space="preserve">occur at discrete points of time and </w:t>
      </w:r>
      <w:r w:rsidR="006C2C9A">
        <w:rPr>
          <w:rFonts w:asciiTheme="minorHAnsi" w:hAnsiTheme="minorHAnsi" w:cstheme="minorHAnsi"/>
          <w:sz w:val="24"/>
        </w:rPr>
        <w:t xml:space="preserve">entities </w:t>
      </w:r>
      <w:r w:rsidR="006C2C9A" w:rsidRPr="006B7E7A">
        <w:rPr>
          <w:rFonts w:asciiTheme="minorHAnsi" w:hAnsiTheme="minorHAnsi" w:cstheme="minorHAnsi"/>
          <w:sz w:val="24"/>
        </w:rPr>
        <w:t>(</w:t>
      </w:r>
      <w:proofErr w:type="gramStart"/>
      <w:r w:rsidR="006C2C9A">
        <w:rPr>
          <w:rFonts w:asciiTheme="minorHAnsi" w:hAnsiTheme="minorHAnsi" w:cstheme="minorHAnsi"/>
          <w:sz w:val="24"/>
        </w:rPr>
        <w:t>e.g.</w:t>
      </w:r>
      <w:proofErr w:type="gramEnd"/>
      <w:r w:rsidR="006C2C9A">
        <w:rPr>
          <w:rFonts w:asciiTheme="minorHAnsi" w:hAnsiTheme="minorHAnsi" w:cstheme="minorHAnsi"/>
          <w:sz w:val="24"/>
        </w:rPr>
        <w:t xml:space="preserve"> patients</w:t>
      </w:r>
      <w:r w:rsidR="006C2C9A" w:rsidRPr="006B7E7A">
        <w:rPr>
          <w:rFonts w:asciiTheme="minorHAnsi" w:hAnsiTheme="minorHAnsi" w:cstheme="minorHAnsi"/>
          <w:sz w:val="24"/>
        </w:rPr>
        <w:t>) move through a system of</w:t>
      </w:r>
      <w:r w:rsidR="006C2C9A">
        <w:rPr>
          <w:rFonts w:asciiTheme="minorHAnsi" w:hAnsiTheme="minorHAnsi" w:cstheme="minorHAnsi"/>
          <w:sz w:val="24"/>
        </w:rPr>
        <w:t xml:space="preserve"> </w:t>
      </w:r>
      <w:r w:rsidR="006C2C9A" w:rsidRPr="006B7E7A">
        <w:rPr>
          <w:rFonts w:asciiTheme="minorHAnsi" w:hAnsiTheme="minorHAnsi" w:cstheme="minorHAnsi"/>
          <w:sz w:val="24"/>
        </w:rPr>
        <w:t xml:space="preserve">queues </w:t>
      </w:r>
      <w:r w:rsidR="006C2C9A">
        <w:rPr>
          <w:rFonts w:asciiTheme="minorHAnsi" w:hAnsiTheme="minorHAnsi" w:cstheme="minorHAnsi"/>
          <w:sz w:val="24"/>
        </w:rPr>
        <w:t>with events and wait times</w:t>
      </w:r>
      <w:r w:rsidR="006C2C9A" w:rsidRPr="006B7E7A">
        <w:rPr>
          <w:rFonts w:asciiTheme="minorHAnsi" w:hAnsiTheme="minorHAnsi" w:cstheme="minorHAnsi"/>
          <w:sz w:val="24"/>
        </w:rPr>
        <w:t xml:space="preserve"> governed by probability distributions</w:t>
      </w:r>
      <w:r w:rsidR="006C2C9A">
        <w:rPr>
          <w:rFonts w:asciiTheme="minorHAnsi" w:hAnsiTheme="minorHAnsi" w:cstheme="minorHAnsi"/>
          <w:sz w:val="24"/>
        </w:rPr>
        <w:t xml:space="preserve"> and the availability of resources (e.g. clinicians).</w:t>
      </w:r>
      <w:r w:rsidR="001319D5">
        <w:rPr>
          <w:rFonts w:asciiTheme="minorHAnsi" w:hAnsiTheme="minorHAnsi" w:cstheme="minorHAnsi"/>
          <w:sz w:val="24"/>
        </w:rPr>
        <w:t xml:space="preserve"> About one in ten mental health simulation studies use DES</w:t>
      </w:r>
      <w:r w:rsidR="00747AB8">
        <w:rPr>
          <w:rFonts w:asciiTheme="minorHAnsi" w:hAnsiTheme="minorHAnsi" w:cstheme="minorHAnsi"/>
          <w:sz w:val="24"/>
        </w:rPr>
        <w:t xml:space="preserve">, with epidemiology and economic evaluation studies the most </w:t>
      </w:r>
      <w:r w:rsidR="00747AB8">
        <w:rPr>
          <w:rFonts w:asciiTheme="minorHAnsi" w:hAnsiTheme="minorHAnsi" w:cstheme="minorHAnsi"/>
          <w:sz w:val="24"/>
        </w:rPr>
        <w:lastRenderedPageBreak/>
        <w:t xml:space="preserve">common </w:t>
      </w:r>
      <w:commentRangeStart w:id="32"/>
      <w:r w:rsidR="00747AB8">
        <w:rPr>
          <w:rFonts w:asciiTheme="minorHAnsi" w:hAnsiTheme="minorHAnsi" w:cstheme="minorHAnsi"/>
          <w:sz w:val="24"/>
        </w:rPr>
        <w:t>purpose [REF].</w:t>
      </w:r>
      <w:commentRangeEnd w:id="32"/>
      <w:r w:rsidR="00747AB8">
        <w:rPr>
          <w:rStyle w:val="CommentReference"/>
        </w:rPr>
        <w:commentReference w:id="32"/>
      </w:r>
    </w:p>
    <w:p w14:paraId="60799551" w14:textId="77777777" w:rsidR="00DC6017" w:rsidRDefault="00DC6017" w:rsidP="006B7E7A">
      <w:pPr>
        <w:rPr>
          <w:rFonts w:asciiTheme="minorHAnsi" w:hAnsiTheme="minorHAnsi" w:cstheme="minorHAnsi"/>
          <w:sz w:val="24"/>
        </w:rPr>
      </w:pPr>
    </w:p>
    <w:p w14:paraId="195B8B98" w14:textId="66C435C4" w:rsidR="001F2902" w:rsidRDefault="00EB64BF" w:rsidP="00B31638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</w:t>
      </w:r>
      <w:r w:rsidR="00F04E81">
        <w:rPr>
          <w:rFonts w:asciiTheme="minorHAnsi" w:hAnsiTheme="minorHAnsi" w:cstheme="minorHAnsi"/>
          <w:sz w:val="24"/>
        </w:rPr>
        <w:t>gent-based model</w:t>
      </w:r>
      <w:r w:rsidR="00793EE6">
        <w:rPr>
          <w:rFonts w:asciiTheme="minorHAnsi" w:hAnsiTheme="minorHAnsi" w:cstheme="minorHAnsi"/>
          <w:sz w:val="24"/>
        </w:rPr>
        <w:t>s</w:t>
      </w:r>
      <w:r w:rsidR="00F04E81">
        <w:rPr>
          <w:rFonts w:asciiTheme="minorHAnsi" w:hAnsiTheme="minorHAnsi" w:cstheme="minorHAnsi"/>
          <w:sz w:val="24"/>
        </w:rPr>
        <w:t xml:space="preserve"> (ABM</w:t>
      </w:r>
      <w:r w:rsidR="00362DB4">
        <w:rPr>
          <w:rFonts w:asciiTheme="minorHAnsi" w:hAnsiTheme="minorHAnsi" w:cstheme="minorHAnsi"/>
          <w:sz w:val="24"/>
        </w:rPr>
        <w:t>s</w:t>
      </w:r>
      <w:r w:rsidR="00F04E81">
        <w:rPr>
          <w:rFonts w:asciiTheme="minorHAnsi" w:hAnsiTheme="minorHAnsi" w:cstheme="minorHAnsi"/>
          <w:sz w:val="24"/>
        </w:rPr>
        <w:t xml:space="preserve">) </w:t>
      </w:r>
      <w:r w:rsidR="00273015">
        <w:rPr>
          <w:rFonts w:asciiTheme="minorHAnsi" w:hAnsiTheme="minorHAnsi" w:cstheme="minorHAnsi"/>
          <w:sz w:val="24"/>
        </w:rPr>
        <w:t>simulate</w:t>
      </w:r>
      <w:r w:rsidR="0098133D">
        <w:rPr>
          <w:rFonts w:asciiTheme="minorHAnsi" w:hAnsiTheme="minorHAnsi" w:cstheme="minorHAnsi"/>
          <w:sz w:val="24"/>
        </w:rPr>
        <w:t xml:space="preserve"> the behaviours of individual </w:t>
      </w:r>
      <w:r w:rsidR="0098133D" w:rsidRPr="0098133D">
        <w:rPr>
          <w:rFonts w:asciiTheme="minorHAnsi" w:hAnsiTheme="minorHAnsi" w:cstheme="minorHAnsi"/>
          <w:sz w:val="24"/>
        </w:rPr>
        <w:t xml:space="preserve">agents </w:t>
      </w:r>
      <w:r w:rsidR="0098133D">
        <w:rPr>
          <w:rFonts w:asciiTheme="minorHAnsi" w:hAnsiTheme="minorHAnsi" w:cstheme="minorHAnsi"/>
          <w:sz w:val="24"/>
        </w:rPr>
        <w:t xml:space="preserve">(e.g., patients, health care providers) </w:t>
      </w:r>
      <w:r w:rsidR="00AB4B48">
        <w:rPr>
          <w:rFonts w:asciiTheme="minorHAnsi" w:hAnsiTheme="minorHAnsi" w:cstheme="minorHAnsi"/>
          <w:sz w:val="24"/>
        </w:rPr>
        <w:t>and</w:t>
      </w:r>
      <w:r w:rsidR="0098133D">
        <w:rPr>
          <w:rFonts w:asciiTheme="minorHAnsi" w:hAnsiTheme="minorHAnsi" w:cstheme="minorHAnsi"/>
          <w:sz w:val="24"/>
        </w:rPr>
        <w:t xml:space="preserve"> their interactions with </w:t>
      </w:r>
      <w:r w:rsidR="0098133D" w:rsidRPr="0098133D">
        <w:rPr>
          <w:rFonts w:asciiTheme="minorHAnsi" w:hAnsiTheme="minorHAnsi" w:cstheme="minorHAnsi"/>
          <w:sz w:val="24"/>
        </w:rPr>
        <w:t xml:space="preserve">other agents and </w:t>
      </w:r>
      <w:r w:rsidR="0098133D">
        <w:rPr>
          <w:rFonts w:asciiTheme="minorHAnsi" w:hAnsiTheme="minorHAnsi" w:cstheme="minorHAnsi"/>
          <w:sz w:val="24"/>
        </w:rPr>
        <w:t>the</w:t>
      </w:r>
      <w:r w:rsidR="00224371">
        <w:rPr>
          <w:rFonts w:asciiTheme="minorHAnsi" w:hAnsiTheme="minorHAnsi" w:cstheme="minorHAnsi"/>
          <w:sz w:val="24"/>
        </w:rPr>
        <w:t>ir</w:t>
      </w:r>
      <w:r w:rsidR="0098133D">
        <w:rPr>
          <w:rFonts w:asciiTheme="minorHAnsi" w:hAnsiTheme="minorHAnsi" w:cstheme="minorHAnsi"/>
          <w:sz w:val="24"/>
        </w:rPr>
        <w:t xml:space="preserve"> </w:t>
      </w:r>
      <w:r w:rsidR="0098133D" w:rsidRPr="0098133D">
        <w:rPr>
          <w:rFonts w:asciiTheme="minorHAnsi" w:hAnsiTheme="minorHAnsi" w:cstheme="minorHAnsi"/>
          <w:sz w:val="24"/>
        </w:rPr>
        <w:t>environment</w:t>
      </w:r>
      <w:r w:rsidR="00EF5076">
        <w:rPr>
          <w:rFonts w:asciiTheme="minorHAnsi" w:hAnsiTheme="minorHAnsi" w:cstheme="minorHAnsi"/>
          <w:sz w:val="24"/>
        </w:rPr>
        <w:t>.</w:t>
      </w:r>
      <w:r w:rsidR="00273015">
        <w:rPr>
          <w:rFonts w:asciiTheme="minorHAnsi" w:hAnsiTheme="minorHAnsi" w:cstheme="minorHAnsi"/>
          <w:sz w:val="24"/>
        </w:rPr>
        <w:t xml:space="preserve"> </w:t>
      </w:r>
      <w:r w:rsidR="00224371">
        <w:rPr>
          <w:rFonts w:asciiTheme="minorHAnsi" w:hAnsiTheme="minorHAnsi" w:cstheme="minorHAnsi"/>
          <w:sz w:val="24"/>
        </w:rPr>
        <w:t xml:space="preserve">Compared to other techniques, </w:t>
      </w:r>
      <w:r w:rsidR="00273015">
        <w:rPr>
          <w:rFonts w:asciiTheme="minorHAnsi" w:hAnsiTheme="minorHAnsi" w:cstheme="minorHAnsi"/>
          <w:sz w:val="24"/>
        </w:rPr>
        <w:t xml:space="preserve">ABM </w:t>
      </w:r>
      <w:r w:rsidR="008B7D4C">
        <w:rPr>
          <w:rFonts w:asciiTheme="minorHAnsi" w:hAnsiTheme="minorHAnsi" w:cstheme="minorHAnsi"/>
          <w:sz w:val="24"/>
        </w:rPr>
        <w:t xml:space="preserve">offers additional flexibility to model complex </w:t>
      </w:r>
      <w:r w:rsidR="006F00FD">
        <w:rPr>
          <w:rFonts w:asciiTheme="minorHAnsi" w:hAnsiTheme="minorHAnsi" w:cstheme="minorHAnsi"/>
          <w:sz w:val="24"/>
        </w:rPr>
        <w:t>behaviours and interactions</w:t>
      </w:r>
      <w:r w:rsidR="008B7D4C">
        <w:rPr>
          <w:rFonts w:asciiTheme="minorHAnsi" w:hAnsiTheme="minorHAnsi" w:cstheme="minorHAnsi"/>
          <w:sz w:val="24"/>
        </w:rPr>
        <w:t xml:space="preserve">, </w:t>
      </w:r>
      <w:r w:rsidR="00AB4B48">
        <w:rPr>
          <w:rFonts w:asciiTheme="minorHAnsi" w:hAnsiTheme="minorHAnsi" w:cstheme="minorHAnsi"/>
          <w:sz w:val="24"/>
        </w:rPr>
        <w:t>as well as</w:t>
      </w:r>
      <w:r w:rsidR="00167E1E">
        <w:rPr>
          <w:rFonts w:asciiTheme="minorHAnsi" w:hAnsiTheme="minorHAnsi" w:cstheme="minorHAnsi"/>
          <w:sz w:val="24"/>
        </w:rPr>
        <w:t xml:space="preserve"> </w:t>
      </w:r>
      <w:r w:rsidR="00167E1E" w:rsidRPr="00167E1E">
        <w:rPr>
          <w:rFonts w:asciiTheme="minorHAnsi" w:hAnsiTheme="minorHAnsi" w:cstheme="minorHAnsi"/>
          <w:sz w:val="24"/>
        </w:rPr>
        <w:t>learning and adaptation</w:t>
      </w:r>
      <w:r w:rsidR="00531DE8">
        <w:rPr>
          <w:rFonts w:asciiTheme="minorHAnsi" w:hAnsiTheme="minorHAnsi" w:cstheme="minorHAnsi"/>
          <w:sz w:val="24"/>
        </w:rPr>
        <w:t xml:space="preserve"> </w:t>
      </w:r>
      <w:r w:rsidR="00531DE8">
        <w:rPr>
          <w:rFonts w:asciiTheme="minorHAnsi" w:hAnsiTheme="minorHAnsi" w:cstheme="minorHAnsi"/>
          <w:sz w:val="24"/>
        </w:rPr>
        <w:fldChar w:fldCharType="begin"/>
      </w:r>
      <w:r w:rsidR="003339E9">
        <w:rPr>
          <w:rFonts w:asciiTheme="minorHAnsi" w:hAnsiTheme="minorHAnsi" w:cstheme="minorHAnsi"/>
          <w:sz w:val="24"/>
        </w:rPr>
        <w:instrText xml:space="preserve"> ADDIN EN.CITE &lt;EndNote&gt;&lt;Cite&gt;&lt;Author&gt;Bonabeau&lt;/Author&gt;&lt;Year&gt;2002&lt;/Year&gt;&lt;RecNum&gt;9&lt;/RecNum&gt;&lt;DisplayText&gt;(8)&lt;/DisplayText&gt;&lt;record&gt;&lt;rec-number&gt;9&lt;/rec-number&gt;&lt;foreign-keys&gt;&lt;key app="EN" db-id="fd52afrz5xwa9tezaxoxxxfvtf299v250xe2" timestamp="1650545199"&gt;9&lt;/key&gt;&lt;/foreign-keys&gt;&lt;ref-type name="Journal Article"&gt;17&lt;/ref-type&gt;&lt;contributors&gt;&lt;authors&gt;&lt;author&gt;Eric Bonabeau&lt;/author&gt;&lt;/authors&gt;&lt;/contributors&gt;&lt;titles&gt;&lt;title&gt;Agent-based modeling: Methods and techniques for simulating human systems&lt;/title&gt;&lt;secondary-title&gt;Proceedings of the National Academy of Sciences&lt;/secondary-title&gt;&lt;/titles&gt;&lt;periodical&gt;&lt;full-title&gt;Proceedings of the National Academy of Sciences&lt;/full-title&gt;&lt;/periodical&gt;&lt;pages&gt;7280-7287&lt;/pages&gt;&lt;volume&gt;99&lt;/volume&gt;&lt;number&gt;suppl_3&lt;/number&gt;&lt;dates&gt;&lt;year&gt;2002&lt;/year&gt;&lt;/dates&gt;&lt;urls&gt;&lt;related-urls&gt;&lt;url&gt;https://www.pnas.org/doi/abs/10.1073/pnas.082080899 %X Agent-based modeling is a powerful simulation modeling technique that has seen a number of applications in the last few years, including applications to real-world business problems. After the basic principles of agent-based simulation are briefly introduced, its four areas of application are discussed by using real-world applications: flow simulation, organizational simulation, market simulation, and diffusion simulation. For each category, one or several business applications are described and analyzed.&lt;/url&gt;&lt;/related-urls&gt;&lt;/urls&gt;&lt;electronic-resource-num&gt;doi:10.1073/pnas.082080899&lt;/electronic-resource-num&gt;&lt;/record&gt;&lt;/Cite&gt;&lt;/EndNote&gt;</w:instrText>
      </w:r>
      <w:r w:rsidR="00531DE8">
        <w:rPr>
          <w:rFonts w:asciiTheme="minorHAnsi" w:hAnsiTheme="minorHAnsi" w:cstheme="minorHAnsi"/>
          <w:sz w:val="24"/>
        </w:rPr>
        <w:fldChar w:fldCharType="separate"/>
      </w:r>
      <w:r w:rsidR="003339E9">
        <w:rPr>
          <w:rFonts w:asciiTheme="minorHAnsi" w:hAnsiTheme="minorHAnsi" w:cstheme="minorHAnsi"/>
          <w:noProof/>
          <w:sz w:val="24"/>
        </w:rPr>
        <w:t>(8)</w:t>
      </w:r>
      <w:r w:rsidR="00531DE8">
        <w:rPr>
          <w:rFonts w:asciiTheme="minorHAnsi" w:hAnsiTheme="minorHAnsi" w:cstheme="minorHAnsi"/>
          <w:sz w:val="24"/>
        </w:rPr>
        <w:fldChar w:fldCharType="end"/>
      </w:r>
      <w:r w:rsidR="00167E1E">
        <w:rPr>
          <w:rFonts w:asciiTheme="minorHAnsi" w:hAnsiTheme="minorHAnsi" w:cstheme="minorHAnsi"/>
          <w:sz w:val="24"/>
        </w:rPr>
        <w:t>.</w:t>
      </w:r>
      <w:r w:rsidR="00AB4B48">
        <w:rPr>
          <w:rFonts w:asciiTheme="minorHAnsi" w:hAnsiTheme="minorHAnsi" w:cstheme="minorHAnsi"/>
          <w:sz w:val="24"/>
        </w:rPr>
        <w:t xml:space="preserve"> </w:t>
      </w:r>
      <w:r w:rsidR="00DC6017">
        <w:rPr>
          <w:rFonts w:asciiTheme="minorHAnsi" w:hAnsiTheme="minorHAnsi" w:cstheme="minorHAnsi"/>
          <w:sz w:val="24"/>
        </w:rPr>
        <w:t xml:space="preserve">Both </w:t>
      </w:r>
      <w:r w:rsidR="00362752">
        <w:rPr>
          <w:rFonts w:asciiTheme="minorHAnsi" w:hAnsiTheme="minorHAnsi" w:cstheme="minorHAnsi"/>
          <w:sz w:val="24"/>
        </w:rPr>
        <w:t>ABM and DES models can be major undertakings to implement</w:t>
      </w:r>
      <w:r w:rsidR="006F661D">
        <w:rPr>
          <w:rFonts w:asciiTheme="minorHAnsi" w:hAnsiTheme="minorHAnsi" w:cstheme="minorHAnsi"/>
          <w:sz w:val="24"/>
        </w:rPr>
        <w:t xml:space="preserve"> </w:t>
      </w:r>
      <w:r w:rsidR="003A4812">
        <w:rPr>
          <w:rFonts w:asciiTheme="minorHAnsi" w:hAnsiTheme="minorHAnsi" w:cstheme="minorHAnsi"/>
          <w:sz w:val="24"/>
        </w:rPr>
        <w:t xml:space="preserve">and validate </w:t>
      </w:r>
      <w:r w:rsidR="006F661D">
        <w:rPr>
          <w:rFonts w:asciiTheme="minorHAnsi" w:hAnsiTheme="minorHAnsi" w:cstheme="minorHAnsi"/>
          <w:sz w:val="24"/>
        </w:rPr>
        <w:t xml:space="preserve">given both their inherent complexity and detailed </w:t>
      </w:r>
      <w:r w:rsidR="00EF5076">
        <w:rPr>
          <w:rFonts w:asciiTheme="minorHAnsi" w:hAnsiTheme="minorHAnsi" w:cstheme="minorHAnsi"/>
          <w:sz w:val="24"/>
        </w:rPr>
        <w:t>micro</w:t>
      </w:r>
      <w:r w:rsidR="006F661D">
        <w:rPr>
          <w:rFonts w:asciiTheme="minorHAnsi" w:hAnsiTheme="minorHAnsi" w:cstheme="minorHAnsi"/>
          <w:sz w:val="24"/>
        </w:rPr>
        <w:t>data requirements</w:t>
      </w:r>
      <w:r w:rsidR="00D51901">
        <w:rPr>
          <w:rFonts w:asciiTheme="minorHAnsi" w:hAnsiTheme="minorHAnsi" w:cstheme="minorHAnsi"/>
          <w:sz w:val="24"/>
        </w:rPr>
        <w:t xml:space="preserve">. </w:t>
      </w:r>
      <w:r w:rsidR="00B31638">
        <w:rPr>
          <w:rFonts w:asciiTheme="minorHAnsi" w:hAnsiTheme="minorHAnsi" w:cstheme="minorHAnsi"/>
          <w:sz w:val="24"/>
        </w:rPr>
        <w:t xml:space="preserve">This may be why they are undertaken less frequently </w:t>
      </w:r>
      <w:r w:rsidR="009142A9">
        <w:rPr>
          <w:rFonts w:asciiTheme="minorHAnsi" w:hAnsiTheme="minorHAnsi" w:cstheme="minorHAnsi"/>
          <w:sz w:val="24"/>
        </w:rPr>
        <w:t xml:space="preserve">than simpler approaches, </w:t>
      </w:r>
      <w:r w:rsidR="00B31638">
        <w:rPr>
          <w:rFonts w:asciiTheme="minorHAnsi" w:hAnsiTheme="minorHAnsi" w:cstheme="minorHAnsi"/>
          <w:sz w:val="24"/>
        </w:rPr>
        <w:t>al</w:t>
      </w:r>
      <w:r w:rsidR="00F93141">
        <w:rPr>
          <w:rFonts w:asciiTheme="minorHAnsi" w:hAnsiTheme="minorHAnsi" w:cstheme="minorHAnsi"/>
          <w:sz w:val="24"/>
        </w:rPr>
        <w:t>t</w:t>
      </w:r>
      <w:r w:rsidR="00B31638">
        <w:rPr>
          <w:rFonts w:asciiTheme="minorHAnsi" w:hAnsiTheme="minorHAnsi" w:cstheme="minorHAnsi"/>
          <w:sz w:val="24"/>
        </w:rPr>
        <w:t xml:space="preserve">hough their popularity is growing. ABMs </w:t>
      </w:r>
      <w:r w:rsidR="00F93141">
        <w:rPr>
          <w:rFonts w:asciiTheme="minorHAnsi" w:hAnsiTheme="minorHAnsi" w:cstheme="minorHAnsi"/>
          <w:sz w:val="24"/>
        </w:rPr>
        <w:t xml:space="preserve">currently </w:t>
      </w:r>
      <w:r w:rsidR="00B31638">
        <w:rPr>
          <w:rFonts w:asciiTheme="minorHAnsi" w:hAnsiTheme="minorHAnsi" w:cstheme="minorHAnsi"/>
          <w:sz w:val="24"/>
        </w:rPr>
        <w:t>account for about one in twenty mental health models</w:t>
      </w:r>
      <w:r w:rsidR="00F93141">
        <w:rPr>
          <w:rFonts w:asciiTheme="minorHAnsi" w:hAnsiTheme="minorHAnsi" w:cstheme="minorHAnsi"/>
          <w:sz w:val="24"/>
        </w:rPr>
        <w:t>, with a particular focus on help-seeking and service access [</w:t>
      </w:r>
      <w:r w:rsidR="00F93141">
        <w:rPr>
          <w:rFonts w:asciiTheme="minorHAnsi" w:hAnsiTheme="minorHAnsi" w:cstheme="minorHAnsi"/>
          <w:sz w:val="24"/>
        </w:rPr>
        <w:br/>
      </w:r>
      <w:commentRangeStart w:id="33"/>
      <w:r w:rsidR="00F93141">
        <w:rPr>
          <w:rFonts w:asciiTheme="minorHAnsi" w:hAnsiTheme="minorHAnsi" w:cstheme="minorHAnsi"/>
          <w:sz w:val="24"/>
        </w:rPr>
        <w:t>REF].</w:t>
      </w:r>
      <w:commentRangeEnd w:id="33"/>
      <w:r w:rsidR="00F93141">
        <w:rPr>
          <w:rStyle w:val="CommentReference"/>
        </w:rPr>
        <w:commentReference w:id="33"/>
      </w:r>
    </w:p>
    <w:p w14:paraId="72016CAA" w14:textId="77777777" w:rsidR="001F2902" w:rsidRDefault="001F2902" w:rsidP="006B7E7A">
      <w:pPr>
        <w:rPr>
          <w:rFonts w:asciiTheme="minorHAnsi" w:hAnsiTheme="minorHAnsi" w:cstheme="minorHAnsi"/>
          <w:sz w:val="24"/>
        </w:rPr>
      </w:pPr>
    </w:p>
    <w:p w14:paraId="797B83EB" w14:textId="703FFDBA" w:rsidR="00FC6426" w:rsidRDefault="00AF2196" w:rsidP="006B7E7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As e</w:t>
      </w:r>
      <w:r w:rsidR="004773FE">
        <w:rPr>
          <w:rFonts w:asciiTheme="minorHAnsi" w:hAnsiTheme="minorHAnsi" w:cstheme="minorHAnsi"/>
          <w:sz w:val="24"/>
        </w:rPr>
        <w:t>ach</w:t>
      </w:r>
      <w:r w:rsidR="00F46B50">
        <w:rPr>
          <w:rFonts w:asciiTheme="minorHAnsi" w:hAnsiTheme="minorHAnsi" w:cstheme="minorHAnsi"/>
          <w:sz w:val="24"/>
        </w:rPr>
        <w:t xml:space="preserve"> model</w:t>
      </w:r>
      <w:r w:rsidR="003A4812">
        <w:rPr>
          <w:rFonts w:asciiTheme="minorHAnsi" w:hAnsiTheme="minorHAnsi" w:cstheme="minorHAnsi"/>
          <w:sz w:val="24"/>
        </w:rPr>
        <w:t xml:space="preserve"> type</w:t>
      </w:r>
      <w:r w:rsidR="00F46B50">
        <w:rPr>
          <w:rFonts w:asciiTheme="minorHAnsi" w:hAnsiTheme="minorHAnsi" w:cstheme="minorHAnsi"/>
          <w:sz w:val="24"/>
        </w:rPr>
        <w:t xml:space="preserve"> ha</w:t>
      </w:r>
      <w:r w:rsidR="004773FE">
        <w:rPr>
          <w:rFonts w:asciiTheme="minorHAnsi" w:hAnsiTheme="minorHAnsi" w:cstheme="minorHAnsi"/>
          <w:sz w:val="24"/>
        </w:rPr>
        <w:t>s</w:t>
      </w:r>
      <w:r w:rsidR="00F46B50">
        <w:rPr>
          <w:rFonts w:asciiTheme="minorHAnsi" w:hAnsiTheme="minorHAnsi" w:cstheme="minorHAnsi"/>
          <w:sz w:val="24"/>
        </w:rPr>
        <w:t xml:space="preserve"> advantages and limitations, increasingly advanced </w:t>
      </w:r>
      <w:r w:rsidR="00BD61D6">
        <w:rPr>
          <w:rFonts w:asciiTheme="minorHAnsi" w:hAnsiTheme="minorHAnsi" w:cstheme="minorHAnsi"/>
          <w:sz w:val="24"/>
        </w:rPr>
        <w:t xml:space="preserve">computational technology can integrate </w:t>
      </w:r>
      <w:r w:rsidR="00FC6426" w:rsidRPr="00FC6426">
        <w:rPr>
          <w:rFonts w:asciiTheme="minorHAnsi" w:hAnsiTheme="minorHAnsi" w:cstheme="minorHAnsi"/>
          <w:sz w:val="24"/>
        </w:rPr>
        <w:t xml:space="preserve">two or more types of </w:t>
      </w:r>
      <w:r w:rsidR="00BD61D6">
        <w:rPr>
          <w:rFonts w:asciiTheme="minorHAnsi" w:hAnsiTheme="minorHAnsi" w:cstheme="minorHAnsi"/>
          <w:sz w:val="24"/>
        </w:rPr>
        <w:t xml:space="preserve">approaches, creating </w:t>
      </w:r>
      <w:r w:rsidR="00FC6426" w:rsidRPr="00FC6426">
        <w:rPr>
          <w:rFonts w:asciiTheme="minorHAnsi" w:hAnsiTheme="minorHAnsi" w:cstheme="minorHAnsi"/>
          <w:sz w:val="24"/>
        </w:rPr>
        <w:t>hybrid</w:t>
      </w:r>
      <w:r w:rsidR="00973954">
        <w:rPr>
          <w:rFonts w:asciiTheme="minorHAnsi" w:hAnsiTheme="minorHAnsi" w:cstheme="minorHAnsi"/>
          <w:sz w:val="24"/>
        </w:rPr>
        <w:t xml:space="preserve"> or blended</w:t>
      </w:r>
      <w:r w:rsidR="00FC6426" w:rsidRPr="00FC6426">
        <w:rPr>
          <w:rFonts w:asciiTheme="minorHAnsi" w:hAnsiTheme="minorHAnsi" w:cstheme="minorHAnsi"/>
          <w:sz w:val="24"/>
        </w:rPr>
        <w:t xml:space="preserve"> models</w:t>
      </w:r>
      <w:r w:rsidR="00412B44">
        <w:rPr>
          <w:rFonts w:asciiTheme="minorHAnsi" w:hAnsiTheme="minorHAnsi" w:cstheme="minorHAnsi"/>
          <w:sz w:val="24"/>
        </w:rPr>
        <w:t xml:space="preserve"> </w:t>
      </w:r>
      <w:r w:rsidR="00412B44">
        <w:rPr>
          <w:rFonts w:asciiTheme="minorHAnsi" w:hAnsiTheme="minorHAnsi" w:cstheme="minorHAnsi"/>
          <w:sz w:val="24"/>
        </w:rPr>
        <w:fldChar w:fldCharType="begin"/>
      </w:r>
      <w:r w:rsidR="003339E9">
        <w:rPr>
          <w:rFonts w:asciiTheme="minorHAnsi" w:hAnsiTheme="minorHAnsi" w:cstheme="minorHAnsi"/>
          <w:sz w:val="24"/>
        </w:rPr>
        <w:instrText xml:space="preserve"> ADDIN EN.CITE &lt;EndNote&gt;&lt;Cite&gt;&lt;Author&gt;Cassidy&lt;/Author&gt;&lt;Year&gt;2019&lt;/Year&gt;&lt;RecNum&gt;10&lt;/RecNum&gt;&lt;DisplayText&gt;(9)&lt;/DisplayText&gt;&lt;record&gt;&lt;rec-number&gt;10&lt;/rec-number&gt;&lt;foreign-keys&gt;&lt;key app="EN" db-id="fd52afrz5xwa9tezaxoxxxfvtf299v250xe2" timestamp="1650587535"&gt;10&lt;/key&gt;&lt;/foreign-keys&gt;&lt;ref-type name="Journal Article"&gt;17&lt;/ref-type&gt;&lt;contributors&gt;&lt;authors&gt;&lt;author&gt;Cassidy, Rachel&lt;/author&gt;&lt;author&gt;Singh, Neha S.&lt;/author&gt;&lt;author&gt;Schiratti, Pierre-Raphaël&lt;/author&gt;&lt;author&gt;Semwanga, Agnes&lt;/author&gt;&lt;author&gt;Binyaruka, Peter&lt;/author&gt;&lt;author&gt;Sachingongu, Nkenda&lt;/author&gt;&lt;author&gt;Chama-Chiliba, Chitalu Miriam&lt;/author&gt;&lt;author&gt;Chalabi, Zaid&lt;/author&gt;&lt;author&gt;Borghi, Josephine&lt;/author&gt;&lt;author&gt;Blanchet, Karl&lt;/author&gt;&lt;/authors&gt;&lt;/contributors&gt;&lt;titles&gt;&lt;title&gt;Mathematical modelling for health systems research: a systematic review of system dynamics and agent-based models&lt;/title&gt;&lt;secondary-title&gt;BMC Health Services Research&lt;/secondary-title&gt;&lt;/titles&gt;&lt;periodical&gt;&lt;full-title&gt;BMC Health Services Research&lt;/full-title&gt;&lt;/periodical&gt;&lt;pages&gt;845&lt;/pages&gt;&lt;volume&gt;19&lt;/volume&gt;&lt;number&gt;1&lt;/number&gt;&lt;dates&gt;&lt;year&gt;2019&lt;/year&gt;&lt;pub-dates&gt;&lt;date&gt;2019/11/19&lt;/date&gt;&lt;/pub-dates&gt;&lt;/dates&gt;&lt;isbn&gt;1472-6963&lt;/isbn&gt;&lt;urls&gt;&lt;related-urls&gt;&lt;url&gt;https://doi.org/10.1186/s12913-019-4627-7&lt;/url&gt;&lt;/related-urls&gt;&lt;/urls&gt;&lt;electronic-resource-num&gt;10.1186/s12913-019-4627-7&lt;/electronic-resource-num&gt;&lt;/record&gt;&lt;/Cite&gt;&lt;/EndNote&gt;</w:instrText>
      </w:r>
      <w:r w:rsidR="00412B44">
        <w:rPr>
          <w:rFonts w:asciiTheme="minorHAnsi" w:hAnsiTheme="minorHAnsi" w:cstheme="minorHAnsi"/>
          <w:sz w:val="24"/>
        </w:rPr>
        <w:fldChar w:fldCharType="separate"/>
      </w:r>
      <w:r w:rsidR="003339E9">
        <w:rPr>
          <w:rFonts w:asciiTheme="minorHAnsi" w:hAnsiTheme="minorHAnsi" w:cstheme="minorHAnsi"/>
          <w:noProof/>
          <w:sz w:val="24"/>
        </w:rPr>
        <w:t>(9)</w:t>
      </w:r>
      <w:r w:rsidR="00412B44">
        <w:rPr>
          <w:rFonts w:asciiTheme="minorHAnsi" w:hAnsiTheme="minorHAnsi" w:cstheme="minorHAnsi"/>
          <w:sz w:val="24"/>
        </w:rPr>
        <w:fldChar w:fldCharType="end"/>
      </w:r>
      <w:r w:rsidR="00412B44">
        <w:rPr>
          <w:rFonts w:asciiTheme="minorHAnsi" w:hAnsiTheme="minorHAnsi" w:cstheme="minorHAnsi"/>
          <w:sz w:val="24"/>
        </w:rPr>
        <w:t xml:space="preserve">. </w:t>
      </w:r>
      <w:r w:rsidR="00170FDF">
        <w:rPr>
          <w:rFonts w:asciiTheme="minorHAnsi" w:hAnsiTheme="minorHAnsi" w:cstheme="minorHAnsi"/>
          <w:sz w:val="24"/>
        </w:rPr>
        <w:t>Blended models can be designed in different ways</w:t>
      </w:r>
      <w:r w:rsidR="003011ED">
        <w:rPr>
          <w:rFonts w:asciiTheme="minorHAnsi" w:hAnsiTheme="minorHAnsi" w:cstheme="minorHAnsi"/>
          <w:sz w:val="24"/>
        </w:rPr>
        <w:t xml:space="preserve"> –</w:t>
      </w:r>
      <w:r w:rsidR="00170FDF">
        <w:rPr>
          <w:rFonts w:asciiTheme="minorHAnsi" w:hAnsiTheme="minorHAnsi" w:cstheme="minorHAnsi"/>
          <w:sz w:val="24"/>
        </w:rPr>
        <w:t xml:space="preserve"> e.g., </w:t>
      </w:r>
      <w:r w:rsidR="00C85B70">
        <w:rPr>
          <w:rFonts w:asciiTheme="minorHAnsi" w:hAnsiTheme="minorHAnsi" w:cstheme="minorHAnsi"/>
          <w:sz w:val="24"/>
        </w:rPr>
        <w:t>full</w:t>
      </w:r>
      <w:r w:rsidR="00170FDF">
        <w:rPr>
          <w:rFonts w:asciiTheme="minorHAnsi" w:hAnsiTheme="minorHAnsi" w:cstheme="minorHAnsi"/>
          <w:sz w:val="24"/>
        </w:rPr>
        <w:t xml:space="preserve"> integra</w:t>
      </w:r>
      <w:r w:rsidR="00C85B70">
        <w:rPr>
          <w:rFonts w:asciiTheme="minorHAnsi" w:hAnsiTheme="minorHAnsi" w:cstheme="minorHAnsi"/>
          <w:sz w:val="24"/>
        </w:rPr>
        <w:t>tion</w:t>
      </w:r>
      <w:r w:rsidR="00170FDF">
        <w:rPr>
          <w:rFonts w:asciiTheme="minorHAnsi" w:hAnsiTheme="minorHAnsi" w:cstheme="minorHAnsi"/>
          <w:sz w:val="24"/>
        </w:rPr>
        <w:t xml:space="preserve">, </w:t>
      </w:r>
      <w:r w:rsidR="00170FDF" w:rsidRPr="00170FDF">
        <w:rPr>
          <w:rFonts w:asciiTheme="minorHAnsi" w:hAnsiTheme="minorHAnsi" w:cstheme="minorHAnsi"/>
          <w:sz w:val="24"/>
        </w:rPr>
        <w:t>sequential</w:t>
      </w:r>
      <w:r w:rsidR="00170FDF">
        <w:rPr>
          <w:rFonts w:asciiTheme="minorHAnsi" w:hAnsiTheme="minorHAnsi" w:cstheme="minorHAnsi"/>
          <w:sz w:val="24"/>
        </w:rPr>
        <w:t xml:space="preserve"> design and </w:t>
      </w:r>
      <w:r w:rsidR="00170FDF" w:rsidRPr="00170FDF">
        <w:rPr>
          <w:rFonts w:asciiTheme="minorHAnsi" w:hAnsiTheme="minorHAnsi" w:cstheme="minorHAnsi"/>
          <w:sz w:val="24"/>
        </w:rPr>
        <w:t>hierarch</w:t>
      </w:r>
      <w:r w:rsidR="00170FDF">
        <w:rPr>
          <w:rFonts w:asciiTheme="minorHAnsi" w:hAnsiTheme="minorHAnsi" w:cstheme="minorHAnsi"/>
          <w:sz w:val="24"/>
        </w:rPr>
        <w:t>ical design</w:t>
      </w:r>
      <w:r w:rsidR="00E04785">
        <w:rPr>
          <w:rFonts w:asciiTheme="minorHAnsi" w:hAnsiTheme="minorHAnsi" w:cstheme="minorHAnsi"/>
          <w:sz w:val="24"/>
        </w:rPr>
        <w:t xml:space="preserve"> </w:t>
      </w:r>
      <w:r w:rsidR="00E04785">
        <w:rPr>
          <w:rFonts w:asciiTheme="minorHAnsi" w:hAnsiTheme="minorHAnsi" w:cstheme="minorHAnsi"/>
          <w:sz w:val="24"/>
        </w:rPr>
        <w:fldChar w:fldCharType="begin">
          <w:fldData xml:space="preserve">PEVuZE5vdGU+PENpdGU+PEF1dGhvcj5Td2luZXJkPC9BdXRob3I+PFllYXI+MjAxMjwvWWVhcj48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</w:fldData>
        </w:fldChar>
      </w:r>
      <w:r w:rsidR="003339E9">
        <w:rPr>
          <w:rFonts w:asciiTheme="minorHAnsi" w:hAnsiTheme="minorHAnsi" w:cstheme="minorHAnsi"/>
          <w:sz w:val="24"/>
        </w:rPr>
        <w:instrText xml:space="preserve"> ADDIN EN.CITE </w:instrText>
      </w:r>
      <w:r w:rsidR="003339E9">
        <w:rPr>
          <w:rFonts w:asciiTheme="minorHAnsi" w:hAnsiTheme="minorHAnsi" w:cstheme="minorHAnsi"/>
          <w:sz w:val="24"/>
        </w:rPr>
        <w:fldChar w:fldCharType="begin">
          <w:fldData xml:space="preserve">PEVuZE5vdGU+PENpdGU+PEF1dGhvcj5Td2luZXJkPC9BdXRob3I+PFllYXI+MjAxMjwvWWVhcj48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</w:fldData>
        </w:fldChar>
      </w:r>
      <w:r w:rsidR="003339E9">
        <w:rPr>
          <w:rFonts w:asciiTheme="minorHAnsi" w:hAnsiTheme="minorHAnsi" w:cstheme="minorHAnsi"/>
          <w:sz w:val="24"/>
        </w:rPr>
        <w:instrText xml:space="preserve"> ADDIN EN.CITE.DATA </w:instrText>
      </w:r>
      <w:r w:rsidR="003339E9">
        <w:rPr>
          <w:rFonts w:asciiTheme="minorHAnsi" w:hAnsiTheme="minorHAnsi" w:cstheme="minorHAnsi"/>
          <w:sz w:val="24"/>
        </w:rPr>
      </w:r>
      <w:r w:rsidR="003339E9">
        <w:rPr>
          <w:rFonts w:asciiTheme="minorHAnsi" w:hAnsiTheme="minorHAnsi" w:cstheme="minorHAnsi"/>
          <w:sz w:val="24"/>
        </w:rPr>
        <w:fldChar w:fldCharType="end"/>
      </w:r>
      <w:r w:rsidR="00E04785">
        <w:rPr>
          <w:rFonts w:asciiTheme="minorHAnsi" w:hAnsiTheme="minorHAnsi" w:cstheme="minorHAnsi"/>
          <w:sz w:val="24"/>
        </w:rPr>
      </w:r>
      <w:r w:rsidR="00E04785">
        <w:rPr>
          <w:rFonts w:asciiTheme="minorHAnsi" w:hAnsiTheme="minorHAnsi" w:cstheme="minorHAnsi"/>
          <w:sz w:val="24"/>
        </w:rPr>
        <w:fldChar w:fldCharType="separate"/>
      </w:r>
      <w:r w:rsidR="003339E9">
        <w:rPr>
          <w:rFonts w:asciiTheme="minorHAnsi" w:hAnsiTheme="minorHAnsi" w:cstheme="minorHAnsi"/>
          <w:noProof/>
          <w:sz w:val="24"/>
        </w:rPr>
        <w:t>(10, 11)</w:t>
      </w:r>
      <w:r w:rsidR="00E04785">
        <w:rPr>
          <w:rFonts w:asciiTheme="minorHAnsi" w:hAnsiTheme="minorHAnsi" w:cstheme="minorHAnsi"/>
          <w:sz w:val="24"/>
        </w:rPr>
        <w:fldChar w:fldCharType="end"/>
      </w:r>
      <w:r w:rsidR="00857B73">
        <w:rPr>
          <w:rFonts w:asciiTheme="minorHAnsi" w:hAnsiTheme="minorHAnsi" w:cstheme="minorHAnsi"/>
          <w:sz w:val="24"/>
        </w:rPr>
        <w:t xml:space="preserve"> </w:t>
      </w:r>
      <w:r w:rsidR="00C85B70">
        <w:rPr>
          <w:rFonts w:asciiTheme="minorHAnsi" w:hAnsiTheme="minorHAnsi" w:cstheme="minorHAnsi"/>
          <w:sz w:val="24"/>
        </w:rPr>
        <w:t>with a general aim of</w:t>
      </w:r>
      <w:r w:rsidR="00080390">
        <w:rPr>
          <w:rFonts w:asciiTheme="minorHAnsi" w:hAnsiTheme="minorHAnsi" w:cstheme="minorHAnsi"/>
          <w:sz w:val="24"/>
        </w:rPr>
        <w:t xml:space="preserve"> taking </w:t>
      </w:r>
      <w:r w:rsidR="00F72338">
        <w:rPr>
          <w:rFonts w:asciiTheme="minorHAnsi" w:hAnsiTheme="minorHAnsi" w:cstheme="minorHAnsi"/>
          <w:sz w:val="24"/>
        </w:rPr>
        <w:t xml:space="preserve">advantage of </w:t>
      </w:r>
      <w:r w:rsidR="00D910A6">
        <w:rPr>
          <w:rFonts w:asciiTheme="minorHAnsi" w:hAnsiTheme="minorHAnsi" w:cstheme="minorHAnsi"/>
          <w:sz w:val="24"/>
        </w:rPr>
        <w:t xml:space="preserve">multiple </w:t>
      </w:r>
      <w:r w:rsidR="00F72338">
        <w:rPr>
          <w:rFonts w:asciiTheme="minorHAnsi" w:hAnsiTheme="minorHAnsi" w:cstheme="minorHAnsi"/>
          <w:sz w:val="24"/>
        </w:rPr>
        <w:t>models to improve</w:t>
      </w:r>
      <w:r w:rsidR="00C85B70">
        <w:rPr>
          <w:rFonts w:asciiTheme="minorHAnsi" w:hAnsiTheme="minorHAnsi" w:cstheme="minorHAnsi"/>
          <w:sz w:val="24"/>
        </w:rPr>
        <w:t xml:space="preserve"> </w:t>
      </w:r>
      <w:r w:rsidR="00080390">
        <w:rPr>
          <w:rFonts w:asciiTheme="minorHAnsi" w:hAnsiTheme="minorHAnsi" w:cstheme="minorHAnsi"/>
          <w:sz w:val="24"/>
        </w:rPr>
        <w:t xml:space="preserve">overall </w:t>
      </w:r>
      <w:r w:rsidR="00C85B70">
        <w:rPr>
          <w:rFonts w:asciiTheme="minorHAnsi" w:hAnsiTheme="minorHAnsi" w:cstheme="minorHAnsi"/>
          <w:sz w:val="24"/>
        </w:rPr>
        <w:t xml:space="preserve">modelling performance. </w:t>
      </w:r>
      <w:r w:rsidR="00F72338">
        <w:rPr>
          <w:rFonts w:asciiTheme="minorHAnsi" w:hAnsiTheme="minorHAnsi" w:cstheme="minorHAnsi"/>
          <w:sz w:val="24"/>
        </w:rPr>
        <w:t>Alternatively, modelling results obtained from different methods or different modelling parameters can be ensembled (averaged) to obtain more reliable estimate</w:t>
      </w:r>
      <w:r w:rsidR="00F7108D">
        <w:rPr>
          <w:rFonts w:asciiTheme="minorHAnsi" w:hAnsiTheme="minorHAnsi" w:cstheme="minorHAnsi"/>
          <w:sz w:val="24"/>
        </w:rPr>
        <w:t xml:space="preserve">s. </w:t>
      </w:r>
      <w:r w:rsidR="003011ED">
        <w:rPr>
          <w:rFonts w:asciiTheme="minorHAnsi" w:hAnsiTheme="minorHAnsi" w:cstheme="minorHAnsi"/>
          <w:sz w:val="24"/>
        </w:rPr>
        <w:t>E</w:t>
      </w:r>
      <w:r w:rsidR="00F7108D">
        <w:rPr>
          <w:rFonts w:asciiTheme="minorHAnsi" w:hAnsiTheme="minorHAnsi" w:cstheme="minorHAnsi"/>
          <w:sz w:val="24"/>
        </w:rPr>
        <w:t xml:space="preserve">nsemble modelling has been increasingly used in infectious disease forecasting </w:t>
      </w:r>
      <w:r w:rsidR="00F7108D">
        <w:rPr>
          <w:rFonts w:asciiTheme="minorHAnsi" w:hAnsiTheme="minorHAnsi" w:cstheme="minorHAnsi"/>
          <w:sz w:val="24"/>
        </w:rPr>
        <w:fldChar w:fldCharType="begin">
          <w:fldData xml:space="preserve">PEVuZE5vdGU+PENpdGU+PEF1dGhvcj5SZWljaDwvQXV0aG9yPjxZZWFyPjIwMTk8L1llYXI+PFJl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==
</w:fldData>
        </w:fldChar>
      </w:r>
      <w:r w:rsidR="003339E9">
        <w:rPr>
          <w:rFonts w:asciiTheme="minorHAnsi" w:hAnsiTheme="minorHAnsi" w:cstheme="minorHAnsi"/>
          <w:sz w:val="24"/>
        </w:rPr>
        <w:instrText xml:space="preserve"> ADDIN EN.CITE </w:instrText>
      </w:r>
      <w:r w:rsidR="003339E9">
        <w:rPr>
          <w:rFonts w:asciiTheme="minorHAnsi" w:hAnsiTheme="minorHAnsi" w:cstheme="minorHAnsi"/>
          <w:sz w:val="24"/>
        </w:rPr>
        <w:fldChar w:fldCharType="begin">
          <w:fldData xml:space="preserve">PEVuZE5vdGU+PENpdGU+PEF1dGhvcj5SZWljaDwvQXV0aG9yPjxZZWFyPjIwMTk8L1llYXI+PFJl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==
</w:fldData>
        </w:fldChar>
      </w:r>
      <w:r w:rsidR="003339E9">
        <w:rPr>
          <w:rFonts w:asciiTheme="minorHAnsi" w:hAnsiTheme="minorHAnsi" w:cstheme="minorHAnsi"/>
          <w:sz w:val="24"/>
        </w:rPr>
        <w:instrText xml:space="preserve"> ADDIN EN.CITE.DATA </w:instrText>
      </w:r>
      <w:r w:rsidR="003339E9">
        <w:rPr>
          <w:rFonts w:asciiTheme="minorHAnsi" w:hAnsiTheme="minorHAnsi" w:cstheme="minorHAnsi"/>
          <w:sz w:val="24"/>
        </w:rPr>
      </w:r>
      <w:r w:rsidR="003339E9">
        <w:rPr>
          <w:rFonts w:asciiTheme="minorHAnsi" w:hAnsiTheme="minorHAnsi" w:cstheme="minorHAnsi"/>
          <w:sz w:val="24"/>
        </w:rPr>
        <w:fldChar w:fldCharType="end"/>
      </w:r>
      <w:r w:rsidR="00F7108D">
        <w:rPr>
          <w:rFonts w:asciiTheme="minorHAnsi" w:hAnsiTheme="minorHAnsi" w:cstheme="minorHAnsi"/>
          <w:sz w:val="24"/>
        </w:rPr>
      </w:r>
      <w:r w:rsidR="00F7108D">
        <w:rPr>
          <w:rFonts w:asciiTheme="minorHAnsi" w:hAnsiTheme="minorHAnsi" w:cstheme="minorHAnsi"/>
          <w:sz w:val="24"/>
        </w:rPr>
        <w:fldChar w:fldCharType="separate"/>
      </w:r>
      <w:r w:rsidR="003339E9">
        <w:rPr>
          <w:rFonts w:asciiTheme="minorHAnsi" w:hAnsiTheme="minorHAnsi" w:cstheme="minorHAnsi"/>
          <w:noProof/>
          <w:sz w:val="24"/>
        </w:rPr>
        <w:t>(12, 13)</w:t>
      </w:r>
      <w:r w:rsidR="00F7108D">
        <w:rPr>
          <w:rFonts w:asciiTheme="minorHAnsi" w:hAnsiTheme="minorHAnsi" w:cstheme="minorHAnsi"/>
          <w:sz w:val="24"/>
        </w:rPr>
        <w:fldChar w:fldCharType="end"/>
      </w:r>
      <w:r w:rsidR="00266131">
        <w:rPr>
          <w:rFonts w:asciiTheme="minorHAnsi" w:hAnsiTheme="minorHAnsi" w:cstheme="minorHAnsi"/>
          <w:sz w:val="24"/>
        </w:rPr>
        <w:t xml:space="preserve"> and burden of disease modelling</w:t>
      </w:r>
      <w:r w:rsidR="000A6DD3">
        <w:rPr>
          <w:rFonts w:asciiTheme="minorHAnsi" w:hAnsiTheme="minorHAnsi" w:cstheme="minorHAnsi"/>
          <w:sz w:val="24"/>
        </w:rPr>
        <w:t xml:space="preserve"> </w:t>
      </w:r>
      <w:r w:rsidR="000A6DD3">
        <w:rPr>
          <w:rFonts w:asciiTheme="minorHAnsi" w:hAnsiTheme="minorHAnsi" w:cstheme="minorHAnsi"/>
          <w:sz w:val="24"/>
        </w:rPr>
        <w:fldChar w:fldCharType="begin">
          <w:fldData xml:space="preserve">aTwvYXV0aG9yPjxhdXRob3I+U2hpZmVyYXcsIFdvbmRpbWVuZWggU2hpYmFiYXc8L2F1dGhvcj48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</w:fldData>
        </w:fldChar>
      </w:r>
      <w:r w:rsidR="000A6DD3">
        <w:rPr>
          <w:rFonts w:asciiTheme="minorHAnsi" w:hAnsiTheme="minorHAnsi" w:cstheme="minorHAnsi"/>
          <w:sz w:val="24"/>
        </w:rPr>
        <w:instrText xml:space="preserve"> ADDIN EN.CITE </w:instrText>
      </w:r>
      <w:r w:rsidR="000A6DD3">
        <w:rPr>
          <w:rFonts w:asciiTheme="minorHAnsi" w:hAnsiTheme="minorHAnsi" w:cstheme="minorHAnsi"/>
          <w:sz w:val="24"/>
        </w:rPr>
        <w:fldChar w:fldCharType="begin">
          <w:fldData xml:space="preserve">PEVuZE5vdGU+PENpdGU+PEF1dGhvcj5CYW5uaWNrPC9BdXRob3I+PFllYXI+MjAyMDwvWWVhcj48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==
</w:fldData>
        </w:fldChar>
      </w:r>
      <w:r w:rsidR="000A6DD3">
        <w:rPr>
          <w:rFonts w:asciiTheme="minorHAnsi" w:hAnsiTheme="minorHAnsi" w:cstheme="minorHAnsi"/>
          <w:sz w:val="24"/>
        </w:rPr>
        <w:instrText xml:space="preserve"> ADDIN EN.CITE.DATA </w:instrText>
      </w:r>
      <w:r w:rsidR="000A6DD3">
        <w:rPr>
          <w:rFonts w:asciiTheme="minorHAnsi" w:hAnsiTheme="minorHAnsi" w:cstheme="minorHAnsi"/>
          <w:sz w:val="24"/>
        </w:rPr>
      </w:r>
      <w:r w:rsidR="000A6DD3">
        <w:rPr>
          <w:rFonts w:asciiTheme="minorHAnsi" w:hAnsiTheme="minorHAnsi" w:cstheme="minorHAnsi"/>
          <w:sz w:val="24"/>
        </w:rPr>
        <w:fldChar w:fldCharType="end"/>
      </w:r>
      <w:r w:rsidR="000A6DD3">
        <w:rPr>
          <w:rFonts w:asciiTheme="minorHAnsi" w:hAnsiTheme="minorHAnsi" w:cstheme="minorHAnsi"/>
          <w:sz w:val="24"/>
        </w:rPr>
        <w:fldChar w:fldCharType="begin">
          <w:fldData xml:space="preserve">aTwvYXV0aG9yPjxhdXRob3I+U2hpZmVyYXcsIFdvbmRpbWVuZWggU2hpYmFiYXc8L2F1dGhvcj48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</w:fldData>
        </w:fldChar>
      </w:r>
      <w:r w:rsidR="000A6DD3">
        <w:rPr>
          <w:rFonts w:asciiTheme="minorHAnsi" w:hAnsiTheme="minorHAnsi" w:cstheme="minorHAnsi"/>
          <w:sz w:val="24"/>
        </w:rPr>
        <w:instrText xml:space="preserve"> ADDIN EN.CITE.DATA </w:instrText>
      </w:r>
      <w:r w:rsidR="000A6DD3">
        <w:rPr>
          <w:rFonts w:asciiTheme="minorHAnsi" w:hAnsiTheme="minorHAnsi" w:cstheme="minorHAnsi"/>
          <w:sz w:val="24"/>
        </w:rPr>
      </w:r>
      <w:r w:rsidR="000A6DD3">
        <w:rPr>
          <w:rFonts w:asciiTheme="minorHAnsi" w:hAnsiTheme="minorHAnsi" w:cstheme="minorHAnsi"/>
          <w:sz w:val="24"/>
        </w:rPr>
        <w:fldChar w:fldCharType="end"/>
      </w:r>
      <w:r w:rsidR="000A6DD3">
        <w:rPr>
          <w:rFonts w:asciiTheme="minorHAnsi" w:hAnsiTheme="minorHAnsi" w:cstheme="minorHAnsi"/>
          <w:sz w:val="24"/>
        </w:rPr>
      </w:r>
      <w:r w:rsidR="000A6DD3">
        <w:rPr>
          <w:rFonts w:asciiTheme="minorHAnsi" w:hAnsiTheme="minorHAnsi" w:cstheme="minorHAnsi"/>
          <w:sz w:val="24"/>
        </w:rPr>
        <w:fldChar w:fldCharType="separate"/>
      </w:r>
      <w:r w:rsidR="000A6DD3">
        <w:rPr>
          <w:rFonts w:asciiTheme="minorHAnsi" w:hAnsiTheme="minorHAnsi" w:cstheme="minorHAnsi"/>
          <w:noProof/>
          <w:sz w:val="24"/>
        </w:rPr>
        <w:t>(14, 15)</w:t>
      </w:r>
      <w:r w:rsidR="000A6DD3">
        <w:rPr>
          <w:rFonts w:asciiTheme="minorHAnsi" w:hAnsiTheme="minorHAnsi" w:cstheme="minorHAnsi"/>
          <w:sz w:val="24"/>
        </w:rPr>
        <w:fldChar w:fldCharType="end"/>
      </w:r>
      <w:r w:rsidR="00F7108D">
        <w:rPr>
          <w:rFonts w:asciiTheme="minorHAnsi" w:hAnsiTheme="minorHAnsi" w:cstheme="minorHAnsi"/>
          <w:sz w:val="24"/>
        </w:rPr>
        <w:t xml:space="preserve">, </w:t>
      </w:r>
      <w:r w:rsidR="00266131">
        <w:rPr>
          <w:rFonts w:asciiTheme="minorHAnsi" w:hAnsiTheme="minorHAnsi" w:cstheme="minorHAnsi"/>
          <w:sz w:val="24"/>
        </w:rPr>
        <w:t xml:space="preserve">though </w:t>
      </w:r>
      <w:r w:rsidR="00973954">
        <w:rPr>
          <w:rFonts w:asciiTheme="minorHAnsi" w:hAnsiTheme="minorHAnsi" w:cstheme="minorHAnsi"/>
          <w:sz w:val="24"/>
        </w:rPr>
        <w:t xml:space="preserve">is not yet common </w:t>
      </w:r>
      <w:r w:rsidR="00F7108D">
        <w:rPr>
          <w:rFonts w:asciiTheme="minorHAnsi" w:hAnsiTheme="minorHAnsi" w:cstheme="minorHAnsi"/>
          <w:sz w:val="24"/>
        </w:rPr>
        <w:t xml:space="preserve">in </w:t>
      </w:r>
      <w:r w:rsidR="00943143">
        <w:rPr>
          <w:rFonts w:asciiTheme="minorHAnsi" w:hAnsiTheme="minorHAnsi" w:cstheme="minorHAnsi"/>
          <w:sz w:val="24"/>
        </w:rPr>
        <w:t xml:space="preserve">mental </w:t>
      </w:r>
      <w:r w:rsidR="00F7108D">
        <w:rPr>
          <w:rFonts w:asciiTheme="minorHAnsi" w:hAnsiTheme="minorHAnsi" w:cstheme="minorHAnsi"/>
          <w:sz w:val="24"/>
        </w:rPr>
        <w:t>health system simulation</w:t>
      </w:r>
      <w:r w:rsidR="00FA3A4A">
        <w:rPr>
          <w:rFonts w:asciiTheme="minorHAnsi" w:hAnsiTheme="minorHAnsi" w:cstheme="minorHAnsi"/>
          <w:sz w:val="24"/>
        </w:rPr>
        <w:t>.</w:t>
      </w:r>
    </w:p>
    <w:p w14:paraId="08D160A7" w14:textId="77777777" w:rsidR="00230B39" w:rsidRDefault="00230B39" w:rsidP="00230B39">
      <w:pPr>
        <w:pStyle w:val="CommentText"/>
      </w:pPr>
    </w:p>
    <w:p w14:paraId="63758BE8" w14:textId="11539283" w:rsidR="00230B39" w:rsidRDefault="000A6DD3" w:rsidP="00230B39">
      <w:pPr>
        <w:tabs>
          <w:tab w:val="left" w:pos="3544"/>
        </w:tabs>
        <w:rPr>
          <w:noProof/>
        </w:rPr>
      </w:pPr>
      <w:r w:rsidRPr="000A6DD3">
        <w:rPr>
          <w:noProof/>
        </w:rPr>
        <w:t xml:space="preserve"> </w:t>
      </w:r>
    </w:p>
    <w:p w14:paraId="4E2870D3" w14:textId="5311307E" w:rsidR="00EB6DF4" w:rsidRDefault="00EB6DF4" w:rsidP="00230B39">
      <w:pPr>
        <w:tabs>
          <w:tab w:val="left" w:pos="3544"/>
        </w:tabs>
        <w:rPr>
          <w:noProof/>
        </w:rPr>
      </w:pPr>
    </w:p>
    <w:p w14:paraId="557E30C8" w14:textId="65224EC8" w:rsidR="00EB6DF4" w:rsidRDefault="00EB6DF4" w:rsidP="00230B39">
      <w:pPr>
        <w:tabs>
          <w:tab w:val="left" w:pos="3544"/>
        </w:tabs>
        <w:rPr>
          <w:noProof/>
        </w:rPr>
      </w:pPr>
    </w:p>
    <w:p w14:paraId="70353E99" w14:textId="307A89C5" w:rsidR="00EB6DF4" w:rsidRDefault="00EB6DF4" w:rsidP="00230B39">
      <w:pPr>
        <w:tabs>
          <w:tab w:val="left" w:pos="3544"/>
        </w:tabs>
        <w:rPr>
          <w:noProof/>
        </w:rPr>
      </w:pPr>
    </w:p>
    <w:p w14:paraId="68040F20" w14:textId="576ACF87" w:rsidR="00EB6DF4" w:rsidRDefault="00EB6DF4" w:rsidP="00230B39">
      <w:pPr>
        <w:tabs>
          <w:tab w:val="left" w:pos="3544"/>
        </w:tabs>
        <w:rPr>
          <w:rFonts w:asciiTheme="minorHAnsi" w:eastAsiaTheme="minorHAnsi" w:hAnsiTheme="minorHAnsi" w:cstheme="minorHAnsi"/>
          <w:sz w:val="24"/>
        </w:rPr>
      </w:pPr>
      <w:r>
        <w:rPr>
          <w:rFonts w:asciiTheme="minorHAnsi" w:eastAsiaTheme="minorHAnsi" w:hAnsiTheme="minorHAnsi" w:cstheme="minorHAnsi"/>
          <w:noProof/>
          <w:sz w:val="24"/>
        </w:rPr>
        <w:lastRenderedPageBreak/>
        <w:drawing>
          <wp:inline distT="0" distB="0" distL="0" distR="0" wp14:anchorId="37A85AC4" wp14:editId="7B04261C">
            <wp:extent cx="5727700" cy="404368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27B0" w14:textId="78B22351" w:rsidR="00230B39" w:rsidRDefault="00230B39" w:rsidP="00230B3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Figure </w:t>
      </w:r>
      <w:r w:rsidR="00E912EA">
        <w:rPr>
          <w:rFonts w:asciiTheme="minorHAnsi" w:hAnsiTheme="minorHAnsi" w:cstheme="minorHAnsi"/>
          <w:sz w:val="24"/>
        </w:rPr>
        <w:t>1</w:t>
      </w:r>
      <w:r>
        <w:rPr>
          <w:rFonts w:asciiTheme="minorHAnsi" w:hAnsiTheme="minorHAnsi" w:cstheme="minorHAnsi"/>
          <w:sz w:val="24"/>
        </w:rPr>
        <w:t>. Different approaches for modelling mental health demands and systems.</w:t>
      </w:r>
      <w:r w:rsidRPr="00536163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(A) </w:t>
      </w:r>
      <w:r w:rsidR="000A6DD3">
        <w:rPr>
          <w:rFonts w:asciiTheme="minorHAnsi" w:hAnsiTheme="minorHAnsi" w:cstheme="minorHAnsi"/>
          <w:sz w:val="24"/>
        </w:rPr>
        <w:t>Statistical learning models</w:t>
      </w:r>
      <w:r>
        <w:rPr>
          <w:rFonts w:asciiTheme="minorHAnsi" w:hAnsiTheme="minorHAnsi" w:cstheme="minorHAnsi"/>
          <w:sz w:val="24"/>
        </w:rPr>
        <w:t xml:space="preserve"> </w:t>
      </w:r>
      <w:r w:rsidR="000A6DD3">
        <w:rPr>
          <w:rFonts w:asciiTheme="minorHAnsi" w:hAnsiTheme="minorHAnsi" w:cstheme="minorHAnsi"/>
          <w:sz w:val="24"/>
        </w:rPr>
        <w:t>aim</w:t>
      </w:r>
      <w:r>
        <w:rPr>
          <w:rFonts w:asciiTheme="minorHAnsi" w:hAnsiTheme="minorHAnsi" w:cstheme="minorHAnsi"/>
          <w:sz w:val="24"/>
        </w:rPr>
        <w:t xml:space="preserve"> at </w:t>
      </w:r>
      <w:r w:rsidR="00204CB8">
        <w:rPr>
          <w:rFonts w:asciiTheme="minorHAnsi" w:hAnsiTheme="minorHAnsi" w:cstheme="minorHAnsi"/>
          <w:sz w:val="24"/>
        </w:rPr>
        <w:t xml:space="preserve">exploring patterns in historical data to predict possible future or trends under </w:t>
      </w:r>
      <w:r w:rsidR="00204CB8" w:rsidRPr="00986221">
        <w:rPr>
          <w:rFonts w:asciiTheme="minorHAnsi" w:hAnsiTheme="minorHAnsi" w:cstheme="minorHAnsi"/>
          <w:sz w:val="24"/>
        </w:rPr>
        <w:t>counterfactual</w:t>
      </w:r>
      <w:r w:rsidR="00204CB8">
        <w:rPr>
          <w:rFonts w:asciiTheme="minorHAnsi" w:hAnsiTheme="minorHAnsi" w:cstheme="minorHAnsi"/>
          <w:sz w:val="24"/>
        </w:rPr>
        <w:t xml:space="preserve"> conditions</w:t>
      </w:r>
      <w:r>
        <w:rPr>
          <w:rFonts w:asciiTheme="minorHAnsi" w:hAnsiTheme="minorHAnsi" w:cstheme="minorHAnsi"/>
          <w:sz w:val="24"/>
        </w:rPr>
        <w:t xml:space="preserve">; (B) Markov model (MM) simulates transitions between different </w:t>
      </w:r>
      <w:r w:rsidR="0016721E">
        <w:rPr>
          <w:rFonts w:asciiTheme="minorHAnsi" w:hAnsiTheme="minorHAnsi" w:cstheme="minorHAnsi"/>
          <w:sz w:val="24"/>
        </w:rPr>
        <w:t xml:space="preserve">health </w:t>
      </w:r>
      <w:r>
        <w:rPr>
          <w:rFonts w:asciiTheme="minorHAnsi" w:hAnsiTheme="minorHAnsi" w:cstheme="minorHAnsi"/>
          <w:sz w:val="24"/>
        </w:rPr>
        <w:t>states</w:t>
      </w:r>
      <w:r w:rsidR="0016721E">
        <w:rPr>
          <w:rFonts w:asciiTheme="minorHAnsi" w:hAnsiTheme="minorHAnsi" w:cstheme="minorHAnsi"/>
          <w:sz w:val="24"/>
        </w:rPr>
        <w:t xml:space="preserve"> over time</w:t>
      </w:r>
      <w:r>
        <w:rPr>
          <w:rFonts w:asciiTheme="minorHAnsi" w:hAnsiTheme="minorHAnsi" w:cstheme="minorHAnsi"/>
          <w:sz w:val="24"/>
        </w:rPr>
        <w:t>; (C) System Dynamic</w:t>
      </w:r>
      <w:r w:rsidR="002B0911">
        <w:rPr>
          <w:rFonts w:asciiTheme="minorHAnsi" w:hAnsiTheme="minorHAnsi" w:cstheme="minorHAnsi"/>
          <w:sz w:val="24"/>
        </w:rPr>
        <w:t>s</w:t>
      </w:r>
      <w:r>
        <w:rPr>
          <w:rFonts w:asciiTheme="minorHAnsi" w:hAnsiTheme="minorHAnsi" w:cstheme="minorHAnsi"/>
          <w:sz w:val="24"/>
        </w:rPr>
        <w:t xml:space="preserve"> model (SD) describes flows between different compartments (e.g., </w:t>
      </w:r>
      <w:r w:rsidR="0082198D">
        <w:rPr>
          <w:rFonts w:asciiTheme="minorHAnsi" w:hAnsiTheme="minorHAnsi" w:cstheme="minorHAnsi"/>
          <w:sz w:val="24"/>
        </w:rPr>
        <w:t xml:space="preserve">counts </w:t>
      </w:r>
      <w:r>
        <w:rPr>
          <w:rFonts w:asciiTheme="minorHAnsi" w:hAnsiTheme="minorHAnsi" w:cstheme="minorHAnsi"/>
          <w:sz w:val="24"/>
        </w:rPr>
        <w:t>of people flow</w:t>
      </w:r>
      <w:r w:rsidR="0082198D">
        <w:rPr>
          <w:rFonts w:asciiTheme="minorHAnsi" w:hAnsiTheme="minorHAnsi" w:cstheme="minorHAnsi"/>
          <w:sz w:val="24"/>
        </w:rPr>
        <w:t>ing</w:t>
      </w:r>
      <w:r>
        <w:rPr>
          <w:rFonts w:asciiTheme="minorHAnsi" w:hAnsiTheme="minorHAnsi" w:cstheme="minorHAnsi"/>
          <w:sz w:val="24"/>
        </w:rPr>
        <w:t xml:space="preserve"> from primary to tertiary care); (D) Discrete Event Simulation (DES) traces the </w:t>
      </w:r>
      <w:r w:rsidR="00384A0F">
        <w:rPr>
          <w:rFonts w:asciiTheme="minorHAnsi" w:hAnsiTheme="minorHAnsi" w:cstheme="minorHAnsi"/>
          <w:sz w:val="24"/>
        </w:rPr>
        <w:t>timing and impact of</w:t>
      </w:r>
      <w:r w:rsidR="00266131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event</w:t>
      </w:r>
      <w:r w:rsidR="00384A0F">
        <w:rPr>
          <w:rFonts w:asciiTheme="minorHAnsi" w:hAnsiTheme="minorHAnsi" w:cstheme="minorHAnsi"/>
          <w:sz w:val="24"/>
        </w:rPr>
        <w:t>s</w:t>
      </w:r>
      <w:r>
        <w:rPr>
          <w:rFonts w:asciiTheme="minorHAnsi" w:hAnsiTheme="minorHAnsi" w:cstheme="minorHAnsi"/>
          <w:sz w:val="24"/>
        </w:rPr>
        <w:t xml:space="preserve"> </w:t>
      </w:r>
      <w:r w:rsidR="0082198D">
        <w:rPr>
          <w:rFonts w:asciiTheme="minorHAnsi" w:hAnsiTheme="minorHAnsi" w:cstheme="minorHAnsi"/>
          <w:sz w:val="24"/>
        </w:rPr>
        <w:t>in processes</w:t>
      </w:r>
      <w:r>
        <w:rPr>
          <w:rFonts w:asciiTheme="minorHAnsi" w:hAnsiTheme="minorHAnsi" w:cstheme="minorHAnsi"/>
          <w:sz w:val="24"/>
        </w:rPr>
        <w:t xml:space="preserve">; (E) Agent-based model (ABM) </w:t>
      </w:r>
      <w:r w:rsidR="00FE2C27">
        <w:rPr>
          <w:rFonts w:asciiTheme="minorHAnsi" w:hAnsiTheme="minorHAnsi" w:cstheme="minorHAnsi"/>
          <w:sz w:val="24"/>
        </w:rPr>
        <w:t xml:space="preserve">predicts the </w:t>
      </w:r>
      <w:r>
        <w:rPr>
          <w:rFonts w:asciiTheme="minorHAnsi" w:hAnsiTheme="minorHAnsi" w:cstheme="minorHAnsi"/>
          <w:sz w:val="24"/>
        </w:rPr>
        <w:t>behaviours</w:t>
      </w:r>
      <w:r w:rsidR="00FE2C27">
        <w:rPr>
          <w:rFonts w:asciiTheme="minorHAnsi" w:hAnsiTheme="minorHAnsi" w:cstheme="minorHAnsi"/>
          <w:sz w:val="24"/>
        </w:rPr>
        <w:t>, interactions and adaptation</w:t>
      </w:r>
      <w:r>
        <w:rPr>
          <w:rFonts w:asciiTheme="minorHAnsi" w:hAnsiTheme="minorHAnsi" w:cstheme="minorHAnsi"/>
          <w:sz w:val="24"/>
        </w:rPr>
        <w:t xml:space="preserve"> of individual agents; (F) Blended (hybrid) model integrates different types of models.  </w:t>
      </w:r>
    </w:p>
    <w:p w14:paraId="73E6A5C8" w14:textId="7272D6C0" w:rsidR="00230B39" w:rsidRDefault="00230B39" w:rsidP="00BA3732">
      <w:pPr>
        <w:rPr>
          <w:rFonts w:asciiTheme="minorHAnsi" w:hAnsiTheme="minorHAnsi" w:cstheme="minorHAnsi"/>
          <w:sz w:val="24"/>
        </w:rPr>
      </w:pPr>
    </w:p>
    <w:p w14:paraId="49F14A92" w14:textId="0A1105E6" w:rsidR="00FB4B9D" w:rsidRDefault="00113DF0" w:rsidP="00FB4B9D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</w:t>
      </w:r>
      <w:r w:rsidR="00230B39">
        <w:rPr>
          <w:rFonts w:asciiTheme="minorHAnsi" w:hAnsiTheme="minorHAnsi" w:cstheme="minorHAnsi"/>
          <w:sz w:val="24"/>
        </w:rPr>
        <w:t>any factors will be taken into consideration when choosing appropriate models (s), such as modelling questions, available data, project life-cycle and available recourses</w:t>
      </w:r>
      <w:r w:rsidR="0026349F">
        <w:rPr>
          <w:rFonts w:asciiTheme="minorHAnsi" w:hAnsiTheme="minorHAnsi" w:cstheme="minorHAnsi"/>
          <w:sz w:val="24"/>
        </w:rPr>
        <w:t xml:space="preserve">, </w:t>
      </w:r>
      <w:r>
        <w:rPr>
          <w:rFonts w:asciiTheme="minorHAnsi" w:hAnsiTheme="minorHAnsi" w:cstheme="minorHAnsi"/>
          <w:sz w:val="24"/>
        </w:rPr>
        <w:t xml:space="preserve">some of which are described </w:t>
      </w:r>
      <w:r w:rsidR="0026349F">
        <w:rPr>
          <w:rFonts w:asciiTheme="minorHAnsi" w:hAnsiTheme="minorHAnsi" w:cstheme="minorHAnsi"/>
          <w:sz w:val="24"/>
        </w:rPr>
        <w:t xml:space="preserve">in Table 1. Although these modelling frameworks </w:t>
      </w:r>
      <w:r w:rsidR="001229FC">
        <w:rPr>
          <w:rFonts w:asciiTheme="minorHAnsi" w:hAnsiTheme="minorHAnsi" w:cstheme="minorHAnsi"/>
          <w:sz w:val="24"/>
        </w:rPr>
        <w:t>differ</w:t>
      </w:r>
      <w:r w:rsidR="0026349F">
        <w:rPr>
          <w:rFonts w:asciiTheme="minorHAnsi" w:hAnsiTheme="minorHAnsi" w:cstheme="minorHAnsi"/>
          <w:sz w:val="24"/>
        </w:rPr>
        <w:t>,</w:t>
      </w:r>
      <w:r w:rsidR="00074256">
        <w:rPr>
          <w:rFonts w:asciiTheme="minorHAnsi" w:hAnsiTheme="minorHAnsi" w:cstheme="minorHAnsi"/>
          <w:sz w:val="24"/>
        </w:rPr>
        <w:t xml:space="preserve"> the</w:t>
      </w:r>
      <w:r w:rsidR="0026349F">
        <w:rPr>
          <w:rFonts w:asciiTheme="minorHAnsi" w:hAnsiTheme="minorHAnsi" w:cstheme="minorHAnsi"/>
          <w:sz w:val="24"/>
        </w:rPr>
        <w:t xml:space="preserve"> successful implementation of </w:t>
      </w:r>
      <w:r w:rsidR="00074256">
        <w:rPr>
          <w:rFonts w:asciiTheme="minorHAnsi" w:hAnsiTheme="minorHAnsi" w:cstheme="minorHAnsi"/>
          <w:sz w:val="24"/>
        </w:rPr>
        <w:t>health system</w:t>
      </w:r>
      <w:r w:rsidR="0026349F">
        <w:rPr>
          <w:rFonts w:asciiTheme="minorHAnsi" w:hAnsiTheme="minorHAnsi" w:cstheme="minorHAnsi"/>
          <w:sz w:val="24"/>
        </w:rPr>
        <w:t xml:space="preserve"> </w:t>
      </w:r>
      <w:r w:rsidR="00074256">
        <w:rPr>
          <w:rFonts w:asciiTheme="minorHAnsi" w:hAnsiTheme="minorHAnsi" w:cstheme="minorHAnsi"/>
          <w:sz w:val="24"/>
        </w:rPr>
        <w:t xml:space="preserve">models depends on </w:t>
      </w:r>
      <w:r>
        <w:rPr>
          <w:rFonts w:asciiTheme="minorHAnsi" w:hAnsiTheme="minorHAnsi" w:cstheme="minorHAnsi"/>
          <w:sz w:val="24"/>
        </w:rPr>
        <w:t>a number of</w:t>
      </w:r>
      <w:r w:rsidR="00074256">
        <w:rPr>
          <w:rFonts w:asciiTheme="minorHAnsi" w:hAnsiTheme="minorHAnsi" w:cstheme="minorHAnsi"/>
          <w:sz w:val="24"/>
        </w:rPr>
        <w:t xml:space="preserve"> factors that are not related to the design and complexity of models, for example, </w:t>
      </w:r>
      <w:r w:rsidR="0026349F">
        <w:rPr>
          <w:rFonts w:asciiTheme="minorHAnsi" w:hAnsiTheme="minorHAnsi" w:cstheme="minorHAnsi"/>
          <w:sz w:val="24"/>
        </w:rPr>
        <w:t xml:space="preserve">appropriate </w:t>
      </w:r>
      <w:r w:rsidR="001229FC">
        <w:rPr>
          <w:rFonts w:asciiTheme="minorHAnsi" w:hAnsiTheme="minorHAnsi" w:cstheme="minorHAnsi"/>
          <w:sz w:val="24"/>
        </w:rPr>
        <w:t>co-</w:t>
      </w:r>
      <w:r w:rsidR="0026349F">
        <w:rPr>
          <w:rFonts w:asciiTheme="minorHAnsi" w:hAnsiTheme="minorHAnsi" w:cstheme="minorHAnsi"/>
          <w:sz w:val="24"/>
        </w:rPr>
        <w:t>design</w:t>
      </w:r>
      <w:r w:rsidR="001229FC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and engagement </w:t>
      </w:r>
      <w:r w:rsidR="001229FC">
        <w:rPr>
          <w:rFonts w:asciiTheme="minorHAnsi" w:hAnsiTheme="minorHAnsi" w:cstheme="minorHAnsi"/>
          <w:sz w:val="24"/>
        </w:rPr>
        <w:t xml:space="preserve">with </w:t>
      </w:r>
      <w:r w:rsidR="001229FC" w:rsidRPr="001229FC">
        <w:rPr>
          <w:rFonts w:asciiTheme="minorHAnsi" w:hAnsiTheme="minorHAnsi" w:cstheme="minorHAnsi"/>
          <w:sz w:val="24"/>
        </w:rPr>
        <w:t>stakeholders</w:t>
      </w:r>
      <w:r w:rsidR="0026349F">
        <w:rPr>
          <w:rFonts w:asciiTheme="minorHAnsi" w:hAnsiTheme="minorHAnsi" w:cstheme="minorHAnsi"/>
          <w:sz w:val="24"/>
        </w:rPr>
        <w:t>, reliable input data,</w:t>
      </w:r>
      <w:r w:rsidR="00C75FAC">
        <w:rPr>
          <w:rFonts w:asciiTheme="minorHAnsi" w:hAnsiTheme="minorHAnsi" w:cstheme="minorHAnsi"/>
          <w:sz w:val="24"/>
        </w:rPr>
        <w:t xml:space="preserve"> </w:t>
      </w:r>
      <w:r w:rsidR="0026349F">
        <w:rPr>
          <w:rFonts w:asciiTheme="minorHAnsi" w:hAnsiTheme="minorHAnsi" w:cstheme="minorHAnsi"/>
          <w:sz w:val="24"/>
        </w:rPr>
        <w:t>robust validation process</w:t>
      </w:r>
      <w:r w:rsidR="00074256">
        <w:rPr>
          <w:rFonts w:asciiTheme="minorHAnsi" w:hAnsiTheme="minorHAnsi" w:cstheme="minorHAnsi"/>
          <w:sz w:val="24"/>
        </w:rPr>
        <w:t>es</w:t>
      </w:r>
      <w:r w:rsidR="001229FC">
        <w:rPr>
          <w:rFonts w:asciiTheme="minorHAnsi" w:hAnsiTheme="minorHAnsi" w:cstheme="minorHAnsi"/>
          <w:sz w:val="24"/>
        </w:rPr>
        <w:t xml:space="preserve"> </w:t>
      </w:r>
      <w:r w:rsidR="00074256">
        <w:rPr>
          <w:rFonts w:asciiTheme="minorHAnsi" w:hAnsiTheme="minorHAnsi" w:cstheme="minorHAnsi"/>
          <w:sz w:val="24"/>
        </w:rPr>
        <w:t xml:space="preserve">and </w:t>
      </w:r>
      <w:r w:rsidR="0026349F" w:rsidRPr="0019302F">
        <w:rPr>
          <w:rFonts w:asciiTheme="minorHAnsi" w:hAnsiTheme="minorHAnsi" w:cstheme="minorHAnsi"/>
          <w:sz w:val="24"/>
        </w:rPr>
        <w:t>interactive</w:t>
      </w:r>
      <w:r w:rsidR="0026349F">
        <w:rPr>
          <w:rFonts w:asciiTheme="minorHAnsi" w:hAnsiTheme="minorHAnsi" w:cstheme="minorHAnsi"/>
          <w:sz w:val="24"/>
        </w:rPr>
        <w:t xml:space="preserve"> toolkit</w:t>
      </w:r>
      <w:r w:rsidR="00074256">
        <w:rPr>
          <w:rFonts w:asciiTheme="minorHAnsi" w:hAnsiTheme="minorHAnsi" w:cstheme="minorHAnsi"/>
          <w:sz w:val="24"/>
        </w:rPr>
        <w:t>s</w:t>
      </w:r>
      <w:r w:rsidR="00C75FAC">
        <w:rPr>
          <w:rFonts w:asciiTheme="minorHAnsi" w:hAnsiTheme="minorHAnsi" w:cstheme="minorHAnsi"/>
          <w:sz w:val="24"/>
        </w:rPr>
        <w:t xml:space="preserve"> </w:t>
      </w:r>
      <w:r w:rsidR="00C75FAC">
        <w:rPr>
          <w:rFonts w:asciiTheme="minorHAnsi" w:hAnsiTheme="minorHAnsi" w:cstheme="minorHAnsi"/>
          <w:sz w:val="24"/>
        </w:rPr>
        <w:fldChar w:fldCharType="begin"/>
      </w:r>
      <w:r w:rsidR="000A6DD3">
        <w:rPr>
          <w:rFonts w:asciiTheme="minorHAnsi" w:hAnsiTheme="minorHAnsi" w:cstheme="minorHAnsi"/>
          <w:sz w:val="24"/>
        </w:rPr>
        <w:instrText xml:space="preserve"> ADDIN EN.CITE &lt;EndNote&gt;&lt;Cite&gt;&lt;Author&gt;Long&lt;/Author&gt;&lt;Year&gt;2020&lt;/Year&gt;&lt;RecNum&gt;11&lt;/RecNum&gt;&lt;DisplayText&gt;(16)&lt;/DisplayText&gt;&lt;record&gt;&lt;rec-number&gt;11&lt;/rec-number&gt;&lt;foreign-keys&gt;&lt;key app="EN" db-id="fd52afrz5xwa9tezaxoxxxfvtf299v250xe2" timestamp="1650593523"&gt;11&lt;/key&gt;&lt;/foreign-keys&gt;&lt;ref-type name="Journal Article"&gt;17&lt;/ref-type&gt;&lt;contributors&gt;&lt;authors&gt;&lt;author&gt;Long, Katrina M.&lt;/author&gt;&lt;author&gt;McDermott, F.&lt;/author&gt;&lt;author&gt;Meadows, G. N.&lt;/author&gt;&lt;/authors&gt;&lt;/contributors&gt;&lt;titles&gt;&lt;title&gt;Factors affecting the implementation of simulation modelling in healthcare: A longitudinal case study evaluation&lt;/title&gt;&lt;secondary-title&gt;Journal of the Operational Research Society&lt;/secondary-title&gt;&lt;/titles&gt;&lt;periodical&gt;&lt;full-title&gt;Journal of the Operational Research Society&lt;/full-title&gt;&lt;/periodical&gt;&lt;pages&gt;1927-1939&lt;/pages&gt;&lt;volume&gt;71&lt;/volume&gt;&lt;number&gt;12&lt;/number&gt;&lt;dates&gt;&lt;year&gt;2020&lt;/year&gt;&lt;pub-dates&gt;&lt;date&gt;2020/12/01&lt;/date&gt;&lt;/pub-dates&gt;&lt;/dates&gt;&lt;publisher&gt;Taylor &amp;amp; Francis&lt;/publisher&gt;&lt;isbn&gt;0160-5682&lt;/isbn&gt;&lt;urls&gt;&lt;related-urls&gt;&lt;url&gt;https://doi.org/10.1080/01605682.2019.1650624&lt;/url&gt;&lt;/related-urls&gt;&lt;/urls&gt;&lt;electronic-resource-num&gt;10.1080/01605682.2019.1650624&lt;/electronic-resource-num&gt;&lt;/record&gt;&lt;/Cite&gt;&lt;/EndNote&gt;</w:instrText>
      </w:r>
      <w:r w:rsidR="00C75FAC">
        <w:rPr>
          <w:rFonts w:asciiTheme="minorHAnsi" w:hAnsiTheme="minorHAnsi" w:cstheme="minorHAnsi"/>
          <w:sz w:val="24"/>
        </w:rPr>
        <w:fldChar w:fldCharType="separate"/>
      </w:r>
      <w:r w:rsidR="000A6DD3">
        <w:rPr>
          <w:rFonts w:asciiTheme="minorHAnsi" w:hAnsiTheme="minorHAnsi" w:cstheme="minorHAnsi"/>
          <w:noProof/>
          <w:sz w:val="24"/>
        </w:rPr>
        <w:t>(16)</w:t>
      </w:r>
      <w:r w:rsidR="00C75FAC">
        <w:rPr>
          <w:rFonts w:asciiTheme="minorHAnsi" w:hAnsiTheme="minorHAnsi" w:cstheme="minorHAnsi"/>
          <w:sz w:val="24"/>
        </w:rPr>
        <w:fldChar w:fldCharType="end"/>
      </w:r>
      <w:r w:rsidR="0026349F">
        <w:rPr>
          <w:rFonts w:asciiTheme="minorHAnsi" w:hAnsiTheme="minorHAnsi" w:cstheme="minorHAnsi"/>
          <w:sz w:val="24"/>
        </w:rPr>
        <w:t>.</w:t>
      </w:r>
    </w:p>
    <w:p w14:paraId="48C6AF63" w14:textId="77777777" w:rsidR="00FB4B9D" w:rsidRDefault="00FB4B9D" w:rsidP="00FB4B9D">
      <w:pPr>
        <w:rPr>
          <w:rFonts w:asciiTheme="minorHAnsi" w:hAnsiTheme="minorHAnsi" w:cstheme="minorHAnsi"/>
          <w:sz w:val="24"/>
        </w:rPr>
      </w:pPr>
    </w:p>
    <w:p w14:paraId="09433578" w14:textId="6F7E638A" w:rsidR="00FB4B9D" w:rsidRDefault="00FB4B9D" w:rsidP="00FB4B9D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Table 1 Comparisons between different modelling approache</w:t>
      </w:r>
      <w:r w:rsidR="00514FC8">
        <w:rPr>
          <w:rFonts w:asciiTheme="minorHAnsi" w:hAnsiTheme="minorHAnsi" w:cstheme="minorHAnsi"/>
          <w:sz w:val="24"/>
        </w:rPr>
        <w:t>s</w:t>
      </w:r>
    </w:p>
    <w:tbl>
      <w:tblPr>
        <w:tblStyle w:val="PlainTable2"/>
        <w:tblW w:w="9209" w:type="dxa"/>
        <w:tblLook w:val="04A0" w:firstRow="1" w:lastRow="0" w:firstColumn="1" w:lastColumn="0" w:noHBand="0" w:noVBand="1"/>
      </w:tblPr>
      <w:tblGrid>
        <w:gridCol w:w="1555"/>
        <w:gridCol w:w="2556"/>
        <w:gridCol w:w="5098"/>
      </w:tblGrid>
      <w:tr w:rsidR="00FB4B9D" w14:paraId="350BDB25" w14:textId="77777777" w:rsidTr="00264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670186" w14:textId="77777777" w:rsidR="00FB4B9D" w:rsidRDefault="00FB4B9D" w:rsidP="002649BF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Model types</w:t>
            </w:r>
          </w:p>
        </w:tc>
        <w:tc>
          <w:tcPr>
            <w:tcW w:w="2556" w:type="dxa"/>
          </w:tcPr>
          <w:p w14:paraId="74B27613" w14:textId="77777777" w:rsidR="00FB4B9D" w:rsidRDefault="00FB4B9D" w:rsidP="002649BF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Common applications </w:t>
            </w:r>
          </w:p>
        </w:tc>
        <w:tc>
          <w:tcPr>
            <w:tcW w:w="5098" w:type="dxa"/>
          </w:tcPr>
          <w:p w14:paraId="7D68B59A" w14:textId="77777777" w:rsidR="00FB4B9D" w:rsidRDefault="00FB4B9D" w:rsidP="002649BF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Practical considerations </w:t>
            </w:r>
          </w:p>
        </w:tc>
      </w:tr>
      <w:tr w:rsidR="00FB4B9D" w14:paraId="2910721D" w14:textId="77777777" w:rsidTr="0026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E2DA35" w14:textId="53F938CC" w:rsidR="00FB4B9D" w:rsidRDefault="00113DF0" w:rsidP="002649BF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Statistical learning</w:t>
            </w:r>
            <w:r w:rsidR="00FB4B9D">
              <w:rPr>
                <w:rFonts w:asciiTheme="minorHAnsi" w:hAnsiTheme="minorHAnsi" w:cstheme="minorHAnsi"/>
                <w:sz w:val="24"/>
              </w:rPr>
              <w:t xml:space="preserve"> model </w:t>
            </w:r>
          </w:p>
        </w:tc>
        <w:tc>
          <w:tcPr>
            <w:tcW w:w="2556" w:type="dxa"/>
          </w:tcPr>
          <w:p w14:paraId="73D9ECD5" w14:textId="77777777" w:rsidR="00FB4B9D" w:rsidRDefault="00FB4B9D" w:rsidP="002649B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Epidemiology and service demand modelling</w:t>
            </w:r>
          </w:p>
        </w:tc>
        <w:tc>
          <w:tcPr>
            <w:tcW w:w="5098" w:type="dxa"/>
          </w:tcPr>
          <w:p w14:paraId="0A5F8F75" w14:textId="14F5211A" w:rsidR="00FB4B9D" w:rsidRPr="005D6F36" w:rsidRDefault="00FB4B9D" w:rsidP="002649BF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Easy to implement and </w:t>
            </w:r>
            <w:r w:rsidR="005561C4">
              <w:rPr>
                <w:rFonts w:asciiTheme="minorHAnsi" w:hAnsiTheme="minorHAnsi" w:cstheme="minorHAnsi"/>
                <w:sz w:val="24"/>
              </w:rPr>
              <w:t>less</w:t>
            </w:r>
            <w:r w:rsidR="005561C4" w:rsidRPr="005D6F36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5D6F36">
              <w:rPr>
                <w:rFonts w:asciiTheme="minorHAnsi" w:hAnsiTheme="minorHAnsi" w:cstheme="minorHAnsi"/>
                <w:sz w:val="24"/>
              </w:rPr>
              <w:t>computational</w:t>
            </w:r>
            <w:r w:rsidR="005561C4">
              <w:rPr>
                <w:rFonts w:asciiTheme="minorHAnsi" w:hAnsiTheme="minorHAnsi" w:cstheme="minorHAnsi"/>
                <w:sz w:val="24"/>
              </w:rPr>
              <w:t>ly</w:t>
            </w:r>
            <w:r w:rsidRPr="005D6F36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F06D56">
              <w:rPr>
                <w:rFonts w:asciiTheme="minorHAnsi" w:hAnsiTheme="minorHAnsi" w:cstheme="minorHAnsi"/>
                <w:sz w:val="24"/>
              </w:rPr>
              <w:t>demand</w:t>
            </w:r>
            <w:r w:rsidR="005561C4">
              <w:rPr>
                <w:rFonts w:asciiTheme="minorHAnsi" w:hAnsiTheme="minorHAnsi" w:cstheme="minorHAnsi"/>
                <w:sz w:val="24"/>
              </w:rPr>
              <w:t>ing</w:t>
            </w:r>
          </w:p>
          <w:p w14:paraId="0F0F3A86" w14:textId="77777777" w:rsidR="00FB4B9D" w:rsidRDefault="00FB4B9D" w:rsidP="002649BF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Require reliable historical data </w:t>
            </w:r>
          </w:p>
          <w:p w14:paraId="5644D0F0" w14:textId="77777777" w:rsidR="00FB4B9D" w:rsidRPr="00E912EA" w:rsidRDefault="00FB4B9D" w:rsidP="002649BF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Comparisons between alternative decisions or scenarios require the establishment of a reliable causal framework either from the data or literature. </w:t>
            </w:r>
          </w:p>
        </w:tc>
      </w:tr>
      <w:tr w:rsidR="00CC3AD0" w14:paraId="13D4C0F5" w14:textId="77777777" w:rsidTr="00264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730552" w14:textId="0C3A05F4" w:rsidR="00CC3AD0" w:rsidRDefault="00CC3AD0" w:rsidP="002649BF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Needs-based planning model</w:t>
            </w:r>
          </w:p>
        </w:tc>
        <w:tc>
          <w:tcPr>
            <w:tcW w:w="2556" w:type="dxa"/>
          </w:tcPr>
          <w:p w14:paraId="579FBB9B" w14:textId="5A50848A" w:rsidR="00CC3AD0" w:rsidRDefault="00CC3AD0" w:rsidP="002649B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Service demand and resource requirements forecasting</w:t>
            </w:r>
          </w:p>
        </w:tc>
        <w:tc>
          <w:tcPr>
            <w:tcW w:w="5098" w:type="dxa"/>
          </w:tcPr>
          <w:p w14:paraId="75FF0946" w14:textId="77777777" w:rsidR="00CC3AD0" w:rsidRPr="005D6F36" w:rsidRDefault="00CC3AD0" w:rsidP="00CC3AD0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Can be easy to implement simple versions that are not </w:t>
            </w:r>
            <w:r w:rsidRPr="005D6F36">
              <w:rPr>
                <w:rFonts w:asciiTheme="minorHAnsi" w:hAnsiTheme="minorHAnsi" w:cstheme="minorHAnsi"/>
                <w:sz w:val="24"/>
              </w:rPr>
              <w:t>computation</w:t>
            </w:r>
            <w:r>
              <w:rPr>
                <w:rFonts w:asciiTheme="minorHAnsi" w:hAnsiTheme="minorHAnsi" w:cstheme="minorHAnsi"/>
                <w:sz w:val="24"/>
              </w:rPr>
              <w:t>ally</w:t>
            </w:r>
            <w:r w:rsidRPr="005D6F36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demanding, but more sophisticated implementations can be resource intensive, particularly in stakeholder engagement and validation</w:t>
            </w:r>
          </w:p>
          <w:p w14:paraId="0FC9A557" w14:textId="088F4E79" w:rsidR="00CC3AD0" w:rsidRDefault="00CC3AD0" w:rsidP="00CC3AD0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Require data on populations needs, best practice servi</w:t>
            </w:r>
            <w:r w:rsidR="002E23F4">
              <w:rPr>
                <w:rFonts w:asciiTheme="minorHAnsi" w:hAnsiTheme="minorHAnsi" w:cstheme="minorHAnsi"/>
                <w:sz w:val="24"/>
              </w:rPr>
              <w:t>ce responses</w:t>
            </w:r>
            <w:r>
              <w:rPr>
                <w:rFonts w:asciiTheme="minorHAnsi" w:hAnsiTheme="minorHAnsi" w:cstheme="minorHAnsi"/>
                <w:sz w:val="24"/>
              </w:rPr>
              <w:t xml:space="preserve">, and </w:t>
            </w:r>
            <w:r w:rsidR="002E23F4">
              <w:rPr>
                <w:rFonts w:asciiTheme="minorHAnsi" w:hAnsiTheme="minorHAnsi" w:cstheme="minorHAnsi"/>
                <w:sz w:val="24"/>
              </w:rPr>
              <w:t xml:space="preserve">models of service </w:t>
            </w:r>
            <w:r>
              <w:rPr>
                <w:rFonts w:asciiTheme="minorHAnsi" w:hAnsiTheme="minorHAnsi" w:cstheme="minorHAnsi"/>
                <w:sz w:val="24"/>
              </w:rPr>
              <w:t>operation</w:t>
            </w:r>
          </w:p>
          <w:p w14:paraId="25ED1895" w14:textId="4AD3F6CE" w:rsidR="002E23F4" w:rsidRDefault="006E3974" w:rsidP="00CC3AD0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Tend to include static assumptions about service delivery and m</w:t>
            </w:r>
            <w:r w:rsidR="002E23F4">
              <w:rPr>
                <w:rFonts w:asciiTheme="minorHAnsi" w:hAnsiTheme="minorHAnsi" w:cstheme="minorHAnsi"/>
                <w:sz w:val="24"/>
              </w:rPr>
              <w:t>ay not capture complex system features such as interdependencies between services</w:t>
            </w:r>
          </w:p>
        </w:tc>
      </w:tr>
      <w:tr w:rsidR="00FB4B9D" w14:paraId="1BACA56D" w14:textId="77777777" w:rsidTr="0026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F67DBA" w14:textId="77777777" w:rsidR="00FB4B9D" w:rsidRDefault="00FB4B9D" w:rsidP="002649BF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Markov model (MM)</w:t>
            </w:r>
          </w:p>
        </w:tc>
        <w:tc>
          <w:tcPr>
            <w:tcW w:w="2556" w:type="dxa"/>
          </w:tcPr>
          <w:p w14:paraId="69423570" w14:textId="60F0424E" w:rsidR="00FB4B9D" w:rsidRDefault="004D52C1" w:rsidP="002649B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Policy</w:t>
            </w:r>
            <w:r w:rsidR="002D716A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FB4B9D">
              <w:rPr>
                <w:rFonts w:asciiTheme="minorHAnsi" w:hAnsiTheme="minorHAnsi" w:cstheme="minorHAnsi"/>
                <w:sz w:val="24"/>
              </w:rPr>
              <w:t>/</w:t>
            </w:r>
            <w:r w:rsidR="002D716A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FB4B9D">
              <w:rPr>
                <w:rFonts w:asciiTheme="minorHAnsi" w:hAnsiTheme="minorHAnsi" w:cstheme="minorHAnsi"/>
                <w:sz w:val="24"/>
              </w:rPr>
              <w:t xml:space="preserve">treatment </w:t>
            </w:r>
            <w:r w:rsidR="00FB4B9D" w:rsidRPr="00894353">
              <w:rPr>
                <w:rFonts w:asciiTheme="minorHAnsi" w:hAnsiTheme="minorHAnsi" w:cstheme="minorHAnsi"/>
                <w:sz w:val="24"/>
              </w:rPr>
              <w:t>evaluation</w:t>
            </w:r>
          </w:p>
        </w:tc>
        <w:tc>
          <w:tcPr>
            <w:tcW w:w="5098" w:type="dxa"/>
          </w:tcPr>
          <w:p w14:paraId="2C09070B" w14:textId="3B65FC27" w:rsidR="00FB4B9D" w:rsidRPr="005D6F36" w:rsidRDefault="00FB4B9D" w:rsidP="002649BF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Easy to implement and </w:t>
            </w:r>
            <w:r w:rsidR="0075625C">
              <w:rPr>
                <w:rFonts w:asciiTheme="minorHAnsi" w:hAnsiTheme="minorHAnsi" w:cstheme="minorHAnsi"/>
                <w:sz w:val="24"/>
              </w:rPr>
              <w:t>less</w:t>
            </w:r>
            <w:r w:rsidR="0075625C" w:rsidRPr="005D6F36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5D6F36">
              <w:rPr>
                <w:rFonts w:asciiTheme="minorHAnsi" w:hAnsiTheme="minorHAnsi" w:cstheme="minorHAnsi"/>
                <w:sz w:val="24"/>
              </w:rPr>
              <w:t>computation</w:t>
            </w:r>
            <w:r w:rsidR="0075625C">
              <w:rPr>
                <w:rFonts w:asciiTheme="minorHAnsi" w:hAnsiTheme="minorHAnsi" w:cstheme="minorHAnsi"/>
                <w:sz w:val="24"/>
              </w:rPr>
              <w:t>ally</w:t>
            </w:r>
            <w:r w:rsidRPr="005D6F36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F06D56">
              <w:rPr>
                <w:rFonts w:asciiTheme="minorHAnsi" w:hAnsiTheme="minorHAnsi" w:cstheme="minorHAnsi"/>
                <w:sz w:val="24"/>
              </w:rPr>
              <w:t>demand</w:t>
            </w:r>
            <w:r w:rsidR="0075625C">
              <w:rPr>
                <w:rFonts w:asciiTheme="minorHAnsi" w:hAnsiTheme="minorHAnsi" w:cstheme="minorHAnsi"/>
                <w:sz w:val="24"/>
              </w:rPr>
              <w:t>ing</w:t>
            </w:r>
            <w:r w:rsidR="00F06D56" w:rsidRPr="005D6F36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71600669" w14:textId="596C5452" w:rsidR="00FB4B9D" w:rsidRDefault="00FB4B9D" w:rsidP="002649BF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Require </w:t>
            </w:r>
            <w:r w:rsidR="006C1A3B">
              <w:rPr>
                <w:rFonts w:asciiTheme="minorHAnsi" w:hAnsiTheme="minorHAnsi" w:cstheme="minorHAnsi"/>
                <w:sz w:val="24"/>
              </w:rPr>
              <w:t xml:space="preserve">data for </w:t>
            </w:r>
            <w:r>
              <w:rPr>
                <w:rFonts w:asciiTheme="minorHAnsi" w:hAnsiTheme="minorHAnsi" w:cstheme="minorHAnsi"/>
                <w:sz w:val="24"/>
              </w:rPr>
              <w:t>fewer parameters</w:t>
            </w:r>
          </w:p>
          <w:p w14:paraId="0BE2ED0C" w14:textId="77777777" w:rsidR="00FB4B9D" w:rsidRPr="00894353" w:rsidRDefault="00FB4B9D" w:rsidP="002649BF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Can be oversimplified and not capture important system features</w:t>
            </w:r>
          </w:p>
        </w:tc>
      </w:tr>
      <w:tr w:rsidR="00FB4B9D" w14:paraId="558C3C1E" w14:textId="77777777" w:rsidTr="00264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5305B0" w14:textId="77777777" w:rsidR="00FB4B9D" w:rsidRDefault="00FB4B9D" w:rsidP="002649BF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System dynamic (SD) model</w:t>
            </w:r>
          </w:p>
        </w:tc>
        <w:tc>
          <w:tcPr>
            <w:tcW w:w="2556" w:type="dxa"/>
          </w:tcPr>
          <w:p w14:paraId="110E0888" w14:textId="63B22900" w:rsidR="00FB4B9D" w:rsidRDefault="002D716A" w:rsidP="002649B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Epidemiology</w:t>
            </w:r>
            <w:r w:rsidR="00FB4B9D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7808CB">
              <w:rPr>
                <w:rFonts w:asciiTheme="minorHAnsi" w:hAnsiTheme="minorHAnsi" w:cstheme="minorHAnsi"/>
                <w:sz w:val="24"/>
              </w:rPr>
              <w:t xml:space="preserve">and </w:t>
            </w:r>
            <w:r w:rsidR="004D52C1">
              <w:rPr>
                <w:rFonts w:asciiTheme="minorHAnsi" w:hAnsiTheme="minorHAnsi" w:cstheme="minorHAnsi"/>
                <w:sz w:val="24"/>
              </w:rPr>
              <w:t>policy</w:t>
            </w:r>
            <w:r w:rsidR="00084440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7808CB">
              <w:rPr>
                <w:rFonts w:asciiTheme="minorHAnsi" w:hAnsiTheme="minorHAnsi" w:cstheme="minorHAnsi"/>
                <w:sz w:val="24"/>
              </w:rPr>
              <w:t>/</w:t>
            </w:r>
            <w:r w:rsidR="00084440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7808CB">
              <w:rPr>
                <w:rFonts w:asciiTheme="minorHAnsi" w:hAnsiTheme="minorHAnsi" w:cstheme="minorHAnsi"/>
                <w:sz w:val="24"/>
              </w:rPr>
              <w:t>treatment</w:t>
            </w:r>
            <w:r w:rsidR="004D52C1">
              <w:rPr>
                <w:rFonts w:asciiTheme="minorHAnsi" w:hAnsiTheme="minorHAnsi" w:cstheme="minorHAnsi"/>
                <w:sz w:val="24"/>
              </w:rPr>
              <w:t xml:space="preserve"> evaluation</w:t>
            </w:r>
          </w:p>
        </w:tc>
        <w:tc>
          <w:tcPr>
            <w:tcW w:w="5098" w:type="dxa"/>
          </w:tcPr>
          <w:p w14:paraId="626A09D8" w14:textId="1B03AA14" w:rsidR="00FB4B9D" w:rsidRPr="005D6F36" w:rsidRDefault="008E07FB" w:rsidP="002649B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</w:t>
            </w:r>
            <w:r w:rsidR="005A26B6">
              <w:rPr>
                <w:rFonts w:asciiTheme="minorHAnsi" w:hAnsiTheme="minorHAnsi" w:cstheme="minorHAnsi"/>
                <w:sz w:val="24"/>
              </w:rPr>
              <w:t xml:space="preserve">an be </w:t>
            </w:r>
            <w:r>
              <w:rPr>
                <w:rFonts w:asciiTheme="minorHAnsi" w:hAnsiTheme="minorHAnsi" w:cstheme="minorHAnsi"/>
                <w:sz w:val="24"/>
              </w:rPr>
              <w:t xml:space="preserve">easy to implement simple versions that are not </w:t>
            </w:r>
            <w:r w:rsidR="00FB4B9D" w:rsidRPr="005D6F36">
              <w:rPr>
                <w:rFonts w:asciiTheme="minorHAnsi" w:hAnsiTheme="minorHAnsi" w:cstheme="minorHAnsi"/>
                <w:sz w:val="24"/>
              </w:rPr>
              <w:t>computation</w:t>
            </w:r>
            <w:r w:rsidR="00031779">
              <w:rPr>
                <w:rFonts w:asciiTheme="minorHAnsi" w:hAnsiTheme="minorHAnsi" w:cstheme="minorHAnsi"/>
                <w:sz w:val="24"/>
              </w:rPr>
              <w:t>ally</w:t>
            </w:r>
            <w:r w:rsidR="00FB4B9D" w:rsidRPr="005D6F36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F06D56">
              <w:rPr>
                <w:rFonts w:asciiTheme="minorHAnsi" w:hAnsiTheme="minorHAnsi" w:cstheme="minorHAnsi"/>
                <w:sz w:val="24"/>
              </w:rPr>
              <w:t>demand</w:t>
            </w:r>
            <w:r w:rsidR="00031779">
              <w:rPr>
                <w:rFonts w:asciiTheme="minorHAnsi" w:hAnsiTheme="minorHAnsi" w:cstheme="minorHAnsi"/>
                <w:sz w:val="24"/>
              </w:rPr>
              <w:t>ing</w:t>
            </w:r>
            <w:r w:rsidR="005A26B6">
              <w:rPr>
                <w:rFonts w:asciiTheme="minorHAnsi" w:hAnsiTheme="minorHAnsi" w:cstheme="minorHAnsi"/>
                <w:sz w:val="24"/>
              </w:rPr>
              <w:t xml:space="preserve">, but more sophisticated implementations can be resource intensive, particularly in </w:t>
            </w:r>
            <w:r w:rsidR="002D716A">
              <w:rPr>
                <w:rFonts w:asciiTheme="minorHAnsi" w:hAnsiTheme="minorHAnsi" w:cstheme="minorHAnsi"/>
                <w:sz w:val="24"/>
              </w:rPr>
              <w:t>stakeholder engagement</w:t>
            </w:r>
            <w:r w:rsidR="005A26B6">
              <w:rPr>
                <w:rFonts w:asciiTheme="minorHAnsi" w:hAnsiTheme="minorHAnsi" w:cstheme="minorHAnsi"/>
                <w:sz w:val="24"/>
              </w:rPr>
              <w:t xml:space="preserve"> and validation</w:t>
            </w:r>
          </w:p>
          <w:p w14:paraId="19088567" w14:textId="77777777" w:rsidR="00FB4B9D" w:rsidRDefault="00FB4B9D" w:rsidP="002649B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Can model complex system features such as feedback loops </w:t>
            </w:r>
          </w:p>
          <w:p w14:paraId="76F28367" w14:textId="444467C9" w:rsidR="00FB4B9D" w:rsidRDefault="00FB4B9D" w:rsidP="002649B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Require</w:t>
            </w:r>
            <w:r w:rsidR="00031779">
              <w:rPr>
                <w:rFonts w:asciiTheme="minorHAnsi" w:hAnsiTheme="minorHAnsi" w:cstheme="minorHAnsi"/>
                <w:sz w:val="24"/>
              </w:rPr>
              <w:t xml:space="preserve"> data for</w:t>
            </w:r>
            <w:r>
              <w:rPr>
                <w:rFonts w:asciiTheme="minorHAnsi" w:hAnsiTheme="minorHAnsi" w:cstheme="minorHAnsi"/>
                <w:sz w:val="24"/>
              </w:rPr>
              <w:t xml:space="preserve"> more parameters </w:t>
            </w:r>
          </w:p>
          <w:p w14:paraId="50A7EF18" w14:textId="77777777" w:rsidR="00FB4B9D" w:rsidRPr="00412FE2" w:rsidRDefault="00FB4B9D" w:rsidP="002649B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Cannot model individual-level behaviour</w:t>
            </w:r>
          </w:p>
        </w:tc>
      </w:tr>
      <w:tr w:rsidR="00FB4B9D" w14:paraId="73B13556" w14:textId="77777777" w:rsidTr="0026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EB20EA" w14:textId="77777777" w:rsidR="00FB4B9D" w:rsidRDefault="00FB4B9D" w:rsidP="002649BF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Discrete Event Simulation (DES)</w:t>
            </w:r>
          </w:p>
        </w:tc>
        <w:tc>
          <w:tcPr>
            <w:tcW w:w="2556" w:type="dxa"/>
          </w:tcPr>
          <w:p w14:paraId="7A5A9EED" w14:textId="0147DCD5" w:rsidR="00FB4B9D" w:rsidRDefault="00FB4B9D" w:rsidP="002649B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Service</w:t>
            </w:r>
            <w:r w:rsidR="0008444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94353">
              <w:rPr>
                <w:rFonts w:asciiTheme="minorHAnsi" w:hAnsiTheme="minorHAnsi" w:cstheme="minorHAnsi"/>
                <w:sz w:val="24"/>
              </w:rPr>
              <w:t>evaluation</w:t>
            </w:r>
            <w:r>
              <w:rPr>
                <w:rFonts w:asciiTheme="minorHAnsi" w:hAnsiTheme="minorHAnsi" w:cstheme="minorHAnsi"/>
                <w:sz w:val="24"/>
              </w:rPr>
              <w:t xml:space="preserve">, </w:t>
            </w:r>
            <w:r w:rsidR="002D716A">
              <w:rPr>
                <w:rFonts w:asciiTheme="minorHAnsi" w:hAnsiTheme="minorHAnsi" w:cstheme="minorHAnsi"/>
                <w:sz w:val="24"/>
              </w:rPr>
              <w:t>service</w:t>
            </w:r>
            <w:r w:rsidR="00084440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2D716A">
              <w:rPr>
                <w:rFonts w:asciiTheme="minorHAnsi" w:hAnsiTheme="minorHAnsi" w:cstheme="minorHAnsi"/>
                <w:sz w:val="24"/>
              </w:rPr>
              <w:t>/</w:t>
            </w:r>
            <w:r w:rsidR="00084440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s</w:t>
            </w:r>
            <w:r w:rsidRPr="00412FE2">
              <w:rPr>
                <w:rFonts w:asciiTheme="minorHAnsi" w:hAnsiTheme="minorHAnsi" w:cstheme="minorHAnsi"/>
                <w:sz w:val="24"/>
              </w:rPr>
              <w:t xml:space="preserve">ystem </w:t>
            </w:r>
            <w:r>
              <w:rPr>
                <w:rFonts w:asciiTheme="minorHAnsi" w:hAnsiTheme="minorHAnsi" w:cstheme="minorHAnsi"/>
                <w:sz w:val="24"/>
              </w:rPr>
              <w:t>optimisation</w:t>
            </w:r>
          </w:p>
        </w:tc>
        <w:tc>
          <w:tcPr>
            <w:tcW w:w="5098" w:type="dxa"/>
          </w:tcPr>
          <w:p w14:paraId="018FD5EC" w14:textId="152A3030" w:rsidR="00FB4B9D" w:rsidRPr="005D6F36" w:rsidRDefault="00FB4B9D" w:rsidP="002649B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More </w:t>
            </w:r>
            <w:r w:rsidR="005561C4">
              <w:rPr>
                <w:rFonts w:asciiTheme="minorHAnsi" w:hAnsiTheme="minorHAnsi" w:cstheme="minorHAnsi"/>
                <w:sz w:val="24"/>
              </w:rPr>
              <w:t>time consuming</w:t>
            </w:r>
            <w:r w:rsidR="005561C4" w:rsidRPr="00412FE2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412FE2">
              <w:rPr>
                <w:rFonts w:asciiTheme="minorHAnsi" w:hAnsiTheme="minorHAnsi" w:cstheme="minorHAnsi"/>
                <w:sz w:val="24"/>
              </w:rPr>
              <w:t>to implement</w:t>
            </w:r>
            <w:r>
              <w:rPr>
                <w:rFonts w:asciiTheme="minorHAnsi" w:hAnsiTheme="minorHAnsi" w:cstheme="minorHAnsi"/>
                <w:sz w:val="24"/>
              </w:rPr>
              <w:t xml:space="preserve"> and </w:t>
            </w:r>
            <w:r w:rsidR="00031779">
              <w:rPr>
                <w:rFonts w:asciiTheme="minorHAnsi" w:hAnsiTheme="minorHAnsi" w:cstheme="minorHAnsi"/>
                <w:sz w:val="24"/>
              </w:rPr>
              <w:t xml:space="preserve">more </w:t>
            </w:r>
            <w:r w:rsidRPr="005D6F36">
              <w:rPr>
                <w:rFonts w:asciiTheme="minorHAnsi" w:hAnsiTheme="minorHAnsi" w:cstheme="minorHAnsi"/>
                <w:sz w:val="24"/>
              </w:rPr>
              <w:t>computation</w:t>
            </w:r>
            <w:r w:rsidR="00F06D56">
              <w:rPr>
                <w:rFonts w:asciiTheme="minorHAnsi" w:hAnsiTheme="minorHAnsi" w:cstheme="minorHAnsi"/>
                <w:sz w:val="24"/>
              </w:rPr>
              <w:t>al</w:t>
            </w:r>
            <w:r w:rsidR="00031779">
              <w:rPr>
                <w:rFonts w:asciiTheme="minorHAnsi" w:hAnsiTheme="minorHAnsi" w:cstheme="minorHAnsi"/>
                <w:sz w:val="24"/>
              </w:rPr>
              <w:t>ly</w:t>
            </w:r>
            <w:r w:rsidRPr="005D6F36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F06D56">
              <w:rPr>
                <w:rFonts w:asciiTheme="minorHAnsi" w:hAnsiTheme="minorHAnsi" w:cstheme="minorHAnsi"/>
                <w:sz w:val="24"/>
              </w:rPr>
              <w:t>demand</w:t>
            </w:r>
            <w:r w:rsidR="00031779">
              <w:rPr>
                <w:rFonts w:asciiTheme="minorHAnsi" w:hAnsiTheme="minorHAnsi" w:cstheme="minorHAnsi"/>
                <w:sz w:val="24"/>
              </w:rPr>
              <w:t>ing</w:t>
            </w:r>
            <w:r w:rsidR="00F06D56" w:rsidRPr="005D6F36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060E80E6" w14:textId="0D8B09AA" w:rsidR="00FB4B9D" w:rsidRDefault="00FB4B9D" w:rsidP="002649B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Can model complex system features, most particularly the </w:t>
            </w:r>
            <w:r w:rsidR="005A26B6">
              <w:rPr>
                <w:rFonts w:asciiTheme="minorHAnsi" w:hAnsiTheme="minorHAnsi" w:cstheme="minorHAnsi"/>
                <w:sz w:val="24"/>
              </w:rPr>
              <w:t xml:space="preserve">resource dependency and </w:t>
            </w:r>
            <w:r w:rsidR="008E07FB">
              <w:rPr>
                <w:rFonts w:asciiTheme="minorHAnsi" w:hAnsiTheme="minorHAnsi" w:cstheme="minorHAnsi"/>
                <w:sz w:val="24"/>
              </w:rPr>
              <w:t>time to</w:t>
            </w:r>
            <w:r>
              <w:rPr>
                <w:rFonts w:asciiTheme="minorHAnsi" w:hAnsiTheme="minorHAnsi" w:cstheme="minorHAnsi"/>
                <w:sz w:val="24"/>
              </w:rPr>
              <w:t xml:space="preserve"> event</w:t>
            </w:r>
            <w:r w:rsidR="008E07FB">
              <w:rPr>
                <w:rFonts w:asciiTheme="minorHAnsi" w:hAnsiTheme="minorHAnsi" w:cstheme="minorHAnsi"/>
                <w:sz w:val="24"/>
              </w:rPr>
              <w:t xml:space="preserve"> in con</w:t>
            </w:r>
            <w:r w:rsidR="00201310">
              <w:rPr>
                <w:rFonts w:asciiTheme="minorHAnsi" w:hAnsiTheme="minorHAnsi" w:cstheme="minorHAnsi"/>
                <w:sz w:val="24"/>
              </w:rPr>
              <w:t>tinuous time</w:t>
            </w:r>
            <w:r>
              <w:rPr>
                <w:rFonts w:asciiTheme="minorHAnsi" w:hAnsiTheme="minorHAnsi" w:cstheme="minorHAnsi"/>
                <w:sz w:val="24"/>
              </w:rPr>
              <w:t>, thereby, particularly useful for optimisation tasks</w:t>
            </w:r>
          </w:p>
          <w:p w14:paraId="7573B9F0" w14:textId="08135C29" w:rsidR="00FB4B9D" w:rsidRPr="00EB4102" w:rsidRDefault="00FB4B9D" w:rsidP="002649B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Require </w:t>
            </w:r>
            <w:r w:rsidR="006C1A3B">
              <w:rPr>
                <w:rFonts w:asciiTheme="minorHAnsi" w:hAnsiTheme="minorHAnsi" w:cstheme="minorHAnsi"/>
                <w:sz w:val="24"/>
              </w:rPr>
              <w:t xml:space="preserve">data for </w:t>
            </w:r>
            <w:r>
              <w:rPr>
                <w:rFonts w:asciiTheme="minorHAnsi" w:hAnsiTheme="minorHAnsi" w:cstheme="minorHAnsi"/>
                <w:sz w:val="24"/>
              </w:rPr>
              <w:t>more parameters that can be difficult to obtain</w:t>
            </w:r>
          </w:p>
        </w:tc>
      </w:tr>
      <w:tr w:rsidR="00FB4B9D" w14:paraId="5FDDCDBC" w14:textId="77777777" w:rsidTr="00264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581CA6" w14:textId="77777777" w:rsidR="00FB4B9D" w:rsidRDefault="00FB4B9D" w:rsidP="002649BF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Agent-based </w:t>
            </w:r>
            <w:r>
              <w:rPr>
                <w:rFonts w:asciiTheme="minorHAnsi" w:hAnsiTheme="minorHAnsi" w:cstheme="minorHAnsi"/>
                <w:sz w:val="24"/>
              </w:rPr>
              <w:lastRenderedPageBreak/>
              <w:t>model (ABM)</w:t>
            </w:r>
          </w:p>
        </w:tc>
        <w:tc>
          <w:tcPr>
            <w:tcW w:w="2556" w:type="dxa"/>
          </w:tcPr>
          <w:p w14:paraId="7F50089B" w14:textId="76A08D9D" w:rsidR="00FB4B9D" w:rsidRDefault="007808CB" w:rsidP="002649B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lastRenderedPageBreak/>
              <w:t>Demand forecasting</w:t>
            </w:r>
            <w:r w:rsidR="00FB4B9D">
              <w:rPr>
                <w:rFonts w:asciiTheme="minorHAnsi" w:hAnsiTheme="minorHAnsi" w:cstheme="minorHAnsi"/>
                <w:sz w:val="24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</w:rPr>
              <w:lastRenderedPageBreak/>
              <w:t>service / s</w:t>
            </w:r>
            <w:r w:rsidRPr="00412FE2">
              <w:rPr>
                <w:rFonts w:asciiTheme="minorHAnsi" w:hAnsiTheme="minorHAnsi" w:cstheme="minorHAnsi"/>
                <w:sz w:val="24"/>
              </w:rPr>
              <w:t xml:space="preserve">ystem </w:t>
            </w:r>
            <w:r w:rsidR="00FB4B9D">
              <w:rPr>
                <w:rFonts w:asciiTheme="minorHAnsi" w:hAnsiTheme="minorHAnsi" w:cstheme="minorHAnsi"/>
                <w:sz w:val="24"/>
              </w:rPr>
              <w:t>optimisation</w:t>
            </w:r>
            <w:r>
              <w:rPr>
                <w:rFonts w:asciiTheme="minorHAnsi" w:hAnsiTheme="minorHAnsi" w:cstheme="minorHAnsi"/>
                <w:sz w:val="24"/>
              </w:rPr>
              <w:t xml:space="preserve"> and strategic foresight</w:t>
            </w:r>
          </w:p>
        </w:tc>
        <w:tc>
          <w:tcPr>
            <w:tcW w:w="5098" w:type="dxa"/>
          </w:tcPr>
          <w:p w14:paraId="3C672FB3" w14:textId="798DBC9B" w:rsidR="00FB4B9D" w:rsidRDefault="00FB4B9D" w:rsidP="002649B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lastRenderedPageBreak/>
              <w:t xml:space="preserve">More </w:t>
            </w:r>
            <w:r w:rsidR="00031779">
              <w:rPr>
                <w:rFonts w:asciiTheme="minorHAnsi" w:hAnsiTheme="minorHAnsi" w:cstheme="minorHAnsi"/>
                <w:sz w:val="24"/>
              </w:rPr>
              <w:t>time consuming</w:t>
            </w:r>
            <w:r w:rsidR="00031779" w:rsidRPr="00412FE2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412FE2">
              <w:rPr>
                <w:rFonts w:asciiTheme="minorHAnsi" w:hAnsiTheme="minorHAnsi" w:cstheme="minorHAnsi"/>
                <w:sz w:val="24"/>
              </w:rPr>
              <w:t>to implement</w:t>
            </w:r>
            <w:r>
              <w:rPr>
                <w:rFonts w:asciiTheme="minorHAnsi" w:hAnsiTheme="minorHAnsi" w:cstheme="minorHAnsi"/>
                <w:sz w:val="24"/>
              </w:rPr>
              <w:t xml:space="preserve"> and </w:t>
            </w:r>
            <w:r w:rsidR="00031779">
              <w:rPr>
                <w:rFonts w:asciiTheme="minorHAnsi" w:hAnsiTheme="minorHAnsi" w:cstheme="minorHAnsi"/>
                <w:sz w:val="24"/>
              </w:rPr>
              <w:lastRenderedPageBreak/>
              <w:t xml:space="preserve">more </w:t>
            </w:r>
            <w:r w:rsidRPr="005D6F36">
              <w:rPr>
                <w:rFonts w:asciiTheme="minorHAnsi" w:hAnsiTheme="minorHAnsi" w:cstheme="minorHAnsi"/>
                <w:sz w:val="24"/>
              </w:rPr>
              <w:t>computation</w:t>
            </w:r>
            <w:r>
              <w:rPr>
                <w:rFonts w:asciiTheme="minorHAnsi" w:hAnsiTheme="minorHAnsi" w:cstheme="minorHAnsi"/>
                <w:sz w:val="24"/>
              </w:rPr>
              <w:t xml:space="preserve">ally </w:t>
            </w:r>
            <w:r w:rsidR="00031779">
              <w:rPr>
                <w:rFonts w:asciiTheme="minorHAnsi" w:hAnsiTheme="minorHAnsi" w:cstheme="minorHAnsi"/>
                <w:sz w:val="24"/>
              </w:rPr>
              <w:t xml:space="preserve">demanding </w:t>
            </w:r>
          </w:p>
          <w:p w14:paraId="5D9DB693" w14:textId="7AF32DC2" w:rsidR="00FB4B9D" w:rsidRDefault="00FB4B9D" w:rsidP="002649B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Can model complex individual-level heterogeneities, behaviours and interactions </w:t>
            </w:r>
            <w:r w:rsidR="008E320B">
              <w:rPr>
                <w:rFonts w:asciiTheme="minorHAnsi" w:hAnsiTheme="minorHAnsi" w:cstheme="minorHAnsi"/>
                <w:sz w:val="24"/>
              </w:rPr>
              <w:t>and spatial / environmental attributes</w:t>
            </w:r>
            <w:r>
              <w:rPr>
                <w:rFonts w:asciiTheme="minorHAnsi" w:hAnsiTheme="minorHAnsi" w:cstheme="minorHAnsi"/>
                <w:sz w:val="24"/>
              </w:rPr>
              <w:t xml:space="preserve">.  </w:t>
            </w:r>
          </w:p>
          <w:p w14:paraId="0672095C" w14:textId="0128D8F3" w:rsidR="00FB4B9D" w:rsidRPr="00EB4102" w:rsidRDefault="00FB4B9D" w:rsidP="002649B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Require</w:t>
            </w:r>
            <w:r w:rsidR="006C1A3B">
              <w:rPr>
                <w:rFonts w:asciiTheme="minorHAnsi" w:hAnsiTheme="minorHAnsi" w:cstheme="minorHAnsi"/>
                <w:sz w:val="24"/>
              </w:rPr>
              <w:t xml:space="preserve"> data for</w:t>
            </w:r>
            <w:r>
              <w:rPr>
                <w:rFonts w:asciiTheme="minorHAnsi" w:hAnsiTheme="minorHAnsi" w:cstheme="minorHAnsi"/>
                <w:sz w:val="24"/>
              </w:rPr>
              <w:t xml:space="preserve"> a large number of parameters that can be difficult to obtain</w:t>
            </w:r>
          </w:p>
        </w:tc>
      </w:tr>
      <w:tr w:rsidR="00FB4B9D" w14:paraId="577EAA27" w14:textId="77777777" w:rsidTr="00264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2A91CB" w14:textId="5A6662D5" w:rsidR="00FB4B9D" w:rsidRDefault="00FB4B9D" w:rsidP="002649BF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lastRenderedPageBreak/>
              <w:t>Blended model</w:t>
            </w:r>
          </w:p>
        </w:tc>
        <w:tc>
          <w:tcPr>
            <w:tcW w:w="2556" w:type="dxa"/>
          </w:tcPr>
          <w:p w14:paraId="0B27F330" w14:textId="56AB106E" w:rsidR="00FB4B9D" w:rsidRDefault="007808CB" w:rsidP="002649B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Any of the above</w:t>
            </w:r>
          </w:p>
        </w:tc>
        <w:tc>
          <w:tcPr>
            <w:tcW w:w="5098" w:type="dxa"/>
          </w:tcPr>
          <w:p w14:paraId="16A93522" w14:textId="476FFB6F" w:rsidR="00FB4B9D" w:rsidRDefault="00FB4B9D" w:rsidP="002649B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More </w:t>
            </w:r>
            <w:r w:rsidR="00031779">
              <w:rPr>
                <w:rFonts w:asciiTheme="minorHAnsi" w:hAnsiTheme="minorHAnsi" w:cstheme="minorHAnsi"/>
                <w:sz w:val="24"/>
              </w:rPr>
              <w:t>time consuming</w:t>
            </w:r>
            <w:r w:rsidR="00031779" w:rsidRPr="00412FE2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412FE2">
              <w:rPr>
                <w:rFonts w:asciiTheme="minorHAnsi" w:hAnsiTheme="minorHAnsi" w:cstheme="minorHAnsi"/>
                <w:sz w:val="24"/>
              </w:rPr>
              <w:t>to implement</w:t>
            </w:r>
            <w:r>
              <w:rPr>
                <w:rFonts w:asciiTheme="minorHAnsi" w:hAnsiTheme="minorHAnsi" w:cstheme="minorHAnsi"/>
                <w:sz w:val="24"/>
              </w:rPr>
              <w:t xml:space="preserve"> and can be </w:t>
            </w:r>
            <w:r w:rsidR="00031779">
              <w:rPr>
                <w:rFonts w:asciiTheme="minorHAnsi" w:hAnsiTheme="minorHAnsi" w:cstheme="minorHAnsi"/>
                <w:sz w:val="24"/>
              </w:rPr>
              <w:t xml:space="preserve">more </w:t>
            </w:r>
            <w:r w:rsidRPr="005D6F36">
              <w:rPr>
                <w:rFonts w:asciiTheme="minorHAnsi" w:hAnsiTheme="minorHAnsi" w:cstheme="minorHAnsi"/>
                <w:sz w:val="24"/>
              </w:rPr>
              <w:t>computation</w:t>
            </w:r>
            <w:r>
              <w:rPr>
                <w:rFonts w:asciiTheme="minorHAnsi" w:hAnsiTheme="minorHAnsi" w:cstheme="minorHAnsi"/>
                <w:sz w:val="24"/>
              </w:rPr>
              <w:t xml:space="preserve">ally </w:t>
            </w:r>
            <w:r w:rsidR="00031779">
              <w:rPr>
                <w:rFonts w:asciiTheme="minorHAnsi" w:hAnsiTheme="minorHAnsi" w:cstheme="minorHAnsi"/>
                <w:sz w:val="24"/>
              </w:rPr>
              <w:t xml:space="preserve">demanding </w:t>
            </w:r>
          </w:p>
          <w:p w14:paraId="746811C5" w14:textId="77777777" w:rsidR="00FB4B9D" w:rsidRPr="0026349F" w:rsidRDefault="00FB4B9D" w:rsidP="002649BF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Limitations of single models can be addressed with integration</w:t>
            </w:r>
          </w:p>
        </w:tc>
      </w:tr>
    </w:tbl>
    <w:p w14:paraId="42041D0E" w14:textId="32DB819F" w:rsidR="00BC055D" w:rsidRDefault="00BC055D" w:rsidP="0026349F">
      <w:pPr>
        <w:rPr>
          <w:rFonts w:asciiTheme="minorHAnsi" w:hAnsiTheme="minorHAnsi" w:cstheme="minorHAnsi"/>
          <w:sz w:val="24"/>
        </w:rPr>
      </w:pPr>
    </w:p>
    <w:p w14:paraId="2A0C38CE" w14:textId="77777777" w:rsidR="007A07D0" w:rsidRDefault="007A07D0" w:rsidP="00FF0A45">
      <w:pPr>
        <w:rPr>
          <w:rFonts w:asciiTheme="minorHAnsi" w:hAnsiTheme="minorHAnsi" w:cstheme="minorHAnsi"/>
          <w:sz w:val="24"/>
        </w:rPr>
      </w:pPr>
    </w:p>
    <w:p w14:paraId="325790B1" w14:textId="7368A05C" w:rsidR="00C968F6" w:rsidRDefault="000B6099" w:rsidP="00FF0A45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Regardless of which modelling technique is deployed, t</w:t>
      </w:r>
      <w:r w:rsidR="00BC055D">
        <w:rPr>
          <w:rFonts w:asciiTheme="minorHAnsi" w:hAnsiTheme="minorHAnsi" w:cstheme="minorHAnsi"/>
          <w:sz w:val="24"/>
        </w:rPr>
        <w:t xml:space="preserve">he process of </w:t>
      </w:r>
      <w:r w:rsidR="007A07D0">
        <w:rPr>
          <w:rFonts w:asciiTheme="minorHAnsi" w:hAnsiTheme="minorHAnsi" w:cstheme="minorHAnsi"/>
          <w:sz w:val="24"/>
        </w:rPr>
        <w:t>developing a mental health systems model</w:t>
      </w:r>
      <w:r w:rsidR="00BC055D">
        <w:rPr>
          <w:rFonts w:asciiTheme="minorHAnsi" w:hAnsiTheme="minorHAnsi" w:cstheme="minorHAnsi"/>
          <w:sz w:val="24"/>
        </w:rPr>
        <w:t xml:space="preserve"> can be broadly described </w:t>
      </w:r>
      <w:r w:rsidR="00FF0A45">
        <w:rPr>
          <w:rFonts w:asciiTheme="minorHAnsi" w:hAnsiTheme="minorHAnsi" w:cstheme="minorHAnsi"/>
          <w:sz w:val="24"/>
        </w:rPr>
        <w:t xml:space="preserve">as follows: </w:t>
      </w:r>
    </w:p>
    <w:p w14:paraId="3BF54825" w14:textId="77777777" w:rsidR="00493B04" w:rsidRPr="00FF0A45" w:rsidRDefault="00493B04" w:rsidP="00FF0A45">
      <w:pPr>
        <w:rPr>
          <w:rFonts w:asciiTheme="minorHAnsi" w:hAnsiTheme="minorHAnsi" w:cstheme="minorHAnsi"/>
          <w:sz w:val="24"/>
        </w:rPr>
      </w:pPr>
    </w:p>
    <w:p w14:paraId="05580F2C" w14:textId="1A017BE1" w:rsidR="00FF0A45" w:rsidRDefault="00FF0A45" w:rsidP="00FF0A45">
      <w:pPr>
        <w:rPr>
          <w:rFonts w:asciiTheme="minorHAnsi" w:hAnsiTheme="minorHAnsi" w:cstheme="minorHAnsi"/>
          <w:sz w:val="24"/>
        </w:rPr>
      </w:pPr>
      <w:r w:rsidRPr="00FF0A45">
        <w:rPr>
          <w:rFonts w:asciiTheme="minorHAnsi" w:hAnsiTheme="minorHAnsi" w:cstheme="minorHAnsi"/>
          <w:b/>
          <w:bCs/>
          <w:sz w:val="24"/>
        </w:rPr>
        <w:t>Define the research question</w:t>
      </w:r>
      <w:r w:rsidR="005A67B4">
        <w:rPr>
          <w:rFonts w:asciiTheme="minorHAnsi" w:hAnsiTheme="minorHAnsi" w:cstheme="minorHAnsi"/>
          <w:b/>
          <w:bCs/>
          <w:sz w:val="24"/>
        </w:rPr>
        <w:t xml:space="preserve"> </w:t>
      </w:r>
      <w:r w:rsidR="005A67B4">
        <w:rPr>
          <w:rFonts w:asciiTheme="minorHAnsi" w:hAnsiTheme="minorHAnsi" w:cstheme="minorHAnsi"/>
          <w:sz w:val="24"/>
        </w:rPr>
        <w:t xml:space="preserve">– </w:t>
      </w:r>
      <w:r w:rsidR="00C968F6">
        <w:rPr>
          <w:rFonts w:asciiTheme="minorHAnsi" w:hAnsiTheme="minorHAnsi" w:cstheme="minorHAnsi"/>
          <w:sz w:val="24"/>
        </w:rPr>
        <w:t>d</w:t>
      </w:r>
      <w:r w:rsidRPr="00FF0A45">
        <w:rPr>
          <w:rFonts w:asciiTheme="minorHAnsi" w:hAnsiTheme="minorHAnsi" w:cstheme="minorHAnsi"/>
          <w:sz w:val="24"/>
        </w:rPr>
        <w:t>evelop a well-defined research question</w:t>
      </w:r>
      <w:r w:rsidR="00C968F6">
        <w:rPr>
          <w:rFonts w:asciiTheme="minorHAnsi" w:hAnsiTheme="minorHAnsi" w:cstheme="minorHAnsi"/>
          <w:sz w:val="24"/>
        </w:rPr>
        <w:t xml:space="preserve"> to guide the establishment of the modelling framework.</w:t>
      </w:r>
      <w:r w:rsidRPr="00FF0A45">
        <w:rPr>
          <w:rFonts w:asciiTheme="minorHAnsi" w:hAnsiTheme="minorHAnsi" w:cstheme="minorHAnsi"/>
          <w:sz w:val="24"/>
        </w:rPr>
        <w:t xml:space="preserve"> </w:t>
      </w:r>
      <w:r w:rsidR="00C968F6">
        <w:rPr>
          <w:rFonts w:asciiTheme="minorHAnsi" w:hAnsiTheme="minorHAnsi" w:cstheme="minorHAnsi"/>
          <w:sz w:val="24"/>
        </w:rPr>
        <w:t>The</w:t>
      </w:r>
      <w:r w:rsidRPr="00FF0A45">
        <w:rPr>
          <w:rFonts w:asciiTheme="minorHAnsi" w:hAnsiTheme="minorHAnsi" w:cstheme="minorHAnsi"/>
          <w:sz w:val="24"/>
        </w:rPr>
        <w:t xml:space="preserve"> PICOT framework (patient, intervention, comparison, outcome and timing)</w:t>
      </w:r>
      <w:r w:rsidR="00C968F6">
        <w:rPr>
          <w:rFonts w:asciiTheme="minorHAnsi" w:hAnsiTheme="minorHAnsi" w:cstheme="minorHAnsi"/>
          <w:sz w:val="24"/>
        </w:rPr>
        <w:t>, although not designed specifically for health system simulation, can be used to guide this process.</w:t>
      </w:r>
    </w:p>
    <w:p w14:paraId="6D19E652" w14:textId="77777777" w:rsidR="005A67B4" w:rsidRPr="00FF0A45" w:rsidRDefault="005A67B4" w:rsidP="00FF0A45">
      <w:pPr>
        <w:rPr>
          <w:rFonts w:asciiTheme="minorHAnsi" w:hAnsiTheme="minorHAnsi" w:cstheme="minorHAnsi"/>
          <w:sz w:val="24"/>
        </w:rPr>
      </w:pPr>
    </w:p>
    <w:p w14:paraId="1E4AB59F" w14:textId="42803A9D" w:rsidR="00FF0A45" w:rsidRPr="00FF0A45" w:rsidRDefault="00FF0A45" w:rsidP="00FF0A45">
      <w:pPr>
        <w:rPr>
          <w:rFonts w:asciiTheme="minorHAnsi" w:hAnsiTheme="minorHAnsi" w:cstheme="minorHAnsi"/>
          <w:sz w:val="24"/>
        </w:rPr>
      </w:pPr>
      <w:r w:rsidRPr="005A67B4">
        <w:rPr>
          <w:rFonts w:asciiTheme="minorHAnsi" w:hAnsiTheme="minorHAnsi" w:cstheme="minorHAnsi"/>
          <w:b/>
          <w:bCs/>
          <w:sz w:val="24"/>
        </w:rPr>
        <w:t>Model conceptualisation</w:t>
      </w:r>
      <w:r w:rsidRPr="00FF0A45">
        <w:rPr>
          <w:rFonts w:asciiTheme="minorHAnsi" w:hAnsiTheme="minorHAnsi" w:cstheme="minorHAnsi"/>
          <w:sz w:val="24"/>
        </w:rPr>
        <w:t xml:space="preserve"> </w:t>
      </w:r>
      <w:proofErr w:type="gramStart"/>
      <w:r w:rsidR="005A67B4">
        <w:rPr>
          <w:rFonts w:asciiTheme="minorHAnsi" w:hAnsiTheme="minorHAnsi" w:cstheme="minorHAnsi"/>
          <w:sz w:val="24"/>
        </w:rPr>
        <w:t>–</w:t>
      </w:r>
      <w:r w:rsidR="00CE3C42">
        <w:rPr>
          <w:rFonts w:asciiTheme="minorHAnsi" w:hAnsiTheme="minorHAnsi" w:cstheme="minorHAnsi"/>
          <w:sz w:val="24"/>
        </w:rPr>
        <w:t xml:space="preserve"> </w:t>
      </w:r>
      <w:r w:rsidR="005A67B4">
        <w:rPr>
          <w:rFonts w:asciiTheme="minorHAnsi" w:hAnsiTheme="minorHAnsi" w:cstheme="minorHAnsi"/>
          <w:sz w:val="24"/>
        </w:rPr>
        <w:t xml:space="preserve"> d</w:t>
      </w:r>
      <w:r w:rsidRPr="00FF0A45">
        <w:rPr>
          <w:rFonts w:asciiTheme="minorHAnsi" w:hAnsiTheme="minorHAnsi" w:cstheme="minorHAnsi"/>
          <w:sz w:val="24"/>
        </w:rPr>
        <w:t>etermine</w:t>
      </w:r>
      <w:proofErr w:type="gramEnd"/>
      <w:r w:rsidRPr="00FF0A45">
        <w:rPr>
          <w:rFonts w:asciiTheme="minorHAnsi" w:hAnsiTheme="minorHAnsi" w:cstheme="minorHAnsi"/>
          <w:sz w:val="24"/>
        </w:rPr>
        <w:t xml:space="preserve"> the model type(s) </w:t>
      </w:r>
      <w:r w:rsidR="005A67B4">
        <w:rPr>
          <w:rFonts w:asciiTheme="minorHAnsi" w:hAnsiTheme="minorHAnsi" w:cstheme="minorHAnsi"/>
          <w:sz w:val="24"/>
        </w:rPr>
        <w:t>and</w:t>
      </w:r>
      <w:r w:rsidR="00CE3C42">
        <w:rPr>
          <w:rFonts w:asciiTheme="minorHAnsi" w:hAnsiTheme="minorHAnsi" w:cstheme="minorHAnsi"/>
          <w:sz w:val="24"/>
        </w:rPr>
        <w:t xml:space="preserve"> structure</w:t>
      </w:r>
      <w:r w:rsidR="005A67B4">
        <w:rPr>
          <w:rFonts w:asciiTheme="minorHAnsi" w:hAnsiTheme="minorHAnsi" w:cstheme="minorHAnsi"/>
          <w:sz w:val="24"/>
        </w:rPr>
        <w:t xml:space="preserve"> </w:t>
      </w:r>
      <w:r w:rsidRPr="00FF0A45">
        <w:rPr>
          <w:rFonts w:asciiTheme="minorHAnsi" w:hAnsiTheme="minorHAnsi" w:cstheme="minorHAnsi"/>
          <w:sz w:val="24"/>
        </w:rPr>
        <w:t>that can best address the research question at hand.</w:t>
      </w:r>
      <w:r w:rsidR="0033099A">
        <w:rPr>
          <w:rFonts w:asciiTheme="minorHAnsi" w:hAnsiTheme="minorHAnsi" w:cstheme="minorHAnsi"/>
          <w:sz w:val="24"/>
        </w:rPr>
        <w:t xml:space="preserve"> The development of a conceptual model is a critical step in model development for which best practice guidance is available</w:t>
      </w:r>
      <w:r w:rsidR="00204CB8">
        <w:rPr>
          <w:rFonts w:asciiTheme="minorHAnsi" w:hAnsiTheme="minorHAnsi" w:cstheme="minorHAnsi"/>
          <w:sz w:val="24"/>
        </w:rPr>
        <w:t xml:space="preserve"> </w:t>
      </w:r>
      <w:r w:rsidR="00204CB8">
        <w:rPr>
          <w:rFonts w:asciiTheme="minorHAnsi" w:hAnsiTheme="minorHAnsi" w:cstheme="minorHAnsi"/>
          <w:sz w:val="24"/>
        </w:rPr>
        <w:fldChar w:fldCharType="begin"/>
      </w:r>
      <w:r w:rsidR="00204CB8">
        <w:rPr>
          <w:rFonts w:asciiTheme="minorHAnsi" w:hAnsiTheme="minorHAnsi" w:cstheme="minorHAnsi"/>
          <w:sz w:val="24"/>
        </w:rPr>
        <w:instrText xml:space="preserve"> ADDIN EN.CITE &lt;EndNote&gt;&lt;Cite&gt;&lt;Author&gt;Roberts&lt;/Author&gt;&lt;Year&gt;2012&lt;/Year&gt;&lt;RecNum&gt;24&lt;/RecNum&gt;&lt;DisplayText&gt;(17)&lt;/DisplayText&gt;&lt;record&gt;&lt;rec-number&gt;24&lt;/rec-number&gt;&lt;foreign-keys&gt;&lt;key app="EN" db-id="fd52afrz5xwa9tezaxoxxxfvtf299v250xe2" timestamp="1651152320"&gt;24&lt;/key&gt;&lt;/foreign-keys&gt;&lt;ref-type name="Journal Article"&gt;17&lt;/ref-type&gt;&lt;contributors&gt;&lt;authors&gt;&lt;author&gt;Roberts, M.&lt;/author&gt;&lt;author&gt;Russell, L. B.&lt;/author&gt;&lt;author&gt;Paltiel, A. D.&lt;/author&gt;&lt;author&gt;Chambers, M.&lt;/author&gt;&lt;author&gt;McEwan, P.&lt;/author&gt;&lt;author&gt;Krahn, M.&lt;/author&gt;&lt;/authors&gt;&lt;/contributors&gt;&lt;auth-address&gt;Department of Health Policy and Management, University of Pittsburgh Graduate School of Public Health, USA, and Department of Medicine, University of Pittsburgh School of Medicine, Pittsburgh, PA, USA (MR)&amp;#xD;Institute for Health and Department of Economics, Rutgers University, New Brunswick, NJ, USA (LBR)&amp;#xD;Yale University, New Haven, CT, USA (ADP)&amp;#xD;GlaxoSmithKline, Uxbridge, UK (MC)&amp;#xD;Health Economics &amp;amp; Outcomes Research Ltd., Monmouth, UK (PM)&amp;#xD;Health Economics and Technology Assessment Collaborative, University of Toronto, Toronto, ON, CAN (MK)&lt;/auth-address&gt;&lt;titles&gt;&lt;title&gt;Conceptualizing a model: a report of the ISPOR-SMDM Modeling Good Research Practices Task Force-2&lt;/title&gt;&lt;secondary-title&gt;Med Decis Making&lt;/secondary-title&gt;&lt;/titles&gt;&lt;periodical&gt;&lt;full-title&gt;Med Decis Making&lt;/full-title&gt;&lt;/periodical&gt;&lt;pages&gt;678-89&lt;/pages&gt;&lt;volume&gt;32&lt;/volume&gt;&lt;number&gt;5&lt;/number&gt;&lt;keywords&gt;&lt;keyword&gt;Decision Making, Organizational&lt;/keyword&gt;&lt;keyword&gt;Health Care Rationing&lt;/keyword&gt;&lt;keyword&gt;*Models, Theoretical&lt;/keyword&gt;&lt;keyword&gt;*Research&lt;/keyword&gt;&lt;/keywords&gt;&lt;dates&gt;&lt;year&gt;2012&lt;/year&gt;&lt;pub-dates&gt;&lt;date&gt;Sep-Oct&lt;/date&gt;&lt;/pub-dates&gt;&lt;/dates&gt;&lt;isbn&gt;0272-989x&lt;/isbn&gt;&lt;accession-num&gt;22990083&lt;/accession-num&gt;&lt;urls&gt;&lt;/urls&gt;&lt;electronic-resource-num&gt;10.1177/0272989x12454941&lt;/electronic-resource-num&gt;&lt;remote-database-provider&gt;NLM&lt;/remote-database-provider&gt;&lt;language&gt;eng&lt;/language&gt;&lt;/record&gt;&lt;/Cite&gt;&lt;/EndNote&gt;</w:instrText>
      </w:r>
      <w:r w:rsidR="00204CB8">
        <w:rPr>
          <w:rFonts w:asciiTheme="minorHAnsi" w:hAnsiTheme="minorHAnsi" w:cstheme="minorHAnsi"/>
          <w:sz w:val="24"/>
        </w:rPr>
        <w:fldChar w:fldCharType="separate"/>
      </w:r>
      <w:r w:rsidR="00204CB8">
        <w:rPr>
          <w:rFonts w:asciiTheme="minorHAnsi" w:hAnsiTheme="minorHAnsi" w:cstheme="minorHAnsi"/>
          <w:noProof/>
          <w:sz w:val="24"/>
        </w:rPr>
        <w:t>(17)</w:t>
      </w:r>
      <w:r w:rsidR="00204CB8">
        <w:rPr>
          <w:rFonts w:asciiTheme="minorHAnsi" w:hAnsiTheme="minorHAnsi" w:cstheme="minorHAnsi"/>
          <w:sz w:val="24"/>
        </w:rPr>
        <w:fldChar w:fldCharType="end"/>
      </w:r>
      <w:r w:rsidR="0033099A">
        <w:rPr>
          <w:rFonts w:asciiTheme="minorHAnsi" w:hAnsiTheme="minorHAnsi" w:cstheme="minorHAnsi"/>
          <w:sz w:val="24"/>
        </w:rPr>
        <w:t xml:space="preserve">. </w:t>
      </w:r>
      <w:r w:rsidR="00CE3C42">
        <w:rPr>
          <w:rFonts w:asciiTheme="minorHAnsi" w:hAnsiTheme="minorHAnsi" w:cstheme="minorHAnsi"/>
          <w:sz w:val="24"/>
        </w:rPr>
        <w:t xml:space="preserve">In this stage, </w:t>
      </w:r>
      <w:r w:rsidR="00445449">
        <w:rPr>
          <w:rFonts w:asciiTheme="minorHAnsi" w:hAnsiTheme="minorHAnsi" w:cstheme="minorHAnsi"/>
          <w:sz w:val="24"/>
        </w:rPr>
        <w:t xml:space="preserve">a combination of literature reviewing and stakeholder engagement can be used to </w:t>
      </w:r>
      <w:r w:rsidR="00982D28">
        <w:rPr>
          <w:rFonts w:asciiTheme="minorHAnsi" w:hAnsiTheme="minorHAnsi" w:cstheme="minorHAnsi"/>
          <w:sz w:val="24"/>
        </w:rPr>
        <w:t xml:space="preserve">help </w:t>
      </w:r>
      <w:r w:rsidR="00445449">
        <w:rPr>
          <w:rFonts w:asciiTheme="minorHAnsi" w:hAnsiTheme="minorHAnsi" w:cstheme="minorHAnsi"/>
          <w:sz w:val="24"/>
        </w:rPr>
        <w:t xml:space="preserve">identify the </w:t>
      </w:r>
      <w:r w:rsidR="00CE3C42">
        <w:rPr>
          <w:rFonts w:asciiTheme="minorHAnsi" w:hAnsiTheme="minorHAnsi" w:cstheme="minorHAnsi"/>
          <w:sz w:val="24"/>
        </w:rPr>
        <w:t xml:space="preserve">appropriate model(s). The final choice </w:t>
      </w:r>
      <w:r w:rsidR="00267612">
        <w:rPr>
          <w:rFonts w:asciiTheme="minorHAnsi" w:hAnsiTheme="minorHAnsi" w:cstheme="minorHAnsi"/>
          <w:sz w:val="24"/>
        </w:rPr>
        <w:t xml:space="preserve">of model(s) depends on research questions as well as </w:t>
      </w:r>
      <w:r w:rsidR="00CE3C42">
        <w:rPr>
          <w:rFonts w:asciiTheme="minorHAnsi" w:hAnsiTheme="minorHAnsi" w:cstheme="minorHAnsi"/>
          <w:sz w:val="24"/>
        </w:rPr>
        <w:t xml:space="preserve">available resources and the project timeline. </w:t>
      </w:r>
      <w:r w:rsidR="00267612">
        <w:rPr>
          <w:rFonts w:asciiTheme="minorHAnsi" w:hAnsiTheme="minorHAnsi" w:cstheme="minorHAnsi"/>
          <w:sz w:val="24"/>
        </w:rPr>
        <w:t>T</w:t>
      </w:r>
      <w:r w:rsidRPr="00FF0A45">
        <w:rPr>
          <w:rFonts w:asciiTheme="minorHAnsi" w:hAnsiTheme="minorHAnsi" w:cstheme="minorHAnsi"/>
          <w:sz w:val="24"/>
        </w:rPr>
        <w:t>he</w:t>
      </w:r>
      <w:r w:rsidR="00267612">
        <w:rPr>
          <w:rFonts w:asciiTheme="minorHAnsi" w:hAnsiTheme="minorHAnsi" w:cstheme="minorHAnsi"/>
          <w:sz w:val="24"/>
        </w:rPr>
        <w:t>n</w:t>
      </w:r>
      <w:r w:rsidRPr="00FF0A45">
        <w:rPr>
          <w:rFonts w:asciiTheme="minorHAnsi" w:hAnsiTheme="minorHAnsi" w:cstheme="minorHAnsi"/>
          <w:sz w:val="24"/>
        </w:rPr>
        <w:t xml:space="preserve"> model structure</w:t>
      </w:r>
      <w:r w:rsidR="00267612">
        <w:rPr>
          <w:rFonts w:asciiTheme="minorHAnsi" w:hAnsiTheme="minorHAnsi" w:cstheme="minorHAnsi"/>
          <w:sz w:val="24"/>
        </w:rPr>
        <w:t xml:space="preserve">s will need to be established </w:t>
      </w:r>
      <w:r w:rsidRPr="00FF0A45">
        <w:rPr>
          <w:rFonts w:asciiTheme="minorHAnsi" w:hAnsiTheme="minorHAnsi" w:cstheme="minorHAnsi"/>
          <w:sz w:val="24"/>
        </w:rPr>
        <w:t>outlining</w:t>
      </w:r>
      <w:r w:rsidR="006117B8">
        <w:rPr>
          <w:rFonts w:asciiTheme="minorHAnsi" w:hAnsiTheme="minorHAnsi" w:cstheme="minorHAnsi"/>
          <w:sz w:val="24"/>
        </w:rPr>
        <w:t xml:space="preserve"> the </w:t>
      </w:r>
      <w:r w:rsidRPr="00FF0A45">
        <w:rPr>
          <w:rFonts w:asciiTheme="minorHAnsi" w:hAnsiTheme="minorHAnsi" w:cstheme="minorHAnsi"/>
          <w:sz w:val="24"/>
        </w:rPr>
        <w:t>causal pathways between in-scope model parameters (e.g., events or health states)</w:t>
      </w:r>
      <w:r w:rsidR="006117B8">
        <w:rPr>
          <w:rFonts w:asciiTheme="minorHAnsi" w:hAnsiTheme="minorHAnsi" w:cstheme="minorHAnsi"/>
          <w:sz w:val="24"/>
        </w:rPr>
        <w:t>, comparison framework</w:t>
      </w:r>
      <w:r w:rsidR="00885154">
        <w:rPr>
          <w:rFonts w:asciiTheme="minorHAnsi" w:hAnsiTheme="minorHAnsi" w:cstheme="minorHAnsi"/>
          <w:sz w:val="24"/>
        </w:rPr>
        <w:t xml:space="preserve"> and requirements in input data</w:t>
      </w:r>
      <w:r w:rsidR="006117B8">
        <w:rPr>
          <w:rFonts w:asciiTheme="minorHAnsi" w:hAnsiTheme="minorHAnsi" w:cstheme="minorHAnsi"/>
          <w:sz w:val="24"/>
        </w:rPr>
        <w:t>.</w:t>
      </w:r>
    </w:p>
    <w:p w14:paraId="332655CD" w14:textId="77777777" w:rsidR="00FF0A45" w:rsidRPr="00FF0A45" w:rsidRDefault="00FF0A45" w:rsidP="004624EB">
      <w:pPr>
        <w:rPr>
          <w:rFonts w:asciiTheme="minorHAnsi" w:hAnsiTheme="minorHAnsi" w:cstheme="minorHAnsi"/>
          <w:sz w:val="24"/>
        </w:rPr>
      </w:pPr>
    </w:p>
    <w:p w14:paraId="60B6666C" w14:textId="3AD0A730" w:rsidR="00FF0A45" w:rsidRPr="00FF0A45" w:rsidRDefault="00FF0A45" w:rsidP="00FF0A45">
      <w:pPr>
        <w:rPr>
          <w:rFonts w:asciiTheme="minorHAnsi" w:hAnsiTheme="minorHAnsi" w:cstheme="minorHAnsi"/>
          <w:sz w:val="24"/>
        </w:rPr>
      </w:pPr>
      <w:r w:rsidRPr="00885154">
        <w:rPr>
          <w:rFonts w:asciiTheme="minorHAnsi" w:hAnsiTheme="minorHAnsi" w:cstheme="minorHAnsi"/>
          <w:b/>
          <w:bCs/>
          <w:sz w:val="24"/>
        </w:rPr>
        <w:t>Data collection</w:t>
      </w:r>
      <w:r w:rsidRPr="00FF0A45">
        <w:rPr>
          <w:rFonts w:asciiTheme="minorHAnsi" w:hAnsiTheme="minorHAnsi" w:cstheme="minorHAnsi"/>
          <w:sz w:val="24"/>
        </w:rPr>
        <w:t xml:space="preserve"> </w:t>
      </w:r>
      <w:r w:rsidR="00885154">
        <w:rPr>
          <w:rFonts w:asciiTheme="minorHAnsi" w:hAnsiTheme="minorHAnsi" w:cstheme="minorHAnsi"/>
          <w:sz w:val="24"/>
        </w:rPr>
        <w:t>–</w:t>
      </w:r>
      <w:r w:rsidRPr="00FF0A45">
        <w:rPr>
          <w:rFonts w:asciiTheme="minorHAnsi" w:hAnsiTheme="minorHAnsi" w:cstheme="minorHAnsi"/>
          <w:sz w:val="24"/>
        </w:rPr>
        <w:t xml:space="preserve"> </w:t>
      </w:r>
      <w:r w:rsidR="006811D7">
        <w:rPr>
          <w:rFonts w:asciiTheme="minorHAnsi" w:hAnsiTheme="minorHAnsi" w:cstheme="minorHAnsi"/>
          <w:sz w:val="24"/>
        </w:rPr>
        <w:t xml:space="preserve">identify, analyse and </w:t>
      </w:r>
      <w:r w:rsidR="00885154">
        <w:rPr>
          <w:rFonts w:asciiTheme="minorHAnsi" w:hAnsiTheme="minorHAnsi" w:cstheme="minorHAnsi"/>
          <w:sz w:val="24"/>
        </w:rPr>
        <w:t>s</w:t>
      </w:r>
      <w:r w:rsidRPr="00FF0A45">
        <w:rPr>
          <w:rFonts w:asciiTheme="minorHAnsi" w:hAnsiTheme="minorHAnsi" w:cstheme="minorHAnsi"/>
          <w:sz w:val="24"/>
        </w:rPr>
        <w:t xml:space="preserve">ynthesise multiple sources of data using best practice </w:t>
      </w:r>
      <w:r w:rsidR="007E0BB9">
        <w:rPr>
          <w:rFonts w:asciiTheme="minorHAnsi" w:hAnsiTheme="minorHAnsi" w:cstheme="minorHAnsi"/>
          <w:sz w:val="24"/>
        </w:rPr>
        <w:t>methods</w:t>
      </w:r>
      <w:r w:rsidRPr="00FF0A45">
        <w:rPr>
          <w:rFonts w:asciiTheme="minorHAnsi" w:hAnsiTheme="minorHAnsi" w:cstheme="minorHAnsi"/>
          <w:sz w:val="24"/>
        </w:rPr>
        <w:t xml:space="preserve">. </w:t>
      </w:r>
      <w:r w:rsidR="00885154">
        <w:rPr>
          <w:rFonts w:asciiTheme="minorHAnsi" w:hAnsiTheme="minorHAnsi" w:cstheme="minorHAnsi"/>
          <w:sz w:val="24"/>
        </w:rPr>
        <w:t>The required input data will need to be collected</w:t>
      </w:r>
      <w:r w:rsidRPr="00FF0A45">
        <w:rPr>
          <w:rFonts w:asciiTheme="minorHAnsi" w:hAnsiTheme="minorHAnsi" w:cstheme="minorHAnsi"/>
          <w:sz w:val="24"/>
        </w:rPr>
        <w:t xml:space="preserve"> </w:t>
      </w:r>
      <w:r w:rsidR="00885154">
        <w:rPr>
          <w:rFonts w:asciiTheme="minorHAnsi" w:hAnsiTheme="minorHAnsi" w:cstheme="minorHAnsi"/>
          <w:sz w:val="24"/>
        </w:rPr>
        <w:t>from different sources such as population epidemiology, service delivery data and relevant literature</w:t>
      </w:r>
      <w:r w:rsidRPr="00FF0A45">
        <w:rPr>
          <w:rFonts w:asciiTheme="minorHAnsi" w:hAnsiTheme="minorHAnsi" w:cstheme="minorHAnsi"/>
          <w:sz w:val="24"/>
        </w:rPr>
        <w:t>.</w:t>
      </w:r>
    </w:p>
    <w:p w14:paraId="50842BFA" w14:textId="77777777" w:rsidR="00FF0A45" w:rsidRPr="00FF0A45" w:rsidRDefault="00FF0A45" w:rsidP="007B7688">
      <w:pPr>
        <w:tabs>
          <w:tab w:val="left" w:pos="426"/>
        </w:tabs>
        <w:rPr>
          <w:rFonts w:asciiTheme="minorHAnsi" w:hAnsiTheme="minorHAnsi" w:cstheme="minorHAnsi"/>
          <w:sz w:val="24"/>
        </w:rPr>
      </w:pPr>
    </w:p>
    <w:p w14:paraId="1B9CEF8C" w14:textId="633A005C" w:rsidR="00FF0A45" w:rsidRPr="00FF0A45" w:rsidRDefault="00FF0A45" w:rsidP="00FF0A45">
      <w:pPr>
        <w:rPr>
          <w:rFonts w:asciiTheme="minorHAnsi" w:hAnsiTheme="minorHAnsi" w:cstheme="minorHAnsi"/>
          <w:sz w:val="24"/>
        </w:rPr>
      </w:pPr>
      <w:r w:rsidRPr="00885154">
        <w:rPr>
          <w:rFonts w:asciiTheme="minorHAnsi" w:hAnsiTheme="minorHAnsi" w:cstheme="minorHAnsi"/>
          <w:b/>
          <w:bCs/>
          <w:sz w:val="24"/>
        </w:rPr>
        <w:t xml:space="preserve">Model </w:t>
      </w:r>
      <w:r w:rsidR="006957F3">
        <w:rPr>
          <w:rFonts w:asciiTheme="minorHAnsi" w:hAnsiTheme="minorHAnsi" w:cstheme="minorHAnsi"/>
          <w:b/>
          <w:bCs/>
          <w:sz w:val="24"/>
        </w:rPr>
        <w:t>implementation</w:t>
      </w:r>
      <w:r w:rsidR="006957F3" w:rsidRPr="00FF0A45">
        <w:rPr>
          <w:rFonts w:asciiTheme="minorHAnsi" w:hAnsiTheme="minorHAnsi" w:cstheme="minorHAnsi"/>
          <w:sz w:val="24"/>
        </w:rPr>
        <w:t xml:space="preserve"> </w:t>
      </w:r>
      <w:r w:rsidR="00885154">
        <w:rPr>
          <w:rFonts w:asciiTheme="minorHAnsi" w:hAnsiTheme="minorHAnsi" w:cstheme="minorHAnsi"/>
          <w:sz w:val="24"/>
        </w:rPr>
        <w:t>–</w:t>
      </w:r>
      <w:r w:rsidRPr="00FF0A45">
        <w:rPr>
          <w:rFonts w:asciiTheme="minorHAnsi" w:hAnsiTheme="minorHAnsi" w:cstheme="minorHAnsi"/>
          <w:sz w:val="24"/>
        </w:rPr>
        <w:t xml:space="preserve"> </w:t>
      </w:r>
      <w:r w:rsidR="00885154">
        <w:rPr>
          <w:rFonts w:asciiTheme="minorHAnsi" w:hAnsiTheme="minorHAnsi" w:cstheme="minorHAnsi"/>
          <w:sz w:val="24"/>
        </w:rPr>
        <w:t>o</w:t>
      </w:r>
      <w:r w:rsidRPr="00FF0A45">
        <w:rPr>
          <w:rFonts w:asciiTheme="minorHAnsi" w:hAnsiTheme="minorHAnsi" w:cstheme="minorHAnsi"/>
          <w:sz w:val="24"/>
        </w:rPr>
        <w:t>perationalise the model structure by incorporating all input data and programming the model.</w:t>
      </w:r>
      <w:r w:rsidR="0053157F">
        <w:rPr>
          <w:rFonts w:asciiTheme="minorHAnsi" w:hAnsiTheme="minorHAnsi" w:cstheme="minorHAnsi"/>
          <w:sz w:val="24"/>
        </w:rPr>
        <w:t xml:space="preserve"> Best practice guidance on model implementation can vary </w:t>
      </w:r>
      <w:r w:rsidR="0053157F">
        <w:rPr>
          <w:rFonts w:asciiTheme="minorHAnsi" w:hAnsiTheme="minorHAnsi" w:cstheme="minorHAnsi"/>
          <w:sz w:val="24"/>
        </w:rPr>
        <w:lastRenderedPageBreak/>
        <w:t>based on the type of model</w:t>
      </w:r>
      <w:r w:rsidR="00204CB8">
        <w:rPr>
          <w:rFonts w:asciiTheme="minorHAnsi" w:hAnsiTheme="minorHAnsi" w:cstheme="minorHAnsi"/>
          <w:sz w:val="24"/>
        </w:rPr>
        <w:t xml:space="preserve"> </w:t>
      </w:r>
      <w:r w:rsidR="00204CB8">
        <w:rPr>
          <w:rFonts w:asciiTheme="minorHAnsi" w:hAnsiTheme="minorHAnsi" w:cstheme="minorHAnsi"/>
          <w:sz w:val="24"/>
        </w:rPr>
        <w:fldChar w:fldCharType="begin">
          <w:fldData xml:space="preserve">PEVuZE5vdGU+PENpdGU+PEF1dGhvcj5NYXJzaGFsbDwvQXV0aG9yPjxZZWFyPjIwMTU8L1llYXI+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=
</w:fldData>
        </w:fldChar>
      </w:r>
      <w:r w:rsidR="00C73001">
        <w:rPr>
          <w:rFonts w:asciiTheme="minorHAnsi" w:hAnsiTheme="minorHAnsi" w:cstheme="minorHAnsi"/>
          <w:sz w:val="24"/>
        </w:rPr>
        <w:instrText xml:space="preserve"> ADDIN EN.CITE </w:instrText>
      </w:r>
      <w:r w:rsidR="00C73001">
        <w:rPr>
          <w:rFonts w:asciiTheme="minorHAnsi" w:hAnsiTheme="minorHAnsi" w:cstheme="minorHAnsi"/>
          <w:sz w:val="24"/>
        </w:rPr>
        <w:fldChar w:fldCharType="begin">
          <w:fldData xml:space="preserve">PEVuZE5vdGU+PENpdGU+PEF1dGhvcj5NYXJzaGFsbDwvQXV0aG9yPjxZZWFyPjIwMTU8L1llYXI+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=
</w:fldData>
        </w:fldChar>
      </w:r>
      <w:r w:rsidR="00C73001">
        <w:rPr>
          <w:rFonts w:asciiTheme="minorHAnsi" w:hAnsiTheme="minorHAnsi" w:cstheme="minorHAnsi"/>
          <w:sz w:val="24"/>
        </w:rPr>
        <w:instrText xml:space="preserve"> ADDIN EN.CITE.DATA </w:instrText>
      </w:r>
      <w:r w:rsidR="00C73001">
        <w:rPr>
          <w:rFonts w:asciiTheme="minorHAnsi" w:hAnsiTheme="minorHAnsi" w:cstheme="minorHAnsi"/>
          <w:sz w:val="24"/>
        </w:rPr>
      </w:r>
      <w:r w:rsidR="00C73001">
        <w:rPr>
          <w:rFonts w:asciiTheme="minorHAnsi" w:hAnsiTheme="minorHAnsi" w:cstheme="minorHAnsi"/>
          <w:sz w:val="24"/>
        </w:rPr>
        <w:fldChar w:fldCharType="end"/>
      </w:r>
      <w:r w:rsidR="00204CB8">
        <w:rPr>
          <w:rFonts w:asciiTheme="minorHAnsi" w:hAnsiTheme="minorHAnsi" w:cstheme="minorHAnsi"/>
          <w:sz w:val="24"/>
        </w:rPr>
      </w:r>
      <w:r w:rsidR="00204CB8">
        <w:rPr>
          <w:rFonts w:asciiTheme="minorHAnsi" w:hAnsiTheme="minorHAnsi" w:cstheme="minorHAnsi"/>
          <w:sz w:val="24"/>
        </w:rPr>
        <w:fldChar w:fldCharType="separate"/>
      </w:r>
      <w:r w:rsidR="00C73001">
        <w:rPr>
          <w:rFonts w:asciiTheme="minorHAnsi" w:hAnsiTheme="minorHAnsi" w:cstheme="minorHAnsi"/>
          <w:noProof/>
          <w:sz w:val="24"/>
        </w:rPr>
        <w:t>(18-21)</w:t>
      </w:r>
      <w:r w:rsidR="00204CB8">
        <w:rPr>
          <w:rFonts w:asciiTheme="minorHAnsi" w:hAnsiTheme="minorHAnsi" w:cstheme="minorHAnsi"/>
          <w:sz w:val="24"/>
        </w:rPr>
        <w:fldChar w:fldCharType="end"/>
      </w:r>
      <w:r w:rsidR="0053157F">
        <w:rPr>
          <w:rFonts w:asciiTheme="minorHAnsi" w:hAnsiTheme="minorHAnsi" w:cstheme="minorHAnsi"/>
          <w:sz w:val="24"/>
        </w:rPr>
        <w:t>.</w:t>
      </w:r>
      <w:r w:rsidR="00F46B50">
        <w:rPr>
          <w:rFonts w:asciiTheme="minorHAnsi" w:hAnsiTheme="minorHAnsi" w:cstheme="minorHAnsi"/>
          <w:sz w:val="24"/>
        </w:rPr>
        <w:t xml:space="preserve"> When multiple types of models </w:t>
      </w:r>
      <w:r w:rsidR="008733A7">
        <w:rPr>
          <w:rFonts w:asciiTheme="minorHAnsi" w:hAnsiTheme="minorHAnsi" w:cstheme="minorHAnsi"/>
          <w:sz w:val="24"/>
        </w:rPr>
        <w:t>are</w:t>
      </w:r>
      <w:r w:rsidR="00F46B50">
        <w:rPr>
          <w:rFonts w:asciiTheme="minorHAnsi" w:hAnsiTheme="minorHAnsi" w:cstheme="minorHAnsi"/>
          <w:sz w:val="24"/>
        </w:rPr>
        <w:t xml:space="preserve"> used, the results will need to be integrated.</w:t>
      </w:r>
    </w:p>
    <w:p w14:paraId="6E9E8228" w14:textId="77777777" w:rsidR="00FF0A45" w:rsidRPr="00FF0A45" w:rsidRDefault="00FF0A45" w:rsidP="00FF0A45">
      <w:pPr>
        <w:rPr>
          <w:rFonts w:asciiTheme="minorHAnsi" w:hAnsiTheme="minorHAnsi" w:cstheme="minorHAnsi"/>
          <w:sz w:val="24"/>
        </w:rPr>
      </w:pPr>
    </w:p>
    <w:p w14:paraId="51F4307E" w14:textId="4CF19EFE" w:rsidR="00FF0A45" w:rsidRPr="00FF0A45" w:rsidRDefault="00FF0A45" w:rsidP="00FF0A45">
      <w:pPr>
        <w:rPr>
          <w:rFonts w:asciiTheme="minorHAnsi" w:hAnsiTheme="minorHAnsi" w:cstheme="minorHAnsi"/>
          <w:sz w:val="24"/>
        </w:rPr>
      </w:pPr>
      <w:r w:rsidRPr="00F30C9E">
        <w:rPr>
          <w:rFonts w:asciiTheme="minorHAnsi" w:hAnsiTheme="minorHAnsi" w:cstheme="minorHAnsi"/>
          <w:b/>
          <w:bCs/>
          <w:sz w:val="24"/>
        </w:rPr>
        <w:t xml:space="preserve">Model </w:t>
      </w:r>
      <w:r w:rsidR="00994C0F">
        <w:rPr>
          <w:rFonts w:asciiTheme="minorHAnsi" w:hAnsiTheme="minorHAnsi" w:cstheme="minorHAnsi"/>
          <w:b/>
          <w:bCs/>
          <w:sz w:val="24"/>
        </w:rPr>
        <w:t>verification</w:t>
      </w:r>
      <w:r w:rsidR="00994C0F" w:rsidRPr="00F30C9E">
        <w:rPr>
          <w:rFonts w:asciiTheme="minorHAnsi" w:hAnsiTheme="minorHAnsi" w:cstheme="minorHAnsi"/>
          <w:b/>
          <w:bCs/>
          <w:sz w:val="24"/>
        </w:rPr>
        <w:t xml:space="preserve"> </w:t>
      </w:r>
      <w:r w:rsidRPr="00F30C9E">
        <w:rPr>
          <w:rFonts w:asciiTheme="minorHAnsi" w:hAnsiTheme="minorHAnsi" w:cstheme="minorHAnsi"/>
          <w:b/>
          <w:bCs/>
          <w:sz w:val="24"/>
        </w:rPr>
        <w:t>and validation</w:t>
      </w:r>
      <w:r w:rsidRPr="00FF0A45">
        <w:rPr>
          <w:rFonts w:asciiTheme="minorHAnsi" w:hAnsiTheme="minorHAnsi" w:cstheme="minorHAnsi"/>
          <w:sz w:val="24"/>
        </w:rPr>
        <w:t xml:space="preserve"> </w:t>
      </w:r>
      <w:r w:rsidR="00195EE7">
        <w:rPr>
          <w:rFonts w:asciiTheme="minorHAnsi" w:hAnsiTheme="minorHAnsi" w:cstheme="minorHAnsi"/>
          <w:sz w:val="24"/>
        </w:rPr>
        <w:t>–</w:t>
      </w:r>
      <w:r w:rsidRPr="00FF0A45">
        <w:rPr>
          <w:rFonts w:asciiTheme="minorHAnsi" w:hAnsiTheme="minorHAnsi" w:cstheme="minorHAnsi"/>
          <w:sz w:val="24"/>
        </w:rPr>
        <w:t xml:space="preserve"> </w:t>
      </w:r>
      <w:r w:rsidR="00195EE7">
        <w:rPr>
          <w:rFonts w:asciiTheme="minorHAnsi" w:hAnsiTheme="minorHAnsi" w:cstheme="minorHAnsi"/>
          <w:sz w:val="24"/>
        </w:rPr>
        <w:t>p</w:t>
      </w:r>
      <w:r w:rsidRPr="00FF0A45">
        <w:rPr>
          <w:rFonts w:asciiTheme="minorHAnsi" w:hAnsiTheme="minorHAnsi" w:cstheme="minorHAnsi"/>
          <w:sz w:val="24"/>
        </w:rPr>
        <w:t xml:space="preserve">erform checks on </w:t>
      </w:r>
      <w:r w:rsidR="00F30C9E">
        <w:rPr>
          <w:rFonts w:asciiTheme="minorHAnsi" w:hAnsiTheme="minorHAnsi" w:cstheme="minorHAnsi"/>
          <w:sz w:val="24"/>
        </w:rPr>
        <w:t xml:space="preserve">the </w:t>
      </w:r>
      <w:r w:rsidRPr="00FF0A45">
        <w:rPr>
          <w:rFonts w:asciiTheme="minorHAnsi" w:hAnsiTheme="minorHAnsi" w:cstheme="minorHAnsi"/>
          <w:sz w:val="24"/>
        </w:rPr>
        <w:t>model to ensure that the model functions correctly and that it produces results that are in keeping with reality.</w:t>
      </w:r>
      <w:r w:rsidR="00994C0F" w:rsidRPr="00FF0A45">
        <w:rPr>
          <w:rFonts w:asciiTheme="minorHAnsi" w:hAnsiTheme="minorHAnsi" w:cstheme="minorHAnsi"/>
          <w:sz w:val="24"/>
        </w:rPr>
        <w:t xml:space="preserve"> </w:t>
      </w:r>
      <w:r w:rsidR="00994C0F">
        <w:rPr>
          <w:rFonts w:asciiTheme="minorHAnsi" w:hAnsiTheme="minorHAnsi" w:cstheme="minorHAnsi"/>
          <w:sz w:val="24"/>
        </w:rPr>
        <w:t>Best practice guidance on model verification and validation recommends steps that can include c</w:t>
      </w:r>
      <w:r w:rsidRPr="00FF0A45">
        <w:rPr>
          <w:rFonts w:asciiTheme="minorHAnsi" w:hAnsiTheme="minorHAnsi" w:cstheme="minorHAnsi"/>
          <w:sz w:val="24"/>
        </w:rPr>
        <w:t>omparison</w:t>
      </w:r>
      <w:r w:rsidR="00C73001">
        <w:rPr>
          <w:rFonts w:asciiTheme="minorHAnsi" w:hAnsiTheme="minorHAnsi" w:cstheme="minorHAnsi"/>
          <w:sz w:val="24"/>
        </w:rPr>
        <w:t>s</w:t>
      </w:r>
      <w:r w:rsidRPr="00FF0A45">
        <w:rPr>
          <w:rFonts w:asciiTheme="minorHAnsi" w:hAnsiTheme="minorHAnsi" w:cstheme="minorHAnsi"/>
          <w:sz w:val="24"/>
        </w:rPr>
        <w:t xml:space="preserve"> of model predictions to real-world data</w:t>
      </w:r>
      <w:r w:rsidR="00994C0F">
        <w:rPr>
          <w:rFonts w:asciiTheme="minorHAnsi" w:hAnsiTheme="minorHAnsi" w:cstheme="minorHAnsi"/>
          <w:sz w:val="24"/>
        </w:rPr>
        <w:t xml:space="preserve">, the output of other models and the expectations </w:t>
      </w:r>
      <w:r w:rsidR="00493B04">
        <w:rPr>
          <w:rFonts w:asciiTheme="minorHAnsi" w:hAnsiTheme="minorHAnsi" w:cstheme="minorHAnsi"/>
          <w:sz w:val="24"/>
        </w:rPr>
        <w:t xml:space="preserve">and expertise </w:t>
      </w:r>
      <w:r w:rsidR="00994C0F">
        <w:rPr>
          <w:rFonts w:asciiTheme="minorHAnsi" w:hAnsiTheme="minorHAnsi" w:cstheme="minorHAnsi"/>
          <w:sz w:val="24"/>
        </w:rPr>
        <w:t>of stakeholders</w:t>
      </w:r>
      <w:r w:rsidR="00C73001">
        <w:rPr>
          <w:rFonts w:asciiTheme="minorHAnsi" w:hAnsiTheme="minorHAnsi" w:cstheme="minorHAnsi"/>
          <w:sz w:val="24"/>
        </w:rPr>
        <w:t xml:space="preserve"> </w:t>
      </w:r>
      <w:r w:rsidR="00C73001">
        <w:rPr>
          <w:rFonts w:asciiTheme="minorHAnsi" w:hAnsiTheme="minorHAnsi" w:cstheme="minorHAnsi"/>
          <w:sz w:val="24"/>
        </w:rPr>
        <w:fldChar w:fldCharType="begin">
          <w:fldData xml:space="preserve">PEVuZE5vdGU+PENpdGU+PEF1dGhvcj5EYXNiYWNoPC9BdXRob3I+PFllYXI+MjAxNzwvWWVhcj48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</w:fldData>
        </w:fldChar>
      </w:r>
      <w:r w:rsidR="00C73001">
        <w:rPr>
          <w:rFonts w:asciiTheme="minorHAnsi" w:hAnsiTheme="minorHAnsi" w:cstheme="minorHAnsi"/>
          <w:sz w:val="24"/>
        </w:rPr>
        <w:instrText xml:space="preserve"> ADDIN EN.CITE </w:instrText>
      </w:r>
      <w:r w:rsidR="00C73001">
        <w:rPr>
          <w:rFonts w:asciiTheme="minorHAnsi" w:hAnsiTheme="minorHAnsi" w:cstheme="minorHAnsi"/>
          <w:sz w:val="24"/>
        </w:rPr>
        <w:fldChar w:fldCharType="begin">
          <w:fldData xml:space="preserve">PEVuZE5vdGU+PENpdGU+PEF1dGhvcj5EYXNiYWNoPC9BdXRob3I+PFllYXI+MjAxNzwvWWVhcj48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</w:fldData>
        </w:fldChar>
      </w:r>
      <w:r w:rsidR="00C73001">
        <w:rPr>
          <w:rFonts w:asciiTheme="minorHAnsi" w:hAnsiTheme="minorHAnsi" w:cstheme="minorHAnsi"/>
          <w:sz w:val="24"/>
        </w:rPr>
        <w:instrText xml:space="preserve"> ADDIN EN.CITE.DATA </w:instrText>
      </w:r>
      <w:r w:rsidR="00C73001">
        <w:rPr>
          <w:rFonts w:asciiTheme="minorHAnsi" w:hAnsiTheme="minorHAnsi" w:cstheme="minorHAnsi"/>
          <w:sz w:val="24"/>
        </w:rPr>
      </w:r>
      <w:r w:rsidR="00C73001">
        <w:rPr>
          <w:rFonts w:asciiTheme="minorHAnsi" w:hAnsiTheme="minorHAnsi" w:cstheme="minorHAnsi"/>
          <w:sz w:val="24"/>
        </w:rPr>
        <w:fldChar w:fldCharType="end"/>
      </w:r>
      <w:r w:rsidR="00C73001">
        <w:rPr>
          <w:rFonts w:asciiTheme="minorHAnsi" w:hAnsiTheme="minorHAnsi" w:cstheme="minorHAnsi"/>
          <w:sz w:val="24"/>
        </w:rPr>
      </w:r>
      <w:r w:rsidR="00C73001">
        <w:rPr>
          <w:rFonts w:asciiTheme="minorHAnsi" w:hAnsiTheme="minorHAnsi" w:cstheme="minorHAnsi"/>
          <w:sz w:val="24"/>
        </w:rPr>
        <w:fldChar w:fldCharType="separate"/>
      </w:r>
      <w:r w:rsidR="00C73001">
        <w:rPr>
          <w:rFonts w:asciiTheme="minorHAnsi" w:hAnsiTheme="minorHAnsi" w:cstheme="minorHAnsi"/>
          <w:noProof/>
          <w:sz w:val="24"/>
        </w:rPr>
        <w:t>(22-24)</w:t>
      </w:r>
      <w:r w:rsidR="00C73001">
        <w:rPr>
          <w:rFonts w:asciiTheme="minorHAnsi" w:hAnsiTheme="minorHAnsi" w:cstheme="minorHAnsi"/>
          <w:sz w:val="24"/>
        </w:rPr>
        <w:fldChar w:fldCharType="end"/>
      </w:r>
      <w:r w:rsidRPr="00FF0A45">
        <w:rPr>
          <w:rFonts w:asciiTheme="minorHAnsi" w:hAnsiTheme="minorHAnsi" w:cstheme="minorHAnsi"/>
          <w:sz w:val="24"/>
        </w:rPr>
        <w:t>.</w:t>
      </w:r>
      <w:r w:rsidR="00994C0F">
        <w:rPr>
          <w:rFonts w:asciiTheme="minorHAnsi" w:hAnsiTheme="minorHAnsi" w:cstheme="minorHAnsi"/>
          <w:sz w:val="24"/>
        </w:rPr>
        <w:t xml:space="preserve"> </w:t>
      </w:r>
    </w:p>
    <w:p w14:paraId="1FF52446" w14:textId="77777777" w:rsidR="00FF0A45" w:rsidRPr="00FF0A45" w:rsidRDefault="00FF0A45" w:rsidP="00FF0A45">
      <w:pPr>
        <w:rPr>
          <w:rFonts w:asciiTheme="minorHAnsi" w:hAnsiTheme="minorHAnsi" w:cstheme="minorHAnsi"/>
          <w:sz w:val="24"/>
        </w:rPr>
      </w:pPr>
    </w:p>
    <w:p w14:paraId="1A7D4462" w14:textId="00BC105E" w:rsidR="00FF0A45" w:rsidRPr="00FF0A45" w:rsidRDefault="00FF0A45" w:rsidP="00FF0A45">
      <w:pPr>
        <w:rPr>
          <w:rFonts w:asciiTheme="minorHAnsi" w:hAnsiTheme="minorHAnsi" w:cstheme="minorHAnsi"/>
          <w:sz w:val="24"/>
        </w:rPr>
      </w:pPr>
      <w:r w:rsidRPr="00F30C9E">
        <w:rPr>
          <w:rFonts w:asciiTheme="minorHAnsi" w:hAnsiTheme="minorHAnsi" w:cstheme="minorHAnsi"/>
          <w:b/>
          <w:bCs/>
          <w:sz w:val="24"/>
        </w:rPr>
        <w:t>Model refinement</w:t>
      </w:r>
      <w:r w:rsidR="000F7618">
        <w:rPr>
          <w:rFonts w:asciiTheme="minorHAnsi" w:hAnsiTheme="minorHAnsi" w:cstheme="minorHAnsi"/>
          <w:b/>
          <w:bCs/>
          <w:sz w:val="24"/>
        </w:rPr>
        <w:t xml:space="preserve"> </w:t>
      </w:r>
      <w:r w:rsidR="000F7618">
        <w:rPr>
          <w:rFonts w:asciiTheme="minorHAnsi" w:hAnsiTheme="minorHAnsi" w:cstheme="minorHAnsi"/>
          <w:sz w:val="24"/>
        </w:rPr>
        <w:t>–</w:t>
      </w:r>
      <w:r w:rsidR="000F7618" w:rsidRPr="00FF0A45">
        <w:rPr>
          <w:rFonts w:asciiTheme="minorHAnsi" w:hAnsiTheme="minorHAnsi" w:cstheme="minorHAnsi"/>
          <w:sz w:val="24"/>
        </w:rPr>
        <w:t xml:space="preserve"> </w:t>
      </w:r>
      <w:r w:rsidR="000F7618">
        <w:rPr>
          <w:rFonts w:asciiTheme="minorHAnsi" w:hAnsiTheme="minorHAnsi" w:cstheme="minorHAnsi"/>
          <w:sz w:val="24"/>
        </w:rPr>
        <w:t>r</w:t>
      </w:r>
      <w:r w:rsidRPr="00FF0A45">
        <w:rPr>
          <w:rFonts w:asciiTheme="minorHAnsi" w:hAnsiTheme="minorHAnsi" w:cstheme="minorHAnsi"/>
          <w:sz w:val="24"/>
        </w:rPr>
        <w:t>efine the model based on the results of model testing and stakeholder feedback.</w:t>
      </w:r>
      <w:r w:rsidR="00195EE7">
        <w:rPr>
          <w:rFonts w:asciiTheme="minorHAnsi" w:hAnsiTheme="minorHAnsi" w:cstheme="minorHAnsi"/>
          <w:sz w:val="24"/>
        </w:rPr>
        <w:t xml:space="preserve"> Additional data may need to be collected if there is any extension of the modelling scopes. </w:t>
      </w:r>
    </w:p>
    <w:p w14:paraId="52B52ADC" w14:textId="77777777" w:rsidR="00FF0A45" w:rsidRPr="00FF0A45" w:rsidRDefault="00FF0A45" w:rsidP="00FF0A45">
      <w:pPr>
        <w:rPr>
          <w:rFonts w:asciiTheme="minorHAnsi" w:hAnsiTheme="minorHAnsi" w:cstheme="minorHAnsi"/>
          <w:sz w:val="24"/>
        </w:rPr>
      </w:pPr>
      <w:r w:rsidRPr="00FF0A45">
        <w:rPr>
          <w:rFonts w:asciiTheme="minorHAnsi" w:hAnsiTheme="minorHAnsi" w:cstheme="minorHAnsi"/>
          <w:sz w:val="24"/>
        </w:rPr>
        <w:t xml:space="preserve"> </w:t>
      </w:r>
    </w:p>
    <w:p w14:paraId="53439222" w14:textId="150FBE4D" w:rsidR="00F30C9E" w:rsidRDefault="00A63C1E" w:rsidP="0026349F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Feedback report/tool</w:t>
      </w:r>
      <w:r w:rsidR="00FB4B9D">
        <w:rPr>
          <w:rFonts w:asciiTheme="minorHAnsi" w:hAnsiTheme="minorHAnsi" w:cstheme="minorHAnsi"/>
          <w:b/>
          <w:bCs/>
          <w:sz w:val="24"/>
        </w:rPr>
        <w:t>s</w:t>
      </w:r>
      <w:r>
        <w:rPr>
          <w:rFonts w:asciiTheme="minorHAnsi" w:hAnsiTheme="minorHAnsi" w:cstheme="minorHAnsi"/>
          <w:b/>
          <w:bCs/>
          <w:sz w:val="24"/>
        </w:rPr>
        <w:t xml:space="preserve"> </w:t>
      </w:r>
      <w:proofErr w:type="gramStart"/>
      <w:r w:rsidR="00DD1B50">
        <w:rPr>
          <w:rFonts w:asciiTheme="minorHAnsi" w:hAnsiTheme="minorHAnsi" w:cstheme="minorHAnsi"/>
          <w:sz w:val="24"/>
        </w:rPr>
        <w:t>–</w:t>
      </w:r>
      <w:r w:rsidR="00DD1B50" w:rsidRPr="00FF0A45">
        <w:rPr>
          <w:rFonts w:asciiTheme="minorHAnsi" w:hAnsiTheme="minorHAnsi" w:cstheme="minorHAnsi"/>
          <w:sz w:val="24"/>
        </w:rPr>
        <w:t xml:space="preserve"> </w:t>
      </w:r>
      <w:r w:rsidR="00FF0A45" w:rsidRPr="00FF0A45">
        <w:rPr>
          <w:rFonts w:asciiTheme="minorHAnsi" w:hAnsiTheme="minorHAnsi" w:cstheme="minorHAnsi"/>
          <w:sz w:val="24"/>
        </w:rPr>
        <w:t xml:space="preserve"> </w:t>
      </w:r>
      <w:r w:rsidR="008733A7">
        <w:rPr>
          <w:rFonts w:asciiTheme="minorHAnsi" w:hAnsiTheme="minorHAnsi" w:cstheme="minorHAnsi"/>
          <w:sz w:val="24"/>
        </w:rPr>
        <w:t>i</w:t>
      </w:r>
      <w:r w:rsidR="00FF0A45" w:rsidRPr="00FF0A45">
        <w:rPr>
          <w:rFonts w:asciiTheme="minorHAnsi" w:hAnsiTheme="minorHAnsi" w:cstheme="minorHAnsi"/>
          <w:sz w:val="24"/>
        </w:rPr>
        <w:t>nterpretation</w:t>
      </w:r>
      <w:proofErr w:type="gramEnd"/>
      <w:r w:rsidR="00FF0A45" w:rsidRPr="00FF0A45">
        <w:rPr>
          <w:rFonts w:asciiTheme="minorHAnsi" w:hAnsiTheme="minorHAnsi" w:cstheme="minorHAnsi"/>
          <w:sz w:val="24"/>
        </w:rPr>
        <w:t xml:space="preserve"> and collation of model findings in a format that is suitable for dissemination to </w:t>
      </w:r>
      <w:r w:rsidR="00F30C9E">
        <w:rPr>
          <w:rFonts w:asciiTheme="minorHAnsi" w:hAnsiTheme="minorHAnsi" w:cstheme="minorHAnsi"/>
          <w:sz w:val="24"/>
        </w:rPr>
        <w:t>policymakers</w:t>
      </w:r>
      <w:r w:rsidR="00FF0A45" w:rsidRPr="00FF0A45">
        <w:rPr>
          <w:rFonts w:asciiTheme="minorHAnsi" w:hAnsiTheme="minorHAnsi" w:cstheme="minorHAnsi"/>
          <w:sz w:val="24"/>
        </w:rPr>
        <w:t xml:space="preserve"> and stakeholders.</w:t>
      </w:r>
      <w:r w:rsidR="008E48FA">
        <w:rPr>
          <w:rFonts w:asciiTheme="minorHAnsi" w:hAnsiTheme="minorHAnsi" w:cstheme="minorHAnsi"/>
          <w:sz w:val="24"/>
        </w:rPr>
        <w:t xml:space="preserve"> Interactive tool(s) can be developed, which can </w:t>
      </w:r>
      <w:r w:rsidR="008733A7">
        <w:rPr>
          <w:rFonts w:asciiTheme="minorHAnsi" w:hAnsiTheme="minorHAnsi" w:cstheme="minorHAnsi"/>
          <w:sz w:val="24"/>
        </w:rPr>
        <w:t>help non-technical users to apply the model and/or visualise results</w:t>
      </w:r>
      <w:r w:rsidR="008E48FA">
        <w:rPr>
          <w:rFonts w:asciiTheme="minorHAnsi" w:hAnsiTheme="minorHAnsi" w:cstheme="minorHAnsi"/>
          <w:sz w:val="24"/>
        </w:rPr>
        <w:t xml:space="preserve">, thereby, </w:t>
      </w:r>
      <w:r w:rsidR="00D05739">
        <w:rPr>
          <w:rFonts w:asciiTheme="minorHAnsi" w:hAnsiTheme="minorHAnsi" w:cstheme="minorHAnsi"/>
          <w:sz w:val="24"/>
        </w:rPr>
        <w:t>improving</w:t>
      </w:r>
      <w:r w:rsidR="008E48FA">
        <w:rPr>
          <w:rFonts w:asciiTheme="minorHAnsi" w:hAnsiTheme="minorHAnsi" w:cstheme="minorHAnsi"/>
          <w:sz w:val="24"/>
        </w:rPr>
        <w:t xml:space="preserve"> </w:t>
      </w:r>
      <w:r w:rsidR="008733A7">
        <w:rPr>
          <w:rFonts w:asciiTheme="minorHAnsi" w:hAnsiTheme="minorHAnsi" w:cstheme="minorHAnsi"/>
          <w:sz w:val="24"/>
        </w:rPr>
        <w:t>translational impact</w:t>
      </w:r>
      <w:r w:rsidR="008E48FA">
        <w:rPr>
          <w:rFonts w:asciiTheme="minorHAnsi" w:hAnsiTheme="minorHAnsi" w:cstheme="minorHAnsi"/>
          <w:sz w:val="24"/>
        </w:rPr>
        <w:t xml:space="preserve">. </w:t>
      </w:r>
    </w:p>
    <w:p w14:paraId="3BC1E3AF" w14:textId="77777777" w:rsidR="000F7618" w:rsidRDefault="000F7618" w:rsidP="0026349F">
      <w:pPr>
        <w:rPr>
          <w:rFonts w:asciiTheme="minorHAnsi" w:hAnsiTheme="minorHAnsi" w:cstheme="minorHAnsi"/>
          <w:sz w:val="24"/>
        </w:rPr>
      </w:pPr>
    </w:p>
    <w:p w14:paraId="339C430A" w14:textId="26A6BE00" w:rsidR="000F7618" w:rsidRDefault="00493B04" w:rsidP="0026349F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 xml:space="preserve">Application </w:t>
      </w:r>
      <w:r w:rsidR="00DD1B50">
        <w:rPr>
          <w:rFonts w:asciiTheme="minorHAnsi" w:hAnsiTheme="minorHAnsi" w:cstheme="minorHAnsi"/>
          <w:sz w:val="24"/>
        </w:rPr>
        <w:t xml:space="preserve">– applying </w:t>
      </w:r>
      <w:r w:rsidR="008733A7">
        <w:rPr>
          <w:rFonts w:asciiTheme="minorHAnsi" w:hAnsiTheme="minorHAnsi" w:cstheme="minorHAnsi"/>
          <w:sz w:val="24"/>
        </w:rPr>
        <w:t>insights from modelling</w:t>
      </w:r>
      <w:r w:rsidR="00DD1B50">
        <w:rPr>
          <w:rFonts w:asciiTheme="minorHAnsi" w:hAnsiTheme="minorHAnsi" w:cstheme="minorHAnsi"/>
          <w:sz w:val="24"/>
        </w:rPr>
        <w:t xml:space="preserve"> to guide changes in policy and service delivery. </w:t>
      </w:r>
      <w:r w:rsidR="005048A6">
        <w:rPr>
          <w:rFonts w:asciiTheme="minorHAnsi" w:hAnsiTheme="minorHAnsi" w:cstheme="minorHAnsi"/>
          <w:sz w:val="24"/>
        </w:rPr>
        <w:t xml:space="preserve">In this stage, the modeller can work collaboratively with stakeholders to design an implementation plan, for example, a </w:t>
      </w:r>
      <w:r w:rsidR="005048A6" w:rsidRPr="005048A6">
        <w:rPr>
          <w:rFonts w:asciiTheme="minorHAnsi" w:hAnsiTheme="minorHAnsi" w:cstheme="minorHAnsi"/>
          <w:sz w:val="24"/>
        </w:rPr>
        <w:t>prospective costing analysis</w:t>
      </w:r>
      <w:r w:rsidR="005048A6">
        <w:rPr>
          <w:rFonts w:asciiTheme="minorHAnsi" w:hAnsiTheme="minorHAnsi" w:cstheme="minorHAnsi"/>
          <w:sz w:val="24"/>
        </w:rPr>
        <w:t xml:space="preserve"> under different </w:t>
      </w:r>
      <w:r w:rsidR="001505D9">
        <w:rPr>
          <w:rFonts w:asciiTheme="minorHAnsi" w:hAnsiTheme="minorHAnsi" w:cstheme="minorHAnsi"/>
          <w:sz w:val="24"/>
        </w:rPr>
        <w:t>roll-out</w:t>
      </w:r>
      <w:r w:rsidR="005048A6">
        <w:rPr>
          <w:rFonts w:asciiTheme="minorHAnsi" w:hAnsiTheme="minorHAnsi" w:cstheme="minorHAnsi"/>
          <w:sz w:val="24"/>
        </w:rPr>
        <w:t xml:space="preserve"> </w:t>
      </w:r>
      <w:r w:rsidR="00A9706E" w:rsidRPr="00A9706E">
        <w:rPr>
          <w:rFonts w:asciiTheme="minorHAnsi" w:hAnsiTheme="minorHAnsi" w:cstheme="minorHAnsi"/>
          <w:sz w:val="24"/>
        </w:rPr>
        <w:t>scenarios</w:t>
      </w:r>
      <w:r w:rsidR="00A9706E">
        <w:rPr>
          <w:rFonts w:asciiTheme="minorHAnsi" w:hAnsiTheme="minorHAnsi" w:cstheme="minorHAnsi"/>
          <w:sz w:val="24"/>
        </w:rPr>
        <w:t xml:space="preserve">. The impact of implementation on system operation can then be utilised to improve the design of the modelling framework to close the loop. </w:t>
      </w:r>
    </w:p>
    <w:p w14:paraId="42F96313" w14:textId="797FBA8F" w:rsidR="00493B04" w:rsidRDefault="00493B04" w:rsidP="005A67B4">
      <w:pPr>
        <w:rPr>
          <w:rFonts w:asciiTheme="minorHAnsi" w:hAnsiTheme="minorHAnsi" w:cstheme="minorHAnsi"/>
          <w:sz w:val="24"/>
        </w:rPr>
      </w:pPr>
    </w:p>
    <w:p w14:paraId="4060F78A" w14:textId="19EC62F2" w:rsidR="00FB02DC" w:rsidRDefault="00493B04" w:rsidP="00EB6DF4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</w:t>
      </w:r>
      <w:r w:rsidR="005A67B4" w:rsidRPr="00FF0A45">
        <w:rPr>
          <w:rFonts w:asciiTheme="minorHAnsi" w:hAnsiTheme="minorHAnsi" w:cstheme="minorHAnsi"/>
          <w:sz w:val="24"/>
        </w:rPr>
        <w:t xml:space="preserve">egular </w:t>
      </w:r>
      <w:r w:rsidR="00F14C15">
        <w:rPr>
          <w:rFonts w:asciiTheme="minorHAnsi" w:hAnsiTheme="minorHAnsi" w:cstheme="minorHAnsi"/>
          <w:sz w:val="24"/>
        </w:rPr>
        <w:t xml:space="preserve">engagement and </w:t>
      </w:r>
      <w:r w:rsidR="005A67B4" w:rsidRPr="00FF0A45">
        <w:rPr>
          <w:rFonts w:asciiTheme="minorHAnsi" w:hAnsiTheme="minorHAnsi" w:cstheme="minorHAnsi"/>
          <w:sz w:val="24"/>
        </w:rPr>
        <w:t>consult</w:t>
      </w:r>
      <w:r>
        <w:rPr>
          <w:rFonts w:asciiTheme="minorHAnsi" w:hAnsiTheme="minorHAnsi" w:cstheme="minorHAnsi"/>
          <w:sz w:val="24"/>
        </w:rPr>
        <w:t>ation</w:t>
      </w:r>
      <w:r w:rsidR="005A67B4" w:rsidRPr="00FF0A45">
        <w:rPr>
          <w:rFonts w:asciiTheme="minorHAnsi" w:hAnsiTheme="minorHAnsi" w:cstheme="minorHAnsi"/>
          <w:sz w:val="24"/>
        </w:rPr>
        <w:t xml:space="preserve"> with stakeholders throughout the </w:t>
      </w:r>
      <w:r w:rsidR="00F14C15">
        <w:rPr>
          <w:rFonts w:asciiTheme="minorHAnsi" w:hAnsiTheme="minorHAnsi" w:cstheme="minorHAnsi"/>
          <w:sz w:val="24"/>
        </w:rPr>
        <w:t>entire lifecycle of a modelling project can help</w:t>
      </w:r>
      <w:r w:rsidR="005A67B4" w:rsidRPr="00FF0A45">
        <w:rPr>
          <w:rFonts w:asciiTheme="minorHAnsi" w:hAnsiTheme="minorHAnsi" w:cstheme="minorHAnsi"/>
          <w:sz w:val="24"/>
        </w:rPr>
        <w:t xml:space="preserve"> ensure that the research question is appropriately defined and that any prospective model produces results that are </w:t>
      </w:r>
      <w:r w:rsidR="00296416">
        <w:rPr>
          <w:rFonts w:asciiTheme="minorHAnsi" w:hAnsiTheme="minorHAnsi" w:cstheme="minorHAnsi"/>
          <w:sz w:val="24"/>
        </w:rPr>
        <w:t>valid</w:t>
      </w:r>
      <w:r w:rsidR="00296416" w:rsidRPr="00FF0A45">
        <w:rPr>
          <w:rFonts w:asciiTheme="minorHAnsi" w:hAnsiTheme="minorHAnsi" w:cstheme="minorHAnsi"/>
          <w:sz w:val="24"/>
        </w:rPr>
        <w:t xml:space="preserve"> </w:t>
      </w:r>
      <w:r w:rsidR="005A67B4" w:rsidRPr="00FF0A45">
        <w:rPr>
          <w:rFonts w:asciiTheme="minorHAnsi" w:hAnsiTheme="minorHAnsi" w:cstheme="minorHAnsi"/>
          <w:sz w:val="24"/>
        </w:rPr>
        <w:t>and relevant.</w:t>
      </w:r>
      <w:r w:rsidR="00A9706E">
        <w:rPr>
          <w:rFonts w:asciiTheme="minorHAnsi" w:hAnsiTheme="minorHAnsi" w:cstheme="minorHAnsi"/>
          <w:sz w:val="24"/>
        </w:rPr>
        <w:t xml:space="preserve"> A co-design framework can be applied in some of the critical stages, for example, m</w:t>
      </w:r>
      <w:r w:rsidR="00A9706E" w:rsidRPr="00A9706E">
        <w:rPr>
          <w:rFonts w:asciiTheme="minorHAnsi" w:hAnsiTheme="minorHAnsi" w:cstheme="minorHAnsi"/>
          <w:sz w:val="24"/>
        </w:rPr>
        <w:t>odel conceptualisation</w:t>
      </w:r>
      <w:r w:rsidR="00A9706E">
        <w:rPr>
          <w:rFonts w:asciiTheme="minorHAnsi" w:hAnsiTheme="minorHAnsi" w:cstheme="minorHAnsi"/>
          <w:sz w:val="24"/>
        </w:rPr>
        <w:t xml:space="preserve"> and feedback report/tool(s)</w:t>
      </w:r>
      <w:r w:rsidR="00E3230B">
        <w:rPr>
          <w:rFonts w:asciiTheme="minorHAnsi" w:hAnsiTheme="minorHAnsi" w:cstheme="minorHAnsi"/>
          <w:sz w:val="24"/>
        </w:rPr>
        <w:t xml:space="preserve"> as described in Fig 2</w:t>
      </w:r>
      <w:r w:rsidR="00A9706E">
        <w:rPr>
          <w:rFonts w:asciiTheme="minorHAnsi" w:hAnsiTheme="minorHAnsi" w:cstheme="minorHAnsi"/>
          <w:sz w:val="24"/>
        </w:rPr>
        <w:t xml:space="preserve">. </w:t>
      </w:r>
      <w:r w:rsidR="002B6F23">
        <w:rPr>
          <w:rFonts w:asciiTheme="minorHAnsi" w:hAnsiTheme="minorHAnsi" w:cstheme="minorHAnsi"/>
          <w:sz w:val="24"/>
        </w:rPr>
        <w:t xml:space="preserve">Such collaborative approaches to model development and use </w:t>
      </w:r>
      <w:r w:rsidR="00A7239A">
        <w:rPr>
          <w:rFonts w:asciiTheme="minorHAnsi" w:hAnsiTheme="minorHAnsi" w:cstheme="minorHAnsi"/>
          <w:sz w:val="24"/>
        </w:rPr>
        <w:t>may also</w:t>
      </w:r>
      <w:r w:rsidR="00E91CDA">
        <w:rPr>
          <w:rFonts w:asciiTheme="minorHAnsi" w:hAnsiTheme="minorHAnsi" w:cstheme="minorHAnsi"/>
          <w:sz w:val="24"/>
        </w:rPr>
        <w:t xml:space="preserve"> serve an educational purpose</w:t>
      </w:r>
      <w:r w:rsidR="002B6F23">
        <w:rPr>
          <w:rFonts w:asciiTheme="minorHAnsi" w:hAnsiTheme="minorHAnsi" w:cstheme="minorHAnsi"/>
          <w:sz w:val="24"/>
        </w:rPr>
        <w:t xml:space="preserve"> for non-modellers</w:t>
      </w:r>
      <w:r w:rsidR="00E91CDA">
        <w:rPr>
          <w:rFonts w:asciiTheme="minorHAnsi" w:hAnsiTheme="minorHAnsi" w:cstheme="minorHAnsi"/>
          <w:sz w:val="24"/>
        </w:rPr>
        <w:t>, helping to improve mental models and the use of evidence in decision-making</w:t>
      </w:r>
      <w:r w:rsidR="00C73001">
        <w:rPr>
          <w:rFonts w:asciiTheme="minorHAnsi" w:hAnsiTheme="minorHAnsi" w:cstheme="minorHAnsi"/>
          <w:sz w:val="24"/>
        </w:rPr>
        <w:t xml:space="preserve"> </w:t>
      </w:r>
      <w:r w:rsidR="00C73001">
        <w:rPr>
          <w:rFonts w:asciiTheme="minorHAnsi" w:hAnsiTheme="minorHAnsi" w:cstheme="minorHAnsi"/>
          <w:sz w:val="24"/>
        </w:rPr>
        <w:fldChar w:fldCharType="begin"/>
      </w:r>
      <w:r w:rsidR="00C73001">
        <w:rPr>
          <w:rFonts w:asciiTheme="minorHAnsi" w:hAnsiTheme="minorHAnsi" w:cstheme="minorHAnsi"/>
          <w:sz w:val="24"/>
        </w:rPr>
        <w:instrText xml:space="preserve"> ADDIN EN.CITE &lt;EndNote&gt;&lt;Cite&gt;&lt;Author&gt;Sterman&lt;/Author&gt;&lt;Year&gt;2006&lt;/Year&gt;&lt;RecNum&gt;33&lt;/RecNum&gt;&lt;DisplayText&gt;(25)&lt;/DisplayText&gt;&lt;record&gt;&lt;rec-number&gt;33&lt;/rec-number&gt;&lt;foreign-keys&gt;&lt;key app="EN" db-id="fd52afrz5xwa9tezaxoxxxfvtf299v250xe2" timestamp="1651152753"&gt;33&lt;/key&gt;&lt;/foreign-keys&gt;&lt;ref-type name="Journal Article"&gt;17&lt;/ref-type&gt;&lt;contributors&gt;&lt;authors&gt;&lt;author&gt;Sterman, John D.&lt;/author&gt;&lt;/authors&gt;&lt;/contributors&gt;&lt;titles&gt;&lt;title&gt;Learning from Evidence in a Complex World&lt;/title&gt;&lt;secondary-title&gt;American Journal of Public Health&lt;/secondary-title&gt;&lt;/titles&gt;&lt;periodical&gt;&lt;full-title&gt;American Journal of Public Health&lt;/full-title&gt;&lt;/periodical&gt;&lt;pages&gt;505-514&lt;/pages&gt;&lt;volume&gt;96&lt;/volume&gt;&lt;number&gt;3&lt;/number&gt;&lt;dates&gt;&lt;year&gt;2006&lt;/year&gt;&lt;pub-dates&gt;&lt;date&gt;2006/03/01&lt;/date&gt;&lt;/pub-dates&gt;&lt;/dates&gt;&lt;publisher&gt;American Public Health Association&lt;/publisher&gt;&lt;isbn&gt;0090-0036&lt;/isbn&gt;&lt;urls&gt;&lt;related-urls&gt;&lt;url&gt;https://doi.org/10.2105/AJPH.2005.066043&lt;/url&gt;&lt;/related-urls&gt;&lt;/urls&gt;&lt;electronic-resource-num&gt;10.2105/AJPH.2005.066043&lt;/electronic-resource-num&gt;&lt;access-date&gt;2022/04/28&lt;/access-date&gt;&lt;/record&gt;&lt;/Cite&gt;&lt;/EndNote&gt;</w:instrText>
      </w:r>
      <w:r w:rsidR="00C73001">
        <w:rPr>
          <w:rFonts w:asciiTheme="minorHAnsi" w:hAnsiTheme="minorHAnsi" w:cstheme="minorHAnsi"/>
          <w:sz w:val="24"/>
        </w:rPr>
        <w:fldChar w:fldCharType="separate"/>
      </w:r>
      <w:r w:rsidR="00C73001">
        <w:rPr>
          <w:rFonts w:asciiTheme="minorHAnsi" w:hAnsiTheme="minorHAnsi" w:cstheme="minorHAnsi"/>
          <w:noProof/>
          <w:sz w:val="24"/>
        </w:rPr>
        <w:t>(25)</w:t>
      </w:r>
      <w:r w:rsidR="00C73001">
        <w:rPr>
          <w:rFonts w:asciiTheme="minorHAnsi" w:hAnsiTheme="minorHAnsi" w:cstheme="minorHAnsi"/>
          <w:sz w:val="24"/>
        </w:rPr>
        <w:fldChar w:fldCharType="end"/>
      </w:r>
      <w:r w:rsidR="00E91CDA">
        <w:rPr>
          <w:rFonts w:asciiTheme="minorHAnsi" w:hAnsiTheme="minorHAnsi" w:cstheme="minorHAnsi"/>
          <w:sz w:val="24"/>
        </w:rPr>
        <w:t>.</w:t>
      </w:r>
    </w:p>
    <w:p w14:paraId="0047607B" w14:textId="58902C7F" w:rsidR="00E60760" w:rsidRDefault="00E60760" w:rsidP="0044013B">
      <w:pPr>
        <w:jc w:val="left"/>
        <w:rPr>
          <w:rFonts w:asciiTheme="minorHAnsi" w:hAnsiTheme="minorHAnsi" w:cstheme="minorHAnsi"/>
          <w:sz w:val="24"/>
        </w:rPr>
      </w:pPr>
    </w:p>
    <w:p w14:paraId="1AD83882" w14:textId="48EA3EA9" w:rsidR="00E60760" w:rsidRDefault="00EB6DF4" w:rsidP="0044013B">
      <w:p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w:lastRenderedPageBreak/>
        <w:drawing>
          <wp:inline distT="0" distB="0" distL="0" distR="0" wp14:anchorId="5D72B2DC" wp14:editId="0E0D80DD">
            <wp:extent cx="5727700" cy="3740785"/>
            <wp:effectExtent l="0" t="0" r="0" b="571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0D6E" w14:textId="34392371" w:rsidR="00A705EA" w:rsidRDefault="00A705EA" w:rsidP="0044013B">
      <w:p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Figure 2. </w:t>
      </w:r>
      <w:proofErr w:type="gramStart"/>
      <w:r>
        <w:rPr>
          <w:rFonts w:asciiTheme="minorHAnsi" w:hAnsiTheme="minorHAnsi" w:cstheme="minorHAnsi"/>
          <w:sz w:val="24"/>
        </w:rPr>
        <w:t>Lifecycle  of</w:t>
      </w:r>
      <w:proofErr w:type="gramEnd"/>
      <w:r>
        <w:rPr>
          <w:rFonts w:asciiTheme="minorHAnsi" w:hAnsiTheme="minorHAnsi" w:cstheme="minorHAnsi"/>
          <w:sz w:val="24"/>
        </w:rPr>
        <w:t xml:space="preserve"> the health system simulation projects</w:t>
      </w:r>
    </w:p>
    <w:p w14:paraId="7EC1B2A7" w14:textId="55A918A3" w:rsidR="00A705EA" w:rsidRDefault="00A705EA" w:rsidP="0044013B">
      <w:pPr>
        <w:jc w:val="left"/>
        <w:rPr>
          <w:rFonts w:asciiTheme="minorHAnsi" w:hAnsiTheme="minorHAnsi" w:cstheme="minorHAnsi"/>
          <w:sz w:val="24"/>
        </w:rPr>
      </w:pPr>
    </w:p>
    <w:p w14:paraId="18001F76" w14:textId="1383D3C9" w:rsidR="00A7239A" w:rsidRDefault="00BD6508" w:rsidP="00084440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Finally, </w:t>
      </w:r>
      <w:r w:rsidR="00641B03">
        <w:rPr>
          <w:rFonts w:asciiTheme="minorHAnsi" w:hAnsiTheme="minorHAnsi" w:cstheme="minorHAnsi"/>
          <w:sz w:val="24"/>
        </w:rPr>
        <w:t>to be both trusted and trustworthy, models need to be transparently implemented and supplied with high quality data. As</w:t>
      </w:r>
      <w:r w:rsidR="003F21CA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complex health systems models</w:t>
      </w:r>
      <w:r w:rsidR="00641B03">
        <w:rPr>
          <w:rFonts w:asciiTheme="minorHAnsi" w:hAnsiTheme="minorHAnsi" w:cstheme="minorHAnsi"/>
          <w:sz w:val="24"/>
        </w:rPr>
        <w:t xml:space="preserve"> become increasingly popular, the transparency and validation standards they are expected to meet</w:t>
      </w:r>
      <w:r w:rsidR="003F21CA">
        <w:rPr>
          <w:rFonts w:asciiTheme="minorHAnsi" w:hAnsiTheme="minorHAnsi" w:cstheme="minorHAnsi"/>
          <w:sz w:val="24"/>
        </w:rPr>
        <w:t xml:space="preserve"> also grows</w:t>
      </w:r>
      <w:r w:rsidR="00C73001">
        <w:rPr>
          <w:rFonts w:asciiTheme="minorHAnsi" w:hAnsiTheme="minorHAnsi" w:cstheme="minorHAnsi"/>
          <w:sz w:val="24"/>
        </w:rPr>
        <w:t xml:space="preserve"> </w:t>
      </w:r>
      <w:r w:rsidR="00C73001">
        <w:rPr>
          <w:rFonts w:asciiTheme="minorHAnsi" w:hAnsiTheme="minorHAnsi" w:cstheme="minorHAnsi"/>
          <w:sz w:val="24"/>
        </w:rPr>
        <w:fldChar w:fldCharType="begin"/>
      </w:r>
      <w:r w:rsidR="00C73001">
        <w:rPr>
          <w:rFonts w:asciiTheme="minorHAnsi" w:hAnsiTheme="minorHAnsi" w:cstheme="minorHAnsi"/>
          <w:sz w:val="24"/>
        </w:rPr>
        <w:instrText xml:space="preserve"> ADDIN EN.CITE &lt;EndNote&gt;&lt;Cite&gt;&lt;Author&gt;Feenstra&lt;/Author&gt;&lt;Year&gt;2022&lt;/Year&gt;&lt;RecNum&gt;32&lt;/RecNum&gt;&lt;DisplayText&gt;(26)&lt;/DisplayText&gt;&lt;record&gt;&lt;rec-number&gt;32&lt;/rec-number&gt;&lt;foreign-keys&gt;&lt;key app="EN" db-id="fd52afrz5xwa9tezaxoxxxfvtf299v250xe2" timestamp="1651152681"&gt;32&lt;/key&gt;&lt;/foreign-keys&gt;&lt;ref-type name="Journal Article"&gt;17&lt;/ref-type&gt;&lt;contributors&gt;&lt;authors&gt;&lt;author&gt;Feenstra, Talitha&lt;/author&gt;&lt;author&gt;Corro-Ramos, Isaac&lt;/author&gt;&lt;author&gt;Hamerlijnck, Dominique&lt;/author&gt;&lt;author&gt;van Voorn, George&lt;/author&gt;&lt;author&gt;Ghabri, Salah&lt;/author&gt;&lt;/authors&gt;&lt;/contributors&gt;&lt;titles&gt;&lt;title&gt;Four Aspects Affecting Health Economic Decision Models and Their Validation&lt;/title&gt;&lt;secondary-title&gt;PharmacoEconomics&lt;/secondary-title&gt;&lt;/titles&gt;&lt;periodical&gt;&lt;full-title&gt;PharmacoEconomics&lt;/full-title&gt;&lt;/periodical&gt;&lt;pages&gt;241-248&lt;/pages&gt;&lt;volume&gt;40&lt;/volume&gt;&lt;number&gt;3&lt;/number&gt;&lt;dates&gt;&lt;year&gt;2022&lt;/year&gt;&lt;pub-dates&gt;&lt;date&gt;2022/03/01&lt;/date&gt;&lt;/pub-dates&gt;&lt;/dates&gt;&lt;isbn&gt;1179-2027&lt;/isbn&gt;&lt;urls&gt;&lt;related-urls&gt;&lt;url&gt;https://doi.org/10.1007/s40273-021-01110-w&lt;/url&gt;&lt;/related-urls&gt;&lt;/urls&gt;&lt;electronic-resource-num&gt;10.1007/s40273-021-01110-w&lt;/electronic-resource-num&gt;&lt;/record&gt;&lt;/Cite&gt;&lt;/EndNote&gt;</w:instrText>
      </w:r>
      <w:r w:rsidR="00C73001">
        <w:rPr>
          <w:rFonts w:asciiTheme="minorHAnsi" w:hAnsiTheme="minorHAnsi" w:cstheme="minorHAnsi"/>
          <w:sz w:val="24"/>
        </w:rPr>
        <w:fldChar w:fldCharType="separate"/>
      </w:r>
      <w:r w:rsidR="00C73001">
        <w:rPr>
          <w:rFonts w:asciiTheme="minorHAnsi" w:hAnsiTheme="minorHAnsi" w:cstheme="minorHAnsi"/>
          <w:noProof/>
          <w:sz w:val="24"/>
        </w:rPr>
        <w:t>(26)</w:t>
      </w:r>
      <w:r w:rsidR="00C73001">
        <w:rPr>
          <w:rFonts w:asciiTheme="minorHAnsi" w:hAnsiTheme="minorHAnsi" w:cstheme="minorHAnsi"/>
          <w:sz w:val="24"/>
        </w:rPr>
        <w:fldChar w:fldCharType="end"/>
      </w:r>
      <w:r>
        <w:rPr>
          <w:rFonts w:asciiTheme="minorHAnsi" w:hAnsiTheme="minorHAnsi" w:cstheme="minorHAnsi"/>
          <w:sz w:val="24"/>
        </w:rPr>
        <w:t xml:space="preserve">. </w:t>
      </w:r>
      <w:r w:rsidR="003F21CA">
        <w:rPr>
          <w:rFonts w:asciiTheme="minorHAnsi" w:hAnsiTheme="minorHAnsi" w:cstheme="minorHAnsi"/>
          <w:sz w:val="24"/>
        </w:rPr>
        <w:t xml:space="preserve">Partly for this reason, there is growing support in principle for </w:t>
      </w:r>
      <w:r w:rsidR="00084440">
        <w:rPr>
          <w:rFonts w:asciiTheme="minorHAnsi" w:hAnsiTheme="minorHAnsi" w:cstheme="minorHAnsi"/>
          <w:sz w:val="24"/>
        </w:rPr>
        <w:t>open-source</w:t>
      </w:r>
      <w:r w:rsidR="003F21CA">
        <w:rPr>
          <w:rFonts w:asciiTheme="minorHAnsi" w:hAnsiTheme="minorHAnsi" w:cstheme="minorHAnsi"/>
          <w:sz w:val="24"/>
        </w:rPr>
        <w:t xml:space="preserve"> approaches to model development</w:t>
      </w:r>
      <w:r w:rsidR="00084440">
        <w:rPr>
          <w:rFonts w:asciiTheme="minorHAnsi" w:hAnsiTheme="minorHAnsi" w:cstheme="minorHAnsi"/>
          <w:sz w:val="24"/>
        </w:rPr>
        <w:t xml:space="preserve"> </w:t>
      </w:r>
      <w:r w:rsidR="00084440">
        <w:rPr>
          <w:rFonts w:asciiTheme="minorHAnsi" w:hAnsiTheme="minorHAnsi" w:cstheme="minorHAnsi"/>
          <w:sz w:val="24"/>
        </w:rPr>
        <w:fldChar w:fldCharType="begin">
          <w:fldData xml:space="preserve">PEVuZE5vdGU+PENpdGU+PEF1dGhvcj5Mb25nPC9BdXRob3I+PFllYXI+MjAxODwvWWVhcj48UmVj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</w:fldData>
        </w:fldChar>
      </w:r>
      <w:r w:rsidR="00084440">
        <w:rPr>
          <w:rFonts w:asciiTheme="minorHAnsi" w:hAnsiTheme="minorHAnsi" w:cstheme="minorHAnsi"/>
          <w:sz w:val="24"/>
        </w:rPr>
        <w:instrText xml:space="preserve"> ADDIN EN.CITE </w:instrText>
      </w:r>
      <w:r w:rsidR="00084440">
        <w:rPr>
          <w:rFonts w:asciiTheme="minorHAnsi" w:hAnsiTheme="minorHAnsi" w:cstheme="minorHAnsi"/>
          <w:sz w:val="24"/>
        </w:rPr>
        <w:fldChar w:fldCharType="begin">
          <w:fldData xml:space="preserve">PEVuZE5vdGU+PENpdGU+PEF1dGhvcj5Mb25nPC9BdXRob3I+PFllYXI+MjAxODwvWWVhcj48UmVj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</w:fldData>
        </w:fldChar>
      </w:r>
      <w:r w:rsidR="00084440">
        <w:rPr>
          <w:rFonts w:asciiTheme="minorHAnsi" w:hAnsiTheme="minorHAnsi" w:cstheme="minorHAnsi"/>
          <w:sz w:val="24"/>
        </w:rPr>
        <w:instrText xml:space="preserve"> ADDIN EN.CITE.DATA </w:instrText>
      </w:r>
      <w:r w:rsidR="00084440">
        <w:rPr>
          <w:rFonts w:asciiTheme="minorHAnsi" w:hAnsiTheme="minorHAnsi" w:cstheme="minorHAnsi"/>
          <w:sz w:val="24"/>
        </w:rPr>
      </w:r>
      <w:r w:rsidR="00084440">
        <w:rPr>
          <w:rFonts w:asciiTheme="minorHAnsi" w:hAnsiTheme="minorHAnsi" w:cstheme="minorHAnsi"/>
          <w:sz w:val="24"/>
        </w:rPr>
        <w:fldChar w:fldCharType="end"/>
      </w:r>
      <w:r w:rsidR="00084440">
        <w:rPr>
          <w:rFonts w:asciiTheme="minorHAnsi" w:hAnsiTheme="minorHAnsi" w:cstheme="minorHAnsi"/>
          <w:sz w:val="24"/>
        </w:rPr>
      </w:r>
      <w:r w:rsidR="00084440">
        <w:rPr>
          <w:rFonts w:asciiTheme="minorHAnsi" w:hAnsiTheme="minorHAnsi" w:cstheme="minorHAnsi"/>
          <w:sz w:val="24"/>
        </w:rPr>
        <w:fldChar w:fldCharType="separate"/>
      </w:r>
      <w:r w:rsidR="00084440">
        <w:rPr>
          <w:rFonts w:asciiTheme="minorHAnsi" w:hAnsiTheme="minorHAnsi" w:cstheme="minorHAnsi"/>
          <w:noProof/>
          <w:sz w:val="24"/>
        </w:rPr>
        <w:t>(1, 27)</w:t>
      </w:r>
      <w:r w:rsidR="00084440">
        <w:rPr>
          <w:rFonts w:asciiTheme="minorHAnsi" w:hAnsiTheme="minorHAnsi" w:cstheme="minorHAnsi"/>
          <w:sz w:val="24"/>
        </w:rPr>
        <w:fldChar w:fldCharType="end"/>
      </w:r>
      <w:r w:rsidR="00D302B1">
        <w:rPr>
          <w:rFonts w:asciiTheme="minorHAnsi" w:hAnsiTheme="minorHAnsi" w:cstheme="minorHAnsi"/>
          <w:sz w:val="24"/>
        </w:rPr>
        <w:t>, though resourcing, legal, knowledge and skills barriers have so far</w:t>
      </w:r>
      <w:r w:rsidR="00805F5E">
        <w:rPr>
          <w:rFonts w:asciiTheme="minorHAnsi" w:hAnsiTheme="minorHAnsi" w:cstheme="minorHAnsi"/>
          <w:sz w:val="24"/>
        </w:rPr>
        <w:t xml:space="preserve"> prevented widespread adoption of this practice.</w:t>
      </w:r>
      <w:r w:rsidR="0066154F">
        <w:rPr>
          <w:rFonts w:asciiTheme="minorHAnsi" w:hAnsiTheme="minorHAnsi" w:cstheme="minorHAnsi"/>
          <w:sz w:val="24"/>
        </w:rPr>
        <w:t xml:space="preserve"> More generally, improved access to data that is Finable, Accessible, Interoperable and Reusable (FAIR) </w:t>
      </w:r>
      <w:r w:rsidR="00084440">
        <w:rPr>
          <w:rFonts w:asciiTheme="minorHAnsi" w:hAnsiTheme="minorHAnsi" w:cstheme="minorHAnsi"/>
          <w:sz w:val="24"/>
        </w:rPr>
        <w:fldChar w:fldCharType="begin">
          <w:fldData xml:space="preserve">PEVuZE5vdGU+PENpdGU+PEF1dGhvcj5XaWxraW5zb248L0F1dGhvcj48WWVhcj4yMDE2PC9ZZWFy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</w:fldData>
        </w:fldChar>
      </w:r>
      <w:r w:rsidR="00084440">
        <w:rPr>
          <w:rFonts w:asciiTheme="minorHAnsi" w:hAnsiTheme="minorHAnsi" w:cstheme="minorHAnsi"/>
          <w:sz w:val="24"/>
        </w:rPr>
        <w:instrText xml:space="preserve"> ADDIN EN.CITE </w:instrText>
      </w:r>
      <w:r w:rsidR="00084440">
        <w:rPr>
          <w:rFonts w:asciiTheme="minorHAnsi" w:hAnsiTheme="minorHAnsi" w:cstheme="minorHAnsi"/>
          <w:sz w:val="24"/>
        </w:rPr>
        <w:fldChar w:fldCharType="begin">
          <w:fldData xml:space="preserve">PEVuZE5vdGU+PENpdGU+PEF1dGhvcj5XaWxraW5zb248L0F1dGhvcj48WWVhcj4yMDE2PC9ZZWFy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</w:fldData>
        </w:fldChar>
      </w:r>
      <w:r w:rsidR="00084440">
        <w:rPr>
          <w:rFonts w:asciiTheme="minorHAnsi" w:hAnsiTheme="minorHAnsi" w:cstheme="minorHAnsi"/>
          <w:sz w:val="24"/>
        </w:rPr>
        <w:instrText xml:space="preserve"> ADDIN EN.CITE.DATA </w:instrText>
      </w:r>
      <w:r w:rsidR="00084440">
        <w:rPr>
          <w:rFonts w:asciiTheme="minorHAnsi" w:hAnsiTheme="minorHAnsi" w:cstheme="minorHAnsi"/>
          <w:sz w:val="24"/>
        </w:rPr>
      </w:r>
      <w:r w:rsidR="00084440">
        <w:rPr>
          <w:rFonts w:asciiTheme="minorHAnsi" w:hAnsiTheme="minorHAnsi" w:cstheme="minorHAnsi"/>
          <w:sz w:val="24"/>
        </w:rPr>
        <w:fldChar w:fldCharType="end"/>
      </w:r>
      <w:r w:rsidR="00084440">
        <w:rPr>
          <w:rFonts w:asciiTheme="minorHAnsi" w:hAnsiTheme="minorHAnsi" w:cstheme="minorHAnsi"/>
          <w:sz w:val="24"/>
        </w:rPr>
      </w:r>
      <w:r w:rsidR="00084440">
        <w:rPr>
          <w:rFonts w:asciiTheme="minorHAnsi" w:hAnsiTheme="minorHAnsi" w:cstheme="minorHAnsi"/>
          <w:sz w:val="24"/>
        </w:rPr>
        <w:fldChar w:fldCharType="separate"/>
      </w:r>
      <w:r w:rsidR="00084440">
        <w:rPr>
          <w:rFonts w:asciiTheme="minorHAnsi" w:hAnsiTheme="minorHAnsi" w:cstheme="minorHAnsi"/>
          <w:noProof/>
          <w:sz w:val="24"/>
        </w:rPr>
        <w:t>(28)</w:t>
      </w:r>
      <w:r w:rsidR="00084440">
        <w:rPr>
          <w:rFonts w:asciiTheme="minorHAnsi" w:hAnsiTheme="minorHAnsi" w:cstheme="minorHAnsi"/>
          <w:sz w:val="24"/>
        </w:rPr>
        <w:fldChar w:fldCharType="end"/>
      </w:r>
      <w:r w:rsidR="0066154F">
        <w:rPr>
          <w:rFonts w:asciiTheme="minorHAnsi" w:hAnsiTheme="minorHAnsi" w:cstheme="minorHAnsi"/>
          <w:sz w:val="24"/>
        </w:rPr>
        <w:t xml:space="preserve"> is required to help to improve the quality of mental health systems models.</w:t>
      </w:r>
      <w:r w:rsidR="00805F5E">
        <w:rPr>
          <w:rFonts w:asciiTheme="minorHAnsi" w:hAnsiTheme="minorHAnsi" w:cstheme="minorHAnsi"/>
          <w:sz w:val="24"/>
        </w:rPr>
        <w:t xml:space="preserve"> </w:t>
      </w:r>
      <w:r w:rsidR="006F7396">
        <w:rPr>
          <w:rFonts w:asciiTheme="minorHAnsi" w:hAnsiTheme="minorHAnsi" w:cstheme="minorHAnsi"/>
          <w:sz w:val="24"/>
        </w:rPr>
        <w:t>However</w:t>
      </w:r>
      <w:r w:rsidR="0066154F">
        <w:rPr>
          <w:rFonts w:asciiTheme="minorHAnsi" w:hAnsiTheme="minorHAnsi" w:cstheme="minorHAnsi"/>
          <w:sz w:val="24"/>
        </w:rPr>
        <w:t xml:space="preserve">, the data </w:t>
      </w:r>
      <w:r w:rsidR="00BA537E">
        <w:rPr>
          <w:rFonts w:asciiTheme="minorHAnsi" w:hAnsiTheme="minorHAnsi" w:cstheme="minorHAnsi"/>
          <w:sz w:val="24"/>
        </w:rPr>
        <w:t xml:space="preserve">that </w:t>
      </w:r>
      <w:r w:rsidR="0066154F">
        <w:rPr>
          <w:rFonts w:asciiTheme="minorHAnsi" w:hAnsiTheme="minorHAnsi" w:cstheme="minorHAnsi"/>
          <w:sz w:val="24"/>
        </w:rPr>
        <w:t xml:space="preserve">mental health systems models </w:t>
      </w:r>
      <w:r w:rsidR="006F7396">
        <w:rPr>
          <w:rFonts w:asciiTheme="minorHAnsi" w:hAnsiTheme="minorHAnsi" w:cstheme="minorHAnsi"/>
          <w:sz w:val="24"/>
        </w:rPr>
        <w:t xml:space="preserve">currently </w:t>
      </w:r>
      <w:r w:rsidR="0066154F">
        <w:rPr>
          <w:rFonts w:asciiTheme="minorHAnsi" w:hAnsiTheme="minorHAnsi" w:cstheme="minorHAnsi"/>
          <w:sz w:val="24"/>
        </w:rPr>
        <w:t xml:space="preserve">depend </w:t>
      </w:r>
      <w:r w:rsidR="006F7396">
        <w:rPr>
          <w:rFonts w:asciiTheme="minorHAnsi" w:hAnsiTheme="minorHAnsi" w:cstheme="minorHAnsi"/>
          <w:sz w:val="24"/>
        </w:rPr>
        <w:t>on has been</w:t>
      </w:r>
      <w:r w:rsidR="00593257">
        <w:rPr>
          <w:rFonts w:asciiTheme="minorHAnsi" w:hAnsiTheme="minorHAnsi" w:cstheme="minorHAnsi"/>
          <w:sz w:val="24"/>
        </w:rPr>
        <w:t xml:space="preserve"> characterised as </w:t>
      </w:r>
      <w:r w:rsidR="0066154F">
        <w:rPr>
          <w:rFonts w:asciiTheme="minorHAnsi" w:hAnsiTheme="minorHAnsi" w:cstheme="minorHAnsi"/>
          <w:sz w:val="24"/>
        </w:rPr>
        <w:t>Flawed, Uncertain, Proximate and Sparse (FUPS)</w:t>
      </w:r>
      <w:r w:rsidR="00084440">
        <w:rPr>
          <w:rFonts w:asciiTheme="minorHAnsi" w:hAnsiTheme="minorHAnsi" w:cstheme="minorHAnsi"/>
          <w:sz w:val="24"/>
        </w:rPr>
        <w:t xml:space="preserve"> </w:t>
      </w:r>
      <w:r w:rsidR="00084440">
        <w:rPr>
          <w:rFonts w:asciiTheme="minorHAnsi" w:hAnsiTheme="minorHAnsi" w:cstheme="minorHAnsi"/>
          <w:sz w:val="24"/>
        </w:rPr>
        <w:fldChar w:fldCharType="begin"/>
      </w:r>
      <w:r w:rsidR="00084440">
        <w:rPr>
          <w:rFonts w:asciiTheme="minorHAnsi" w:hAnsiTheme="minorHAnsi" w:cstheme="minorHAnsi"/>
          <w:sz w:val="24"/>
        </w:rPr>
        <w:instrText xml:space="preserve"> ADDIN EN.CITE &lt;EndNote&gt;&lt;Cite&gt;&lt;Author&gt;Wolpert&lt;/Author&gt;&lt;Year&gt;2018&lt;/Year&gt;&lt;RecNum&gt;36&lt;/RecNum&gt;&lt;DisplayText&gt;(29)&lt;/DisplayText&gt;&lt;record&gt;&lt;rec-number&gt;36&lt;/rec-number&gt;&lt;foreign-keys&gt;&lt;key app="EN" db-id="fd52afrz5xwa9tezaxoxxxfvtf299v250xe2" timestamp="1651152965"&gt;36&lt;/key&gt;&lt;/foreign-keys&gt;&lt;ref-type name="Journal Article"&gt;17&lt;/ref-type&gt;&lt;contributors&gt;&lt;authors&gt;&lt;author&gt;Wolpert, Miranda&lt;/author&gt;&lt;author&gt;Rutter, Harry&lt;/author&gt;&lt;/authors&gt;&lt;/contributors&gt;&lt;titles&gt;&lt;title&gt;Using flawed, uncertain, proximate and sparse (FUPS) data in the context of complexity: learning from the case of child mental health&lt;/title&gt;&lt;secondary-title&gt;BMC Medicine&lt;/secondary-title&gt;&lt;/titles&gt;&lt;periodical&gt;&lt;full-title&gt;BMC Medicine&lt;/full-title&gt;&lt;/periodical&gt;&lt;pages&gt;82&lt;/pages&gt;&lt;volume&gt;16&lt;/volume&gt;&lt;number&gt;1&lt;/number&gt;&lt;dates&gt;&lt;year&gt;2018&lt;/year&gt;&lt;pub-dates&gt;&lt;date&gt;2018/06/18&lt;/date&gt;&lt;/pub-dates&gt;&lt;/dates&gt;&lt;isbn&gt;1741-7015&lt;/isbn&gt;&lt;urls&gt;&lt;related-urls&gt;&lt;url&gt;https://doi.org/10.1186/s12916-018-1079-6&lt;/url&gt;&lt;/related-urls&gt;&lt;/urls&gt;&lt;electronic-resource-num&gt;10.1186/s12916-018-1079-6&lt;/electronic-resource-num&gt;&lt;/record&gt;&lt;/Cite&gt;&lt;/EndNote&gt;</w:instrText>
      </w:r>
      <w:r w:rsidR="00084440">
        <w:rPr>
          <w:rFonts w:asciiTheme="minorHAnsi" w:hAnsiTheme="minorHAnsi" w:cstheme="minorHAnsi"/>
          <w:sz w:val="24"/>
        </w:rPr>
        <w:fldChar w:fldCharType="separate"/>
      </w:r>
      <w:r w:rsidR="00084440">
        <w:rPr>
          <w:rFonts w:asciiTheme="minorHAnsi" w:hAnsiTheme="minorHAnsi" w:cstheme="minorHAnsi"/>
          <w:noProof/>
          <w:sz w:val="24"/>
        </w:rPr>
        <w:t>(29)</w:t>
      </w:r>
      <w:r w:rsidR="00084440">
        <w:rPr>
          <w:rFonts w:asciiTheme="minorHAnsi" w:hAnsiTheme="minorHAnsi" w:cstheme="minorHAnsi"/>
          <w:sz w:val="24"/>
        </w:rPr>
        <w:fldChar w:fldCharType="end"/>
      </w:r>
      <w:r w:rsidR="0066154F">
        <w:rPr>
          <w:rFonts w:asciiTheme="minorHAnsi" w:hAnsiTheme="minorHAnsi" w:cstheme="minorHAnsi"/>
          <w:sz w:val="24"/>
        </w:rPr>
        <w:t xml:space="preserve">.  </w:t>
      </w:r>
      <w:r w:rsidR="00593257">
        <w:rPr>
          <w:rFonts w:asciiTheme="minorHAnsi" w:hAnsiTheme="minorHAnsi" w:cstheme="minorHAnsi"/>
          <w:sz w:val="24"/>
        </w:rPr>
        <w:t>Addressing this challenge will involve attitudinal</w:t>
      </w:r>
      <w:r w:rsidR="00BA537E">
        <w:rPr>
          <w:rFonts w:asciiTheme="minorHAnsi" w:hAnsiTheme="minorHAnsi" w:cstheme="minorHAnsi"/>
          <w:sz w:val="24"/>
        </w:rPr>
        <w:t xml:space="preserve"> and policy</w:t>
      </w:r>
      <w:r w:rsidR="00593257">
        <w:rPr>
          <w:rFonts w:asciiTheme="minorHAnsi" w:hAnsiTheme="minorHAnsi" w:cstheme="minorHAnsi"/>
          <w:sz w:val="24"/>
        </w:rPr>
        <w:t xml:space="preserve"> change beyond the mental health modelling community. Too often, l</w:t>
      </w:r>
      <w:r w:rsidR="0066154F">
        <w:rPr>
          <w:rFonts w:asciiTheme="minorHAnsi" w:hAnsiTheme="minorHAnsi" w:cstheme="minorHAnsi"/>
          <w:sz w:val="24"/>
        </w:rPr>
        <w:t xml:space="preserve">egitimate concerns about the need to protect </w:t>
      </w:r>
      <w:r w:rsidR="00593257">
        <w:rPr>
          <w:rFonts w:asciiTheme="minorHAnsi" w:hAnsiTheme="minorHAnsi" w:cstheme="minorHAnsi"/>
          <w:sz w:val="24"/>
        </w:rPr>
        <w:t xml:space="preserve">the </w:t>
      </w:r>
      <w:r w:rsidR="0066154F">
        <w:rPr>
          <w:rFonts w:asciiTheme="minorHAnsi" w:hAnsiTheme="minorHAnsi" w:cstheme="minorHAnsi"/>
          <w:sz w:val="24"/>
        </w:rPr>
        <w:t>privacy</w:t>
      </w:r>
      <w:r w:rsidR="00593257">
        <w:rPr>
          <w:rFonts w:asciiTheme="minorHAnsi" w:hAnsiTheme="minorHAnsi" w:cstheme="minorHAnsi"/>
          <w:sz w:val="24"/>
        </w:rPr>
        <w:t xml:space="preserve"> of mental health data</w:t>
      </w:r>
      <w:r w:rsidR="0066154F">
        <w:rPr>
          <w:rFonts w:asciiTheme="minorHAnsi" w:hAnsiTheme="minorHAnsi" w:cstheme="minorHAnsi"/>
          <w:sz w:val="24"/>
        </w:rPr>
        <w:t xml:space="preserve"> is unnecessarily and unhelpfully extended to a default position of secrecy</w:t>
      </w:r>
      <w:r w:rsidR="00084440">
        <w:rPr>
          <w:rFonts w:asciiTheme="minorHAnsi" w:hAnsiTheme="minorHAnsi" w:cstheme="minorHAnsi"/>
          <w:sz w:val="24"/>
        </w:rPr>
        <w:fldChar w:fldCharType="begin"/>
      </w:r>
      <w:r w:rsidR="00084440">
        <w:rPr>
          <w:rFonts w:asciiTheme="minorHAnsi" w:hAnsiTheme="minorHAnsi" w:cstheme="minorHAnsi"/>
          <w:sz w:val="24"/>
        </w:rPr>
        <w:instrText xml:space="preserve"> ADDIN EN.CITE &lt;EndNote&gt;&lt;Cite&gt;&lt;Author&gt;Rock&lt;/Author&gt;&lt;Year&gt;2020&lt;/Year&gt;&lt;RecNum&gt;37&lt;/RecNum&gt;&lt;DisplayText&gt;(30)&lt;/DisplayText&gt;&lt;record&gt;&lt;rec-number&gt;37&lt;/rec-number&gt;&lt;foreign-keys&gt;&lt;key app="EN" db-id="fd52afrz5xwa9tezaxoxxxfvtf299v250xe2" timestamp="1651153055"&gt;37&lt;/key&gt;&lt;/foreign-keys&gt;&lt;ref-type name="Journal Article"&gt;17&lt;/ref-type&gt;&lt;contributors&gt;&lt;authors&gt;&lt;author&gt;Rock, D.&lt;/author&gt;&lt;author&gt;Cross, S. P.&lt;/author&gt;&lt;/authors&gt;&lt;/contributors&gt;&lt;titles&gt;&lt;title&gt;Regional planning for meaningful person-centred care in mental health: context is the signal not the noise&lt;/title&gt;&lt;secondary-title&gt;Epidemiology and Psychiatric Sciences&lt;/secondary-title&gt;&lt;/titles&gt;&lt;periodical&gt;&lt;full-title&gt;Epidemiology and Psychiatric Sciences&lt;/full-title&gt;&lt;/periodical&gt;&lt;pages&gt;e104&lt;/pages&gt;&lt;volume&gt;29&lt;/volume&gt;&lt;edition&gt;2020/02/24&lt;/edition&gt;&lt;keywords&gt;&lt;keyword&gt;Health service research&lt;/keyword&gt;&lt;keyword&gt;mental health&lt;/keyword&gt;&lt;keyword&gt;performance&lt;/keyword&gt;&lt;keyword&gt;quality of care&lt;/keyword&gt;&lt;keyword&gt;social factors&lt;/keyword&gt;&lt;/keywords&gt;&lt;dates&gt;&lt;year&gt;2020&lt;/year&gt;&lt;/dates&gt;&lt;publisher&gt;Cambridge University Press&lt;/publisher&gt;&lt;isbn&gt;2045-7960&lt;/isbn&gt;&lt;urls&gt;&lt;related-urls&gt;&lt;url&gt;https://www.cambridge.org/core/article/regional-planning-for-meaningful-personcentred-care-in-mental-health-context-is-the-signal-not-the-noise/F0BFA3AA8A732ECCCC2F2E212F7BEC87&lt;/url&gt;&lt;/related-urls&gt;&lt;/urls&gt;&lt;custom7&gt;e104&lt;/custom7&gt;&lt;electronic-resource-num&gt;10.1017/S2045796020000153&lt;/electronic-resource-num&gt;&lt;remote-database-name&gt;Cambridge Core&lt;/remote-database-name&gt;&lt;remote-database-provider&gt;Cambridge University Press&lt;/remote-database-provider&gt;&lt;/record&gt;&lt;/Cite&gt;&lt;/EndNote&gt;</w:instrText>
      </w:r>
      <w:r w:rsidR="00084440">
        <w:rPr>
          <w:rFonts w:asciiTheme="minorHAnsi" w:hAnsiTheme="minorHAnsi" w:cstheme="minorHAnsi"/>
          <w:sz w:val="24"/>
        </w:rPr>
        <w:fldChar w:fldCharType="separate"/>
      </w:r>
      <w:r w:rsidR="00084440">
        <w:rPr>
          <w:rFonts w:asciiTheme="minorHAnsi" w:hAnsiTheme="minorHAnsi" w:cstheme="minorHAnsi"/>
          <w:noProof/>
          <w:sz w:val="24"/>
        </w:rPr>
        <w:t>(30)</w:t>
      </w:r>
      <w:r w:rsidR="00084440">
        <w:rPr>
          <w:rFonts w:asciiTheme="minorHAnsi" w:hAnsiTheme="minorHAnsi" w:cstheme="minorHAnsi"/>
          <w:sz w:val="24"/>
        </w:rPr>
        <w:fldChar w:fldCharType="end"/>
      </w:r>
      <w:r w:rsidR="0066154F">
        <w:rPr>
          <w:rFonts w:asciiTheme="minorHAnsi" w:hAnsiTheme="minorHAnsi" w:cstheme="minorHAnsi"/>
          <w:sz w:val="24"/>
        </w:rPr>
        <w:t>.</w:t>
      </w:r>
    </w:p>
    <w:p w14:paraId="40D48641" w14:textId="342F350B" w:rsidR="00BD6508" w:rsidRDefault="00BD6508" w:rsidP="0044013B">
      <w:pPr>
        <w:jc w:val="left"/>
        <w:rPr>
          <w:rFonts w:asciiTheme="minorHAnsi" w:hAnsiTheme="minorHAnsi" w:cstheme="minorHAnsi"/>
          <w:sz w:val="24"/>
        </w:rPr>
      </w:pPr>
    </w:p>
    <w:p w14:paraId="1212C123" w14:textId="77777777" w:rsidR="00BD6508" w:rsidRDefault="00BD6508" w:rsidP="0044013B">
      <w:pPr>
        <w:jc w:val="left"/>
        <w:rPr>
          <w:rFonts w:asciiTheme="minorHAnsi" w:hAnsiTheme="minorHAnsi" w:cstheme="minorHAnsi"/>
          <w:sz w:val="24"/>
        </w:rPr>
      </w:pPr>
    </w:p>
    <w:p w14:paraId="0115CB8B" w14:textId="3C2E5223" w:rsidR="000269D4" w:rsidRDefault="000269D4" w:rsidP="0044013B">
      <w:pPr>
        <w:jc w:val="left"/>
        <w:rPr>
          <w:rFonts w:asciiTheme="minorHAnsi" w:hAnsiTheme="minorHAnsi" w:cstheme="minorHAnsi"/>
          <w:sz w:val="24"/>
        </w:rPr>
      </w:pPr>
    </w:p>
    <w:p w14:paraId="3451FEEA" w14:textId="17134023" w:rsidR="00D86740" w:rsidRDefault="00A705EA" w:rsidP="00A705EA">
      <w:pPr>
        <w:pStyle w:val="Heading1"/>
      </w:pPr>
      <w:r>
        <w:lastRenderedPageBreak/>
        <w:t>References</w:t>
      </w:r>
    </w:p>
    <w:p w14:paraId="3637F204" w14:textId="77777777" w:rsidR="00D86740" w:rsidRDefault="00D86740"/>
    <w:p w14:paraId="1597E1E8" w14:textId="77777777" w:rsidR="00084440" w:rsidRPr="00084440" w:rsidRDefault="00D86740" w:rsidP="00084440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084440" w:rsidRPr="00084440">
        <w:rPr>
          <w:noProof/>
        </w:rPr>
        <w:t>1.</w:t>
      </w:r>
      <w:r w:rsidR="00084440" w:rsidRPr="00084440">
        <w:rPr>
          <w:noProof/>
        </w:rPr>
        <w:tab/>
        <w:t>Long KM, Meadows GN. Simulation modelling in mental health: A systematic review. Journal of Simulation. 2018;12(1):76-85.</w:t>
      </w:r>
    </w:p>
    <w:p w14:paraId="7D79F09C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2.</w:t>
      </w:r>
      <w:r w:rsidRPr="00084440">
        <w:rPr>
          <w:noProof/>
        </w:rPr>
        <w:tab/>
        <w:t>Soyiri IN, Reidpath DD. An overview of health forecasting. Environmental Health and Preventive Medicine. 2013;18(1):1-9.</w:t>
      </w:r>
    </w:p>
    <w:p w14:paraId="5ABB3F9E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3.</w:t>
      </w:r>
      <w:r w:rsidRPr="00084440">
        <w:rPr>
          <w:noProof/>
        </w:rPr>
        <w:tab/>
        <w:t>Almeda N, García-Alonso CR, Salinas-Pérez JA, Gutiérrez-Colosía MR, Salvador-Carulla L. Causal Modelling for Supporting Planning and Management of Mental Health Services and Systems: A Systematic Review. International Journal of Environmental Research and Public Health. 2019;16(3):332.</w:t>
      </w:r>
    </w:p>
    <w:p w14:paraId="792DE4F2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4.</w:t>
      </w:r>
      <w:r w:rsidRPr="00084440">
        <w:rPr>
          <w:noProof/>
        </w:rPr>
        <w:tab/>
        <w:t>Hoang VP, Shanahan M, Shukla N, Perez P, Farrell M, Ritter A. A systematic review of modelling approaches in economic evaluations of health interventions for drug and alcohol problems. BMC health services research. 2016;16:127-.</w:t>
      </w:r>
    </w:p>
    <w:p w14:paraId="6DEC8E55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5.</w:t>
      </w:r>
      <w:r w:rsidRPr="00084440">
        <w:rPr>
          <w:noProof/>
        </w:rPr>
        <w:tab/>
        <w:t>Sterman JD. System Dynamics Modeling: Tools for Learning in a Complex World. California management review. 2001;43(4):8-25.</w:t>
      </w:r>
    </w:p>
    <w:p w14:paraId="3191A6EB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6.</w:t>
      </w:r>
      <w:r w:rsidRPr="00084440">
        <w:rPr>
          <w:noProof/>
        </w:rPr>
        <w:tab/>
        <w:t>Darabi N, Hosseinichimeh N. System dynamics modeling in health and medicine: a systematic literature review. System Dynamics Review. 2020;36(1):29-73.</w:t>
      </w:r>
    </w:p>
    <w:p w14:paraId="6B7326DB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7.</w:t>
      </w:r>
      <w:r w:rsidRPr="00084440">
        <w:rPr>
          <w:noProof/>
        </w:rPr>
        <w:tab/>
        <w:t>Davies R, Davies HTO. Modelling patient flows and resource provision in health systems. Omega. 1994;22(2):123-31.</w:t>
      </w:r>
    </w:p>
    <w:p w14:paraId="3F63F927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8.</w:t>
      </w:r>
      <w:r w:rsidRPr="00084440">
        <w:rPr>
          <w:noProof/>
        </w:rPr>
        <w:tab/>
        <w:t>Bonabeau E. Agent-based modeling: Methods and techniques for simulating human systems. Proceedings of the National Academy of Sciences. 2002;99(suppl_3):7280-7.</w:t>
      </w:r>
    </w:p>
    <w:p w14:paraId="259AB0E8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9.</w:t>
      </w:r>
      <w:r w:rsidRPr="00084440">
        <w:rPr>
          <w:noProof/>
        </w:rPr>
        <w:tab/>
        <w:t>Cassidy R, Singh NS, Schiratti P-R, Semwanga A, Binyaruka P, Sachingongu N, et al. Mathematical modelling for health systems research: a systematic review of system dynamics and agent-based models. BMC Health Services Research. 2019;19(1):845.</w:t>
      </w:r>
    </w:p>
    <w:p w14:paraId="16E2B0B0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10.</w:t>
      </w:r>
      <w:r w:rsidRPr="00084440">
        <w:rPr>
          <w:noProof/>
        </w:rPr>
        <w:tab/>
        <w:t>Swinerd C, McNaught KR. Design classes for hybrid simulations involving agent-based and system dynamics models. Simulation Modelling Practice and Theory. 2012;25:118-33.</w:t>
      </w:r>
    </w:p>
    <w:p w14:paraId="7F6F694D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11.</w:t>
      </w:r>
      <w:r w:rsidRPr="00084440">
        <w:rPr>
          <w:noProof/>
        </w:rPr>
        <w:tab/>
        <w:t>Lättilä L, Hilletofth P, Lin B. Hybrid simulation models – When, Why, How? Expert Systems with Applications. 2010;37(12):7969-75.</w:t>
      </w:r>
    </w:p>
    <w:p w14:paraId="2728B020" w14:textId="77777777" w:rsidR="00084440" w:rsidRPr="00E979B7" w:rsidRDefault="00084440" w:rsidP="00084440">
      <w:pPr>
        <w:pStyle w:val="EndNoteBibliography"/>
        <w:rPr>
          <w:noProof/>
          <w:lang w:val="es-ES"/>
        </w:rPr>
      </w:pPr>
      <w:r w:rsidRPr="00084440">
        <w:rPr>
          <w:noProof/>
        </w:rPr>
        <w:t>12.</w:t>
      </w:r>
      <w:r w:rsidRPr="00084440">
        <w:rPr>
          <w:noProof/>
        </w:rPr>
        <w:tab/>
        <w:t xml:space="preserve">Reich NG, McGowan CJ, Yamana TK, Tushar A, Ray EL, Osthus D, et al. Accuracy of real-time multi-model ensemble forecasts for seasonal influenza in the U.S. PLOS Computational Biology. </w:t>
      </w:r>
      <w:r w:rsidRPr="00E979B7">
        <w:rPr>
          <w:noProof/>
          <w:lang w:val="es-ES"/>
        </w:rPr>
        <w:t>2019;15(11):e1007486.</w:t>
      </w:r>
    </w:p>
    <w:p w14:paraId="7A3214F1" w14:textId="77777777" w:rsidR="00084440" w:rsidRPr="00084440" w:rsidRDefault="00084440" w:rsidP="00084440">
      <w:pPr>
        <w:pStyle w:val="EndNoteBibliography"/>
        <w:rPr>
          <w:noProof/>
        </w:rPr>
      </w:pPr>
      <w:r w:rsidRPr="00E979B7">
        <w:rPr>
          <w:noProof/>
          <w:lang w:val="es-ES"/>
        </w:rPr>
        <w:t>13.</w:t>
      </w:r>
      <w:r w:rsidRPr="00E979B7">
        <w:rPr>
          <w:noProof/>
          <w:lang w:val="es-ES"/>
        </w:rPr>
        <w:tab/>
        <w:t xml:space="preserve">Cramer Estee Y, Ray Evan L, Lopez Velma K, Bracher J, Brennen A, Castro Rivadeneira Alvaro J, et al. </w:t>
      </w:r>
      <w:r w:rsidRPr="00084440">
        <w:rPr>
          <w:noProof/>
        </w:rPr>
        <w:t>Evaluation of individual and ensemble probabilistic forecasts of COVID-19 mortality in the United States. Proceedings of the National Academy of Sciences. 2022;119(15):e2113561119.</w:t>
      </w:r>
    </w:p>
    <w:p w14:paraId="0A84F283" w14:textId="77777777" w:rsidR="00084440" w:rsidRPr="00E979B7" w:rsidRDefault="00084440" w:rsidP="00084440">
      <w:pPr>
        <w:pStyle w:val="EndNoteBibliography"/>
        <w:rPr>
          <w:noProof/>
          <w:lang w:val="fr-FR"/>
        </w:rPr>
      </w:pPr>
      <w:r w:rsidRPr="00084440">
        <w:rPr>
          <w:noProof/>
        </w:rPr>
        <w:t>14.</w:t>
      </w:r>
      <w:r w:rsidRPr="00084440">
        <w:rPr>
          <w:noProof/>
        </w:rPr>
        <w:tab/>
        <w:t xml:space="preserve">Bannick MS, McGaughey M, Flaxman AD. Ensemble modelling in descriptive epidemiology: burden of disease estimation. </w:t>
      </w:r>
      <w:r w:rsidRPr="00E979B7">
        <w:rPr>
          <w:noProof/>
          <w:lang w:val="fr-FR"/>
        </w:rPr>
        <w:t>International Journal of Epidemiology. 2020;49(6):2065-73.</w:t>
      </w:r>
    </w:p>
    <w:p w14:paraId="23BF69CF" w14:textId="77777777" w:rsidR="00084440" w:rsidRPr="00084440" w:rsidRDefault="00084440" w:rsidP="00084440">
      <w:pPr>
        <w:pStyle w:val="EndNoteBibliography"/>
        <w:rPr>
          <w:noProof/>
        </w:rPr>
      </w:pPr>
      <w:r w:rsidRPr="00E979B7">
        <w:rPr>
          <w:noProof/>
          <w:lang w:val="fr-FR"/>
        </w:rPr>
        <w:t>15.</w:t>
      </w:r>
      <w:r w:rsidRPr="00E979B7">
        <w:rPr>
          <w:noProof/>
          <w:lang w:val="fr-FR"/>
        </w:rPr>
        <w:tab/>
        <w:t xml:space="preserve">Vos T, Lim SS, Abbafati C, Abbas KM, Abbasi M, Abbasifard M, et al. </w:t>
      </w:r>
      <w:r w:rsidRPr="00084440">
        <w:rPr>
          <w:noProof/>
        </w:rPr>
        <w:t>Global burden of 369 diseases and injuries in 204 countries and territories, 1990&amp;#x2013;2019: a systematic analysis for the Global Burden of Disease Study 2019. The Lancet. 2020;396(10258):1204-22.</w:t>
      </w:r>
    </w:p>
    <w:p w14:paraId="342C1939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16.</w:t>
      </w:r>
      <w:r w:rsidRPr="00084440">
        <w:rPr>
          <w:noProof/>
        </w:rPr>
        <w:tab/>
        <w:t>Long KM, McDermott F, Meadows GN. Factors affecting the implementation of simulation modelling in healthcare: A longitudinal case study evaluation. Journal of the Operational Research Society. 2020;71(12):1927-39.</w:t>
      </w:r>
    </w:p>
    <w:p w14:paraId="586A4E2F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17.</w:t>
      </w:r>
      <w:r w:rsidRPr="00084440">
        <w:rPr>
          <w:noProof/>
        </w:rPr>
        <w:tab/>
        <w:t xml:space="preserve">Roberts M, Russell LB, Paltiel AD, Chambers M, McEwan P, Krahn M. </w:t>
      </w:r>
      <w:r w:rsidRPr="00084440">
        <w:rPr>
          <w:noProof/>
        </w:rPr>
        <w:lastRenderedPageBreak/>
        <w:t>Conceptualizing a model: a report of the ISPOR-SMDM Modeling Good Research Practices Task Force-2. Med Decis Making. 2012;32(5):678-89.</w:t>
      </w:r>
    </w:p>
    <w:p w14:paraId="437CEA28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18.</w:t>
      </w:r>
      <w:r w:rsidRPr="00084440">
        <w:rPr>
          <w:noProof/>
        </w:rPr>
        <w:tab/>
        <w:t>Marshall DA, Burgos-Liz L, Ijzerman MJ, Osgood ND, Padula WV, Higashi MK, et al. Applying Dynamic Simulation Modeling Methods in Health Care Delivery Research&amp;#x2014;The SIMULATE Checklist: Report of the ISPOR Simulation Modeling Emerging Good Practices Task Force. Value in Health. 2015;18(1):5-16.</w:t>
      </w:r>
    </w:p>
    <w:p w14:paraId="68AF4D76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19.</w:t>
      </w:r>
      <w:r w:rsidRPr="00084440">
        <w:rPr>
          <w:noProof/>
        </w:rPr>
        <w:tab/>
        <w:t>Marshall DA, Burgos-Liz L, MJ IJ, Crown W, Padula WV, Wong PK, et al. Selecting a dynamic simulation modeling method for health care delivery research-part 2: report of the ISPOR Dynamic Simulation Modeling Emerging Good Practices Task Force. Value Health. 2015;18(2):147-60.</w:t>
      </w:r>
    </w:p>
    <w:p w14:paraId="0FC05959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20.</w:t>
      </w:r>
      <w:r w:rsidRPr="00084440">
        <w:rPr>
          <w:noProof/>
        </w:rPr>
        <w:tab/>
        <w:t>Karnon J, Stahl J, Brennan A, Caro JJ, Mar J, Möller J. Modeling using discrete event simulation: a report of the ISPOR-SMDM Modeling Good Research Practices Task Force--4. Value Health. 2012;15(6):821-7.</w:t>
      </w:r>
    </w:p>
    <w:p w14:paraId="2BA2279D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21.</w:t>
      </w:r>
      <w:r w:rsidRPr="00084440">
        <w:rPr>
          <w:noProof/>
        </w:rPr>
        <w:tab/>
        <w:t>Siebert U, Alagoz O, Bayoumi AM, Jahn B, Owens DK, Cohen DJ, et al. State-transition modeling: a report of the ISPOR-SMDM Modeling Good Research Practices Task Force--3. Value Health. 2012;15(6):812-20.</w:t>
      </w:r>
    </w:p>
    <w:p w14:paraId="2653C6B9" w14:textId="77777777" w:rsidR="00084440" w:rsidRPr="00EB635F" w:rsidRDefault="00084440" w:rsidP="00084440">
      <w:pPr>
        <w:pStyle w:val="EndNoteBibliography"/>
        <w:rPr>
          <w:noProof/>
          <w:rPrChange w:id="34" w:author="Matthew Hamilton" w:date="2022-06-02T08:44:00Z">
            <w:rPr>
              <w:noProof/>
              <w:lang w:val="es-ES_tradnl"/>
            </w:rPr>
          </w:rPrChange>
        </w:rPr>
      </w:pPr>
      <w:r w:rsidRPr="00084440">
        <w:rPr>
          <w:noProof/>
        </w:rPr>
        <w:t>22.</w:t>
      </w:r>
      <w:r w:rsidRPr="00084440">
        <w:rPr>
          <w:noProof/>
        </w:rPr>
        <w:tab/>
        <w:t xml:space="preserve">Dasbach EJ, Elbasha EH. Verification of Decision-Analytic Models for Health Economic Evaluations: An Overview. </w:t>
      </w:r>
      <w:r w:rsidRPr="00EB635F">
        <w:rPr>
          <w:noProof/>
          <w:rPrChange w:id="35" w:author="Matthew Hamilton" w:date="2022-06-02T08:44:00Z">
            <w:rPr>
              <w:noProof/>
              <w:lang w:val="es-ES_tradnl"/>
            </w:rPr>
          </w:rPrChange>
        </w:rPr>
        <w:t>PharmacoEconomics. 2017;35(7):673-83.</w:t>
      </w:r>
    </w:p>
    <w:p w14:paraId="239A631E" w14:textId="77777777" w:rsidR="00084440" w:rsidRPr="00084440" w:rsidRDefault="00084440" w:rsidP="00084440">
      <w:pPr>
        <w:pStyle w:val="EndNoteBibliography"/>
        <w:rPr>
          <w:noProof/>
        </w:rPr>
      </w:pPr>
      <w:r w:rsidRPr="00EB635F">
        <w:rPr>
          <w:noProof/>
          <w:rPrChange w:id="36" w:author="Matthew Hamilton" w:date="2022-06-02T08:44:00Z">
            <w:rPr>
              <w:noProof/>
              <w:lang w:val="es-ES_tradnl"/>
            </w:rPr>
          </w:rPrChange>
        </w:rPr>
        <w:t>23.</w:t>
      </w:r>
      <w:r w:rsidRPr="00EB635F">
        <w:rPr>
          <w:noProof/>
          <w:rPrChange w:id="37" w:author="Matthew Hamilton" w:date="2022-06-02T08:44:00Z">
            <w:rPr>
              <w:noProof/>
              <w:lang w:val="es-ES_tradnl"/>
            </w:rPr>
          </w:rPrChange>
        </w:rPr>
        <w:tab/>
        <w:t xml:space="preserve">Vemer P, Corro Ramos I, van Voorn GA, Al MJ, Feenstra TL. </w:t>
      </w:r>
      <w:r w:rsidRPr="00084440">
        <w:rPr>
          <w:noProof/>
        </w:rPr>
        <w:t>AdViSHE: A Validation-Assessment Tool of Health-Economic Models for Decision Makers and Model Users. Pharmacoeconomics. 2016;34(4):349-61.</w:t>
      </w:r>
    </w:p>
    <w:p w14:paraId="4EB28465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24.</w:t>
      </w:r>
      <w:r w:rsidRPr="00084440">
        <w:rPr>
          <w:noProof/>
        </w:rPr>
        <w:tab/>
        <w:t>Eddy DM, Hollingworth W, Caro JJ, Tsevat J, McDonald KM, Wong JB. Model transparency and validation: a report of the ISPOR-SMDM Modeling Good Research Practices Task Force-7. Med Decis Making. 2012;32(5):733-43.</w:t>
      </w:r>
    </w:p>
    <w:p w14:paraId="53C4E49F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25.</w:t>
      </w:r>
      <w:r w:rsidRPr="00084440">
        <w:rPr>
          <w:noProof/>
        </w:rPr>
        <w:tab/>
        <w:t>Sterman JD. Learning from Evidence in a Complex World. American Journal of Public Health. 2006;96(3):505-14.</w:t>
      </w:r>
    </w:p>
    <w:p w14:paraId="4E161495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26.</w:t>
      </w:r>
      <w:r w:rsidRPr="00084440">
        <w:rPr>
          <w:noProof/>
        </w:rPr>
        <w:tab/>
        <w:t>Feenstra T, Corro-Ramos I, Hamerlijnck D, van Voorn G, Ghabri S. Four Aspects Affecting Health Economic Decision Models and Their Validation. PharmacoEconomics. 2022;40(3):241-8.</w:t>
      </w:r>
    </w:p>
    <w:p w14:paraId="38C97CDE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27.</w:t>
      </w:r>
      <w:r w:rsidRPr="00084440">
        <w:rPr>
          <w:noProof/>
        </w:rPr>
        <w:tab/>
        <w:t>Pouwels XGLV, Sampson CJ, Arnold RJG, Janodia MD, Henderson R, Lamotte M, et al. Opportunities and Barriers to the Development and Use of Open Source Health Economic Models: A Survey. Value in Health. 2022;25(4):473-9.</w:t>
      </w:r>
    </w:p>
    <w:p w14:paraId="6579881D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28.</w:t>
      </w:r>
      <w:r w:rsidRPr="00084440">
        <w:rPr>
          <w:noProof/>
        </w:rPr>
        <w:tab/>
        <w:t>Wilkinson MD, Dumontier M, Aalbersberg IJ, Appleton G, Axton M, Baak A, et al. The FAIR Guiding Principles for scientific data management and stewardship. Scientific Data. 2016;3(1):160018.</w:t>
      </w:r>
    </w:p>
    <w:p w14:paraId="4D6733AD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29.</w:t>
      </w:r>
      <w:r w:rsidRPr="00084440">
        <w:rPr>
          <w:noProof/>
        </w:rPr>
        <w:tab/>
        <w:t>Wolpert M, Rutter H. Using flawed, uncertain, proximate and sparse (FUPS) data in the context of complexity: learning from the case of child mental health. BMC Medicine. 2018;16(1):82.</w:t>
      </w:r>
    </w:p>
    <w:p w14:paraId="3E456A8E" w14:textId="77777777" w:rsidR="00084440" w:rsidRPr="00084440" w:rsidRDefault="00084440" w:rsidP="00084440">
      <w:pPr>
        <w:pStyle w:val="EndNoteBibliography"/>
        <w:rPr>
          <w:noProof/>
        </w:rPr>
      </w:pPr>
      <w:r w:rsidRPr="00084440">
        <w:rPr>
          <w:noProof/>
        </w:rPr>
        <w:t>30.</w:t>
      </w:r>
      <w:r w:rsidRPr="00084440">
        <w:rPr>
          <w:noProof/>
        </w:rPr>
        <w:tab/>
        <w:t>Rock D, Cross SP. Regional planning for meaningful person-centred care in mental health: context is the signal not the noise. Epidemiology and Psychiatric Sciences. 2020;29:e104.</w:t>
      </w:r>
    </w:p>
    <w:p w14:paraId="7568FD38" w14:textId="7B501C23" w:rsidR="00935131" w:rsidRDefault="00D86740">
      <w:r>
        <w:fldChar w:fldCharType="end"/>
      </w:r>
    </w:p>
    <w:sectPr w:rsidR="00935131" w:rsidSect="008368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tthew Hamilton" w:date="2022-06-03T16:56:00Z" w:initials="MH">
    <w:p w14:paraId="43D6EEDB" w14:textId="780FAB59" w:rsidR="00301E34" w:rsidRDefault="00301E34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proofErr w:type="spellStart"/>
      <w:r w:rsidRPr="00301E34">
        <w:rPr>
          <w:lang w:val="nl-NL"/>
        </w:rPr>
        <w:t>Ecosystems</w:t>
      </w:r>
      <w:proofErr w:type="spellEnd"/>
      <w:r w:rsidRPr="00301E34">
        <w:rPr>
          <w:lang w:val="nl-NL"/>
        </w:rPr>
        <w:t xml:space="preserve"> </w:t>
      </w:r>
      <w:proofErr w:type="spellStart"/>
      <w:r w:rsidRPr="00301E34">
        <w:rPr>
          <w:lang w:val="nl-NL"/>
        </w:rPr>
        <w:t>reference</w:t>
      </w:r>
      <w:proofErr w:type="spellEnd"/>
      <w:r w:rsidRPr="00301E34">
        <w:rPr>
          <w:lang w:val="nl-NL"/>
        </w:rPr>
        <w:t>:</w:t>
      </w:r>
    </w:p>
    <w:p w14:paraId="0C2D6D85" w14:textId="77777777" w:rsidR="00301E34" w:rsidRPr="00301E34" w:rsidRDefault="00301E34">
      <w:pPr>
        <w:pStyle w:val="CommentText"/>
        <w:rPr>
          <w:lang w:val="nl-NL"/>
        </w:rPr>
      </w:pPr>
    </w:p>
    <w:p w14:paraId="175D82EF" w14:textId="77777777" w:rsidR="00301E34" w:rsidRPr="00301E34" w:rsidRDefault="00301E34" w:rsidP="00301E34">
      <w:pPr>
        <w:widowControl/>
        <w:autoSpaceDE/>
        <w:autoSpaceDN/>
        <w:adjustRightInd/>
        <w:spacing w:line="240" w:lineRule="auto"/>
        <w:jc w:val="left"/>
        <w:rPr>
          <w:rFonts w:ascii="Times New Roman" w:hAnsi="Times New Roman" w:cs="Times New Roman"/>
          <w:sz w:val="24"/>
          <w:lang w:val="nl-NL" w:eastAsia="zh-CN"/>
        </w:rPr>
      </w:pPr>
      <w:hyperlink r:id="rId1" w:tgtFrame="_blank" w:tooltip="Persistent link using digital object identifier" w:history="1">
        <w:r w:rsidRPr="00301E34">
          <w:rPr>
            <w:rStyle w:val="Hyperlink"/>
            <w:rFonts w:ascii="Arial" w:hAnsi="Arial"/>
            <w:color w:val="0C7DBB"/>
            <w:sz w:val="21"/>
            <w:szCs w:val="21"/>
            <w:lang w:val="nl-NL"/>
          </w:rPr>
          <w:t>https://doi.org/10.1016/B978-1-84334-646-3.50002-2</w:t>
        </w:r>
      </w:hyperlink>
    </w:p>
    <w:p w14:paraId="682377F3" w14:textId="0B472805" w:rsidR="00301E34" w:rsidRPr="00301E34" w:rsidRDefault="00301E34">
      <w:pPr>
        <w:pStyle w:val="CommentText"/>
        <w:rPr>
          <w:lang w:val="nl-NL"/>
        </w:rPr>
      </w:pPr>
    </w:p>
  </w:comment>
  <w:comment w:id="0" w:author="Matthew Hamilton" w:date="2022-06-03T16:49:00Z" w:initials="MH">
    <w:p w14:paraId="655C82EB" w14:textId="1186021A" w:rsidR="002D3D12" w:rsidRDefault="002D3D12" w:rsidP="00993ABA">
      <w:pPr>
        <w:pStyle w:val="CommentText"/>
      </w:pPr>
      <w:r>
        <w:rPr>
          <w:rStyle w:val="CommentReference"/>
        </w:rPr>
        <w:annotationRef/>
      </w:r>
      <w:r>
        <w:t xml:space="preserve">Some of this may </w:t>
      </w:r>
      <w:proofErr w:type="gramStart"/>
      <w:r>
        <w:t xml:space="preserve">need </w:t>
      </w:r>
      <w:r w:rsidR="00D269CB">
        <w:t xml:space="preserve"> </w:t>
      </w:r>
      <w:proofErr w:type="spellStart"/>
      <w:r w:rsidR="00D269CB">
        <w:t>additional</w:t>
      </w:r>
      <w:r>
        <w:t>referencing</w:t>
      </w:r>
      <w:proofErr w:type="spellEnd"/>
      <w:proofErr w:type="gramEnd"/>
      <w:r>
        <w:t>.</w:t>
      </w:r>
    </w:p>
    <w:p w14:paraId="1D6D575F" w14:textId="77777777" w:rsidR="002D3D12" w:rsidRDefault="002D3D12">
      <w:pPr>
        <w:pStyle w:val="CommentText"/>
      </w:pPr>
    </w:p>
    <w:p w14:paraId="4FF513FC" w14:textId="281A8BAE" w:rsidR="002D3D12" w:rsidRDefault="002D3D12">
      <w:pPr>
        <w:pStyle w:val="CommentText"/>
      </w:pPr>
    </w:p>
  </w:comment>
  <w:comment w:id="2" w:author="Matthew Hamilton" w:date="2022-06-03T19:09:00Z" w:initials="MH">
    <w:p w14:paraId="2E2C5219" w14:textId="106EE5F9" w:rsidR="00D26479" w:rsidRDefault="00D26479">
      <w:pPr>
        <w:pStyle w:val="CommentText"/>
      </w:pPr>
      <w:r>
        <w:rPr>
          <w:rStyle w:val="CommentReference"/>
        </w:rPr>
        <w:annotationRef/>
      </w:r>
      <w:r>
        <w:t>Ref needed</w:t>
      </w:r>
    </w:p>
  </w:comment>
  <w:comment w:id="5" w:author="Matthew Hamilton" w:date="2022-06-03T13:30:00Z" w:initials="MH">
    <w:p w14:paraId="3F60111A" w14:textId="77777777" w:rsidR="007B2984" w:rsidRDefault="00AB6ACE" w:rsidP="00AB6ACE">
      <w:pPr>
        <w:widowControl/>
        <w:autoSpaceDE/>
        <w:autoSpaceDN/>
        <w:adjustRightInd/>
        <w:spacing w:line="240" w:lineRule="auto"/>
        <w:jc w:val="left"/>
        <w:rPr>
          <w:rFonts w:ascii="Noto Sans" w:hAnsi="Noto Sans" w:cs="Noto Sans"/>
          <w:color w:val="181817"/>
          <w:sz w:val="24"/>
          <w:shd w:val="clear" w:color="auto" w:fill="CAE7FF"/>
          <w:lang w:eastAsia="zh-CN"/>
        </w:rPr>
      </w:pPr>
      <w:r>
        <w:rPr>
          <w:rStyle w:val="CommentReference"/>
        </w:rPr>
        <w:annotationRef/>
      </w:r>
      <w:r w:rsidR="007B2984" w:rsidRPr="007B2984">
        <w:rPr>
          <w:rFonts w:ascii="Noto Sans" w:hAnsi="Noto Sans" w:cs="Noto Sans"/>
          <w:color w:val="181817"/>
          <w:sz w:val="24"/>
          <w:shd w:val="clear" w:color="auto" w:fill="CAE7FF"/>
          <w:lang w:eastAsia="zh-CN"/>
        </w:rPr>
        <w:t>REF:</w:t>
      </w:r>
    </w:p>
    <w:p w14:paraId="0DBEF9F3" w14:textId="01128AB6" w:rsidR="00AB6ACE" w:rsidRPr="00AB6ACE" w:rsidRDefault="00AB6ACE" w:rsidP="00AB6ACE">
      <w:pPr>
        <w:widowControl/>
        <w:autoSpaceDE/>
        <w:autoSpaceDN/>
        <w:adjustRightInd/>
        <w:spacing w:line="240" w:lineRule="auto"/>
        <w:jc w:val="left"/>
        <w:rPr>
          <w:rFonts w:ascii="Times New Roman" w:hAnsi="Times New Roman" w:cs="Times New Roman"/>
          <w:sz w:val="24"/>
          <w:lang w:eastAsia="zh-CN"/>
        </w:rPr>
      </w:pPr>
      <w:r w:rsidRPr="00AB6ACE">
        <w:rPr>
          <w:rFonts w:ascii="Noto Sans" w:hAnsi="Noto Sans" w:cs="Noto Sans"/>
          <w:color w:val="181817"/>
          <w:sz w:val="24"/>
          <w:shd w:val="clear" w:color="auto" w:fill="CAE7FF"/>
          <w:lang w:val="it-IT" w:eastAsia="zh-CN"/>
        </w:rPr>
        <w:t xml:space="preserve">Iniesta, R., Stahl, D., &amp; </w:t>
      </w:r>
      <w:proofErr w:type="spellStart"/>
      <w:r w:rsidRPr="00AB6ACE">
        <w:rPr>
          <w:rFonts w:ascii="Noto Sans" w:hAnsi="Noto Sans" w:cs="Noto Sans"/>
          <w:color w:val="181817"/>
          <w:sz w:val="24"/>
          <w:shd w:val="clear" w:color="auto" w:fill="CAE7FF"/>
          <w:lang w:val="it-IT" w:eastAsia="zh-CN"/>
        </w:rPr>
        <w:t>McGuffin</w:t>
      </w:r>
      <w:proofErr w:type="spellEnd"/>
      <w:r w:rsidRPr="00AB6ACE">
        <w:rPr>
          <w:rFonts w:ascii="Noto Sans" w:hAnsi="Noto Sans" w:cs="Noto Sans"/>
          <w:color w:val="181817"/>
          <w:sz w:val="24"/>
          <w:shd w:val="clear" w:color="auto" w:fill="CAE7FF"/>
          <w:lang w:val="it-IT" w:eastAsia="zh-CN"/>
        </w:rPr>
        <w:t xml:space="preserve">, P. (2016). </w:t>
      </w:r>
      <w:r w:rsidRPr="00AB6ACE">
        <w:rPr>
          <w:rFonts w:ascii="Noto Sans" w:hAnsi="Noto Sans" w:cs="Noto Sans"/>
          <w:color w:val="181817"/>
          <w:sz w:val="24"/>
          <w:shd w:val="clear" w:color="auto" w:fill="CAE7FF"/>
          <w:lang w:eastAsia="zh-CN"/>
        </w:rPr>
        <w:t>Machine learning, statistical learning and the future of biological research in psychiatry. </w:t>
      </w:r>
      <w:r w:rsidRPr="00AB6ACE">
        <w:rPr>
          <w:rFonts w:ascii="Noto Sans" w:hAnsi="Noto Sans" w:cs="Noto Sans"/>
          <w:i/>
          <w:iCs/>
          <w:color w:val="181817"/>
          <w:sz w:val="24"/>
          <w:bdr w:val="none" w:sz="0" w:space="0" w:color="auto" w:frame="1"/>
          <w:lang w:eastAsia="zh-CN"/>
        </w:rPr>
        <w:t>Psychological Medicine,</w:t>
      </w:r>
      <w:r w:rsidRPr="00AB6ACE">
        <w:rPr>
          <w:rFonts w:ascii="Noto Sans" w:hAnsi="Noto Sans" w:cs="Noto Sans"/>
          <w:color w:val="181817"/>
          <w:sz w:val="24"/>
          <w:shd w:val="clear" w:color="auto" w:fill="CAE7FF"/>
          <w:lang w:eastAsia="zh-CN"/>
        </w:rPr>
        <w:t> </w:t>
      </w:r>
      <w:r w:rsidRPr="00AB6ACE">
        <w:rPr>
          <w:rFonts w:ascii="Noto Sans" w:hAnsi="Noto Sans" w:cs="Noto Sans"/>
          <w:i/>
          <w:iCs/>
          <w:color w:val="181817"/>
          <w:sz w:val="24"/>
          <w:bdr w:val="none" w:sz="0" w:space="0" w:color="auto" w:frame="1"/>
          <w:lang w:eastAsia="zh-CN"/>
        </w:rPr>
        <w:t>46</w:t>
      </w:r>
      <w:r w:rsidRPr="00AB6ACE">
        <w:rPr>
          <w:rFonts w:ascii="Noto Sans" w:hAnsi="Noto Sans" w:cs="Noto Sans"/>
          <w:color w:val="181817"/>
          <w:sz w:val="24"/>
          <w:shd w:val="clear" w:color="auto" w:fill="CAE7FF"/>
          <w:lang w:eastAsia="zh-CN"/>
        </w:rPr>
        <w:t>(12), 2455-2465. doi:10.1017/S0033291716001367</w:t>
      </w:r>
    </w:p>
    <w:p w14:paraId="36D3F616" w14:textId="72878F9A" w:rsidR="00AB6ACE" w:rsidRDefault="00AB6ACE">
      <w:pPr>
        <w:pStyle w:val="CommentText"/>
      </w:pPr>
    </w:p>
  </w:comment>
  <w:comment w:id="24" w:author="Sandra Diminic" w:date="2022-05-13T14:49:00Z" w:initials="SD">
    <w:p w14:paraId="75FAE8DC" w14:textId="23084B37" w:rsidR="006704CC" w:rsidRDefault="006704CC">
      <w:pPr>
        <w:pStyle w:val="CommentText"/>
      </w:pPr>
      <w:r>
        <w:rPr>
          <w:rStyle w:val="CommentReference"/>
        </w:rPr>
        <w:annotationRef/>
      </w:r>
      <w:r>
        <w:t>It’s a pity our systematic review of mental health needs-based planning models is still work-in-progress, but this paper is a good general summary of the approach I think:</w:t>
      </w:r>
    </w:p>
    <w:p w14:paraId="103A321C" w14:textId="77777777" w:rsidR="006704CC" w:rsidRDefault="006704CC">
      <w:pPr>
        <w:pStyle w:val="CommentText"/>
      </w:pPr>
    </w:p>
    <w:p w14:paraId="004C628F" w14:textId="2477CD36" w:rsidR="006704CC" w:rsidRDefault="006704CC">
      <w:pPr>
        <w:pStyle w:val="CommentText"/>
      </w:pPr>
      <w:r>
        <w:t xml:space="preserve">James </w:t>
      </w:r>
      <w:proofErr w:type="spellStart"/>
      <w:r>
        <w:t>Avoka</w:t>
      </w:r>
      <w:proofErr w:type="spellEnd"/>
      <w:r>
        <w:t xml:space="preserve"> </w:t>
      </w:r>
      <w:proofErr w:type="spellStart"/>
      <w:r>
        <w:t>Asamani</w:t>
      </w:r>
      <w:proofErr w:type="spellEnd"/>
      <w:r>
        <w:t xml:space="preserve">, </w:t>
      </w:r>
      <w:proofErr w:type="spellStart"/>
      <w:r>
        <w:t>Christmal</w:t>
      </w:r>
      <w:proofErr w:type="spellEnd"/>
      <w:r>
        <w:t xml:space="preserve"> Dela </w:t>
      </w:r>
      <w:proofErr w:type="spellStart"/>
      <w:r>
        <w:t>Christmals</w:t>
      </w:r>
      <w:proofErr w:type="spellEnd"/>
      <w:r>
        <w:t xml:space="preserve">, Gerda Marie </w:t>
      </w:r>
      <w:proofErr w:type="spellStart"/>
      <w:r>
        <w:t>Reitsma</w:t>
      </w:r>
      <w:proofErr w:type="spellEnd"/>
      <w:r>
        <w:t xml:space="preserve">, The needs-based health workforce planning method: a systematic scoping review of analytical applications, </w:t>
      </w:r>
      <w:r>
        <w:rPr>
          <w:rStyle w:val="Emphasis"/>
        </w:rPr>
        <w:t>Health Policy and Planning</w:t>
      </w:r>
      <w:r>
        <w:t xml:space="preserve">, Volume 36, Issue 8, October 2021, Pages 1325–1343, </w:t>
      </w:r>
      <w:hyperlink r:id="rId2" w:history="1">
        <w:r>
          <w:rPr>
            <w:rStyle w:val="Hyperlink"/>
          </w:rPr>
          <w:t>https://doi.org/10.1093/heapol/czab022</w:t>
        </w:r>
      </w:hyperlink>
    </w:p>
  </w:comment>
  <w:comment w:id="27" w:author="Matthew Hamilton" w:date="2022-06-03T13:33:00Z" w:initials="MH">
    <w:p w14:paraId="1D854EC6" w14:textId="6BD50268" w:rsidR="00FA62CC" w:rsidRDefault="00FA62CC">
      <w:pPr>
        <w:pStyle w:val="CommentText"/>
      </w:pPr>
      <w:r>
        <w:rPr>
          <w:rStyle w:val="CommentReference"/>
        </w:rPr>
        <w:annotationRef/>
      </w:r>
      <w:r>
        <w:t>Harvey/Sandra to specify the most appropriate ref.</w:t>
      </w:r>
    </w:p>
  </w:comment>
  <w:comment w:id="28" w:author="Matthew Hamilton" w:date="2022-06-03T13:48:00Z" w:initials="MH">
    <w:p w14:paraId="6B41B791" w14:textId="68C4988F" w:rsidR="007B2984" w:rsidRDefault="007B2984">
      <w:pPr>
        <w:pStyle w:val="CommentText"/>
      </w:pPr>
      <w:r>
        <w:rPr>
          <w:rStyle w:val="CommentReference"/>
        </w:rPr>
        <w:annotationRef/>
      </w:r>
      <w:r>
        <w:t>Long 2017 (already in references)</w:t>
      </w:r>
    </w:p>
  </w:comment>
  <w:comment w:id="30" w:author="Matthew Hamilton [2]" w:date="2022-04-27T12:14:00Z" w:initials="MH">
    <w:p w14:paraId="3E523333" w14:textId="51848DC2" w:rsidR="00E82E4B" w:rsidRDefault="00E82E4B" w:rsidP="00E82E4B">
      <w:pPr>
        <w:pStyle w:val="CommentText"/>
      </w:pPr>
      <w:r>
        <w:rPr>
          <w:rStyle w:val="CommentReference"/>
        </w:rPr>
        <w:annotationRef/>
      </w:r>
      <w:r w:rsidR="009F5A05">
        <w:t>R</w:t>
      </w:r>
      <w:r>
        <w:t>ef:</w:t>
      </w:r>
    </w:p>
    <w:p w14:paraId="72830284" w14:textId="77777777" w:rsidR="00E82E4B" w:rsidRDefault="00E82E4B" w:rsidP="00E82E4B">
      <w:pPr>
        <w:pStyle w:val="CommentText"/>
      </w:pPr>
    </w:p>
    <w:p w14:paraId="643FF72B" w14:textId="77777777" w:rsidR="00E82E4B" w:rsidRDefault="005313E0" w:rsidP="00E82E4B">
      <w:pPr>
        <w:pStyle w:val="CommentText"/>
      </w:pPr>
      <w:hyperlink r:id="rId3" w:history="1">
        <w:r w:rsidR="00E82E4B" w:rsidRPr="00940691">
          <w:rPr>
            <w:rStyle w:val="Hyperlink"/>
          </w:rPr>
          <w:t>https://www.tandfonline.com/doi/full/10.1080/17477778.2018.1469385</w:t>
        </w:r>
      </w:hyperlink>
    </w:p>
    <w:p w14:paraId="134F1139" w14:textId="2200AB2E" w:rsidR="00E82E4B" w:rsidRDefault="00E82E4B" w:rsidP="00E82E4B">
      <w:pPr>
        <w:pStyle w:val="CommentText"/>
      </w:pPr>
    </w:p>
  </w:comment>
  <w:comment w:id="31" w:author="Matthew Hamilton" w:date="2022-06-03T13:54:00Z" w:initials="MH">
    <w:p w14:paraId="55AC8F6A" w14:textId="6D5BCF68" w:rsidR="00982755" w:rsidRDefault="00982755">
      <w:pPr>
        <w:pStyle w:val="CommentText"/>
      </w:pPr>
      <w:r>
        <w:rPr>
          <w:rStyle w:val="CommentReference"/>
        </w:rPr>
        <w:annotationRef/>
      </w:r>
      <w:r>
        <w:t>Again Long 2017</w:t>
      </w:r>
    </w:p>
  </w:comment>
  <w:comment w:id="32" w:author="Matthew Hamilton" w:date="2022-06-03T16:11:00Z" w:initials="MH">
    <w:p w14:paraId="7A36920D" w14:textId="5030AFDC" w:rsidR="00747AB8" w:rsidRDefault="00747AB8">
      <w:pPr>
        <w:pStyle w:val="CommentText"/>
      </w:pPr>
      <w:r>
        <w:rPr>
          <w:rStyle w:val="CommentReference"/>
        </w:rPr>
        <w:annotationRef/>
      </w:r>
      <w:r>
        <w:t>Long 2017</w:t>
      </w:r>
    </w:p>
  </w:comment>
  <w:comment w:id="33" w:author="Matthew Hamilton" w:date="2022-06-03T16:24:00Z" w:initials="MH">
    <w:p w14:paraId="24F0B317" w14:textId="25F807A3" w:rsidR="00F93141" w:rsidRDefault="00F93141">
      <w:pPr>
        <w:pStyle w:val="CommentText"/>
      </w:pPr>
      <w:r>
        <w:rPr>
          <w:rStyle w:val="CommentReference"/>
        </w:rPr>
        <w:annotationRef/>
      </w:r>
      <w:r>
        <w:t>Long 2017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2377F3" w15:done="0"/>
  <w15:commentEx w15:paraId="4FF513FC" w15:done="0"/>
  <w15:commentEx w15:paraId="2E2C5219" w15:done="0"/>
  <w15:commentEx w15:paraId="36D3F616" w15:done="0"/>
  <w15:commentEx w15:paraId="004C628F" w15:done="0"/>
  <w15:commentEx w15:paraId="1D854EC6" w15:done="0"/>
  <w15:commentEx w15:paraId="6B41B791" w15:done="0"/>
  <w15:commentEx w15:paraId="134F1139" w15:done="0"/>
  <w15:commentEx w15:paraId="55AC8F6A" w15:done="0"/>
  <w15:commentEx w15:paraId="7A36920D" w15:done="0"/>
  <w15:commentEx w15:paraId="24F0B3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4BBBF" w16cex:dateUtc="2022-06-03T06:56:00Z"/>
  <w16cex:commentExtensible w16cex:durableId="2644BA13" w16cex:dateUtc="2022-06-03T06:49:00Z"/>
  <w16cex:commentExtensible w16cex:durableId="2644DAE2" w16cex:dateUtc="2022-06-03T09:09:00Z"/>
  <w16cex:commentExtensible w16cex:durableId="26448B8B" w16cex:dateUtc="2022-06-03T03:30:00Z"/>
  <w16cex:commentExtensible w16cex:durableId="2628EE5E" w16cex:dateUtc="2022-05-13T04:49:00Z"/>
  <w16cex:commentExtensible w16cex:durableId="26448C26" w16cex:dateUtc="2022-06-03T03:33:00Z"/>
  <w16cex:commentExtensible w16cex:durableId="26448F9A" w16cex:dateUtc="2022-06-03T03:48:00Z"/>
  <w16cex:commentExtensible w16cex:durableId="2613B215" w16cex:dateUtc="2022-04-27T02:14:00Z"/>
  <w16cex:commentExtensible w16cex:durableId="26449120" w16cex:dateUtc="2022-06-03T03:54:00Z"/>
  <w16cex:commentExtensible w16cex:durableId="2644B117" w16cex:dateUtc="2022-06-03T06:11:00Z"/>
  <w16cex:commentExtensible w16cex:durableId="2644B457" w16cex:dateUtc="2022-06-03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2377F3" w16cid:durableId="2644BBBF"/>
  <w16cid:commentId w16cid:paraId="4FF513FC" w16cid:durableId="2644BA13"/>
  <w16cid:commentId w16cid:paraId="2E2C5219" w16cid:durableId="2644DAE2"/>
  <w16cid:commentId w16cid:paraId="36D3F616" w16cid:durableId="26448B8B"/>
  <w16cid:commentId w16cid:paraId="004C628F" w16cid:durableId="2628EE5E"/>
  <w16cid:commentId w16cid:paraId="1D854EC6" w16cid:durableId="26448C26"/>
  <w16cid:commentId w16cid:paraId="6B41B791" w16cid:durableId="26448F9A"/>
  <w16cid:commentId w16cid:paraId="134F1139" w16cid:durableId="2613B215"/>
  <w16cid:commentId w16cid:paraId="55AC8F6A" w16cid:durableId="26449120"/>
  <w16cid:commentId w16cid:paraId="7A36920D" w16cid:durableId="2644B117"/>
  <w16cid:commentId w16cid:paraId="24F0B317" w16cid:durableId="2644B4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CDFD4" w14:textId="77777777" w:rsidR="005313E0" w:rsidRDefault="005313E0" w:rsidP="006704CC">
      <w:pPr>
        <w:spacing w:line="240" w:lineRule="auto"/>
      </w:pPr>
      <w:r>
        <w:separator/>
      </w:r>
    </w:p>
  </w:endnote>
  <w:endnote w:type="continuationSeparator" w:id="0">
    <w:p w14:paraId="58C90343" w14:textId="77777777" w:rsidR="005313E0" w:rsidRDefault="005313E0" w:rsidP="00670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0DD04" w14:textId="77777777" w:rsidR="005313E0" w:rsidRDefault="005313E0" w:rsidP="006704CC">
      <w:pPr>
        <w:spacing w:line="240" w:lineRule="auto"/>
      </w:pPr>
      <w:r>
        <w:separator/>
      </w:r>
    </w:p>
  </w:footnote>
  <w:footnote w:type="continuationSeparator" w:id="0">
    <w:p w14:paraId="1E8F05EA" w14:textId="77777777" w:rsidR="005313E0" w:rsidRDefault="005313E0" w:rsidP="006704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0F06"/>
    <w:multiLevelType w:val="hybridMultilevel"/>
    <w:tmpl w:val="2AD812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5F41D6"/>
    <w:multiLevelType w:val="hybridMultilevel"/>
    <w:tmpl w:val="C2C81F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555DA1"/>
    <w:multiLevelType w:val="hybridMultilevel"/>
    <w:tmpl w:val="678614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8F3887"/>
    <w:multiLevelType w:val="hybridMultilevel"/>
    <w:tmpl w:val="086A47AE"/>
    <w:lvl w:ilvl="0" w:tplc="8C342328">
      <w:start w:val="1"/>
      <w:numFmt w:val="lowerLetter"/>
      <w:lvlText w:val="%1)"/>
      <w:lvlJc w:val="left"/>
      <w:pPr>
        <w:ind w:left="4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50" w:hanging="360"/>
      </w:pPr>
    </w:lvl>
    <w:lvl w:ilvl="2" w:tplc="0C09001B" w:tentative="1">
      <w:start w:val="1"/>
      <w:numFmt w:val="lowerRoman"/>
      <w:lvlText w:val="%3."/>
      <w:lvlJc w:val="right"/>
      <w:pPr>
        <w:ind w:left="1870" w:hanging="180"/>
      </w:pPr>
    </w:lvl>
    <w:lvl w:ilvl="3" w:tplc="0C09000F" w:tentative="1">
      <w:start w:val="1"/>
      <w:numFmt w:val="decimal"/>
      <w:lvlText w:val="%4."/>
      <w:lvlJc w:val="left"/>
      <w:pPr>
        <w:ind w:left="2590" w:hanging="360"/>
      </w:pPr>
    </w:lvl>
    <w:lvl w:ilvl="4" w:tplc="0C090019" w:tentative="1">
      <w:start w:val="1"/>
      <w:numFmt w:val="lowerLetter"/>
      <w:lvlText w:val="%5."/>
      <w:lvlJc w:val="left"/>
      <w:pPr>
        <w:ind w:left="3310" w:hanging="360"/>
      </w:pPr>
    </w:lvl>
    <w:lvl w:ilvl="5" w:tplc="0C09001B" w:tentative="1">
      <w:start w:val="1"/>
      <w:numFmt w:val="lowerRoman"/>
      <w:lvlText w:val="%6."/>
      <w:lvlJc w:val="right"/>
      <w:pPr>
        <w:ind w:left="4030" w:hanging="180"/>
      </w:pPr>
    </w:lvl>
    <w:lvl w:ilvl="6" w:tplc="0C09000F" w:tentative="1">
      <w:start w:val="1"/>
      <w:numFmt w:val="decimal"/>
      <w:lvlText w:val="%7."/>
      <w:lvlJc w:val="left"/>
      <w:pPr>
        <w:ind w:left="4750" w:hanging="360"/>
      </w:pPr>
    </w:lvl>
    <w:lvl w:ilvl="7" w:tplc="0C090019" w:tentative="1">
      <w:start w:val="1"/>
      <w:numFmt w:val="lowerLetter"/>
      <w:lvlText w:val="%8."/>
      <w:lvlJc w:val="left"/>
      <w:pPr>
        <w:ind w:left="5470" w:hanging="360"/>
      </w:pPr>
    </w:lvl>
    <w:lvl w:ilvl="8" w:tplc="0C0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911625592">
    <w:abstractNumId w:val="0"/>
  </w:num>
  <w:num w:numId="2" w16cid:durableId="772170884">
    <w:abstractNumId w:val="1"/>
  </w:num>
  <w:num w:numId="3" w16cid:durableId="390927799">
    <w:abstractNumId w:val="2"/>
  </w:num>
  <w:num w:numId="4" w16cid:durableId="48413010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Hamilton">
    <w15:presenceInfo w15:providerId="AD" w15:userId="S::matthew.hamilton@orygen.org.au::b41e28a4-4343-4a17-8b5a-2359a6416e93"/>
  </w15:person>
  <w15:person w15:author="Caroline Gao">
    <w15:presenceInfo w15:providerId="AD" w15:userId="S::carolineg@unimelb.edu.au::70bde5ba-9513-4cdb-9ee2-858cda09b926"/>
  </w15:person>
  <w15:person w15:author="Sandra Diminic">
    <w15:presenceInfo w15:providerId="AD" w15:userId="S::uqsdimin@uq.edu.au::f079d779-c695-485a-9d2d-0d3b469a774a"/>
  </w15:person>
  <w15:person w15:author="Matthew Hamilton [2]">
    <w15:presenceInfo w15:providerId="Windows Live" w15:userId="e76d306e889db4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Verdan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d52afrz5xwa9tezaxoxxxfvtf299v250xe2&quot;&gt;temp&lt;record-ids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/record-ids&gt;&lt;/item&gt;&lt;/Libraries&gt;"/>
  </w:docVars>
  <w:rsids>
    <w:rsidRoot w:val="0044013B"/>
    <w:rsid w:val="00012CC1"/>
    <w:rsid w:val="000136F1"/>
    <w:rsid w:val="0001752F"/>
    <w:rsid w:val="000269D4"/>
    <w:rsid w:val="00031779"/>
    <w:rsid w:val="00042163"/>
    <w:rsid w:val="000452BB"/>
    <w:rsid w:val="00052245"/>
    <w:rsid w:val="00055B68"/>
    <w:rsid w:val="00072C3C"/>
    <w:rsid w:val="000738F3"/>
    <w:rsid w:val="00074256"/>
    <w:rsid w:val="0007670B"/>
    <w:rsid w:val="00080390"/>
    <w:rsid w:val="000824EC"/>
    <w:rsid w:val="00084440"/>
    <w:rsid w:val="000854E9"/>
    <w:rsid w:val="0009337D"/>
    <w:rsid w:val="00093898"/>
    <w:rsid w:val="000A6DD3"/>
    <w:rsid w:val="000A7E78"/>
    <w:rsid w:val="000B0220"/>
    <w:rsid w:val="000B6099"/>
    <w:rsid w:val="000C6434"/>
    <w:rsid w:val="000D3B8A"/>
    <w:rsid w:val="000D3FC3"/>
    <w:rsid w:val="000D6814"/>
    <w:rsid w:val="000E365A"/>
    <w:rsid w:val="000F2430"/>
    <w:rsid w:val="000F5F63"/>
    <w:rsid w:val="000F7618"/>
    <w:rsid w:val="000F7BCD"/>
    <w:rsid w:val="000F7DD1"/>
    <w:rsid w:val="001064C9"/>
    <w:rsid w:val="00113DF0"/>
    <w:rsid w:val="00114F1C"/>
    <w:rsid w:val="001229FC"/>
    <w:rsid w:val="00124A68"/>
    <w:rsid w:val="001319D5"/>
    <w:rsid w:val="001342ED"/>
    <w:rsid w:val="00141044"/>
    <w:rsid w:val="001505D9"/>
    <w:rsid w:val="00166C77"/>
    <w:rsid w:val="0016721E"/>
    <w:rsid w:val="00167E1E"/>
    <w:rsid w:val="00170FDF"/>
    <w:rsid w:val="0018514B"/>
    <w:rsid w:val="00191ED3"/>
    <w:rsid w:val="0019302F"/>
    <w:rsid w:val="00195EE7"/>
    <w:rsid w:val="001B2290"/>
    <w:rsid w:val="001B3083"/>
    <w:rsid w:val="001B6CE8"/>
    <w:rsid w:val="001C0CE7"/>
    <w:rsid w:val="001C7884"/>
    <w:rsid w:val="001D63DD"/>
    <w:rsid w:val="001F1865"/>
    <w:rsid w:val="001F2902"/>
    <w:rsid w:val="001F37FA"/>
    <w:rsid w:val="001F4C10"/>
    <w:rsid w:val="00201310"/>
    <w:rsid w:val="00202923"/>
    <w:rsid w:val="00202EC6"/>
    <w:rsid w:val="00204CB8"/>
    <w:rsid w:val="00215994"/>
    <w:rsid w:val="00217CB2"/>
    <w:rsid w:val="0022011B"/>
    <w:rsid w:val="0022248C"/>
    <w:rsid w:val="00224241"/>
    <w:rsid w:val="00224371"/>
    <w:rsid w:val="00230B39"/>
    <w:rsid w:val="00230F55"/>
    <w:rsid w:val="00251679"/>
    <w:rsid w:val="0025689C"/>
    <w:rsid w:val="0026349F"/>
    <w:rsid w:val="00266131"/>
    <w:rsid w:val="00267612"/>
    <w:rsid w:val="00270DB3"/>
    <w:rsid w:val="00272EB1"/>
    <w:rsid w:val="00273015"/>
    <w:rsid w:val="0027399B"/>
    <w:rsid w:val="00281241"/>
    <w:rsid w:val="002830FD"/>
    <w:rsid w:val="00286038"/>
    <w:rsid w:val="00296416"/>
    <w:rsid w:val="002B0911"/>
    <w:rsid w:val="002B6BC6"/>
    <w:rsid w:val="002B6F23"/>
    <w:rsid w:val="002C2A34"/>
    <w:rsid w:val="002D3D12"/>
    <w:rsid w:val="002D716A"/>
    <w:rsid w:val="002E23F4"/>
    <w:rsid w:val="002F08E6"/>
    <w:rsid w:val="002F2AF9"/>
    <w:rsid w:val="002F5039"/>
    <w:rsid w:val="002F62F0"/>
    <w:rsid w:val="003011ED"/>
    <w:rsid w:val="00301B2C"/>
    <w:rsid w:val="00301E34"/>
    <w:rsid w:val="00304BD5"/>
    <w:rsid w:val="003124AE"/>
    <w:rsid w:val="0031650E"/>
    <w:rsid w:val="0033099A"/>
    <w:rsid w:val="003339E9"/>
    <w:rsid w:val="00340B95"/>
    <w:rsid w:val="0034222C"/>
    <w:rsid w:val="003459DC"/>
    <w:rsid w:val="003469A3"/>
    <w:rsid w:val="00357032"/>
    <w:rsid w:val="00362752"/>
    <w:rsid w:val="00362DB4"/>
    <w:rsid w:val="0036577E"/>
    <w:rsid w:val="00367E37"/>
    <w:rsid w:val="003800C7"/>
    <w:rsid w:val="00384A0F"/>
    <w:rsid w:val="003968E1"/>
    <w:rsid w:val="003A0507"/>
    <w:rsid w:val="003A4812"/>
    <w:rsid w:val="003A5E0A"/>
    <w:rsid w:val="003B0A44"/>
    <w:rsid w:val="003B2919"/>
    <w:rsid w:val="003B7387"/>
    <w:rsid w:val="003D561F"/>
    <w:rsid w:val="003D7BD5"/>
    <w:rsid w:val="003E209F"/>
    <w:rsid w:val="003E53CC"/>
    <w:rsid w:val="003F21CA"/>
    <w:rsid w:val="003F45EF"/>
    <w:rsid w:val="003F65B0"/>
    <w:rsid w:val="004030E6"/>
    <w:rsid w:val="00406B09"/>
    <w:rsid w:val="00412B44"/>
    <w:rsid w:val="00412FE2"/>
    <w:rsid w:val="00415911"/>
    <w:rsid w:val="0042382D"/>
    <w:rsid w:val="00426E85"/>
    <w:rsid w:val="00427881"/>
    <w:rsid w:val="0044013B"/>
    <w:rsid w:val="00442A84"/>
    <w:rsid w:val="00445449"/>
    <w:rsid w:val="004509D0"/>
    <w:rsid w:val="004531D1"/>
    <w:rsid w:val="004543E4"/>
    <w:rsid w:val="004624EB"/>
    <w:rsid w:val="0047149F"/>
    <w:rsid w:val="0047619D"/>
    <w:rsid w:val="004773FE"/>
    <w:rsid w:val="004813A2"/>
    <w:rsid w:val="0048222A"/>
    <w:rsid w:val="00482E7C"/>
    <w:rsid w:val="00486491"/>
    <w:rsid w:val="0048787D"/>
    <w:rsid w:val="00493B04"/>
    <w:rsid w:val="0049637D"/>
    <w:rsid w:val="0049731C"/>
    <w:rsid w:val="004A218D"/>
    <w:rsid w:val="004A79A7"/>
    <w:rsid w:val="004D52C1"/>
    <w:rsid w:val="004E40F9"/>
    <w:rsid w:val="004F5477"/>
    <w:rsid w:val="004F5FF2"/>
    <w:rsid w:val="005048A6"/>
    <w:rsid w:val="00514FC8"/>
    <w:rsid w:val="00517BC7"/>
    <w:rsid w:val="00521286"/>
    <w:rsid w:val="00522A40"/>
    <w:rsid w:val="005313E0"/>
    <w:rsid w:val="0053157F"/>
    <w:rsid w:val="00531DE8"/>
    <w:rsid w:val="005324BD"/>
    <w:rsid w:val="0053321B"/>
    <w:rsid w:val="00536163"/>
    <w:rsid w:val="0054494C"/>
    <w:rsid w:val="00552D37"/>
    <w:rsid w:val="005561C4"/>
    <w:rsid w:val="0056153B"/>
    <w:rsid w:val="0056472C"/>
    <w:rsid w:val="00573862"/>
    <w:rsid w:val="0058057E"/>
    <w:rsid w:val="00582A1C"/>
    <w:rsid w:val="00583100"/>
    <w:rsid w:val="00593257"/>
    <w:rsid w:val="005A26B6"/>
    <w:rsid w:val="005A4F58"/>
    <w:rsid w:val="005A66CD"/>
    <w:rsid w:val="005A67B4"/>
    <w:rsid w:val="005B4E18"/>
    <w:rsid w:val="005C2246"/>
    <w:rsid w:val="005C6BFD"/>
    <w:rsid w:val="005C7709"/>
    <w:rsid w:val="005C7A62"/>
    <w:rsid w:val="005D4DB2"/>
    <w:rsid w:val="005D6F36"/>
    <w:rsid w:val="005D7D7D"/>
    <w:rsid w:val="005F3013"/>
    <w:rsid w:val="006117B8"/>
    <w:rsid w:val="0061188E"/>
    <w:rsid w:val="006252D5"/>
    <w:rsid w:val="006279F9"/>
    <w:rsid w:val="00630B93"/>
    <w:rsid w:val="00635CC0"/>
    <w:rsid w:val="00641B03"/>
    <w:rsid w:val="00643B34"/>
    <w:rsid w:val="006578BC"/>
    <w:rsid w:val="0066154F"/>
    <w:rsid w:val="00666C3A"/>
    <w:rsid w:val="006704CC"/>
    <w:rsid w:val="00670511"/>
    <w:rsid w:val="006712D1"/>
    <w:rsid w:val="00671626"/>
    <w:rsid w:val="006811D7"/>
    <w:rsid w:val="00682862"/>
    <w:rsid w:val="00686DF4"/>
    <w:rsid w:val="006907BF"/>
    <w:rsid w:val="0069189B"/>
    <w:rsid w:val="006957F3"/>
    <w:rsid w:val="006A57A3"/>
    <w:rsid w:val="006A5F95"/>
    <w:rsid w:val="006B1D25"/>
    <w:rsid w:val="006B6986"/>
    <w:rsid w:val="006B7E7A"/>
    <w:rsid w:val="006C12CF"/>
    <w:rsid w:val="006C1A3B"/>
    <w:rsid w:val="006C2C9A"/>
    <w:rsid w:val="006C6D92"/>
    <w:rsid w:val="006D20B7"/>
    <w:rsid w:val="006D4964"/>
    <w:rsid w:val="006D6E11"/>
    <w:rsid w:val="006E3974"/>
    <w:rsid w:val="006E4192"/>
    <w:rsid w:val="006E7567"/>
    <w:rsid w:val="006F00FD"/>
    <w:rsid w:val="006F661D"/>
    <w:rsid w:val="006F7396"/>
    <w:rsid w:val="00702246"/>
    <w:rsid w:val="00711D51"/>
    <w:rsid w:val="007164E2"/>
    <w:rsid w:val="007202AC"/>
    <w:rsid w:val="00725F8A"/>
    <w:rsid w:val="0072627D"/>
    <w:rsid w:val="00732B8A"/>
    <w:rsid w:val="0074212F"/>
    <w:rsid w:val="00747AB8"/>
    <w:rsid w:val="0075625C"/>
    <w:rsid w:val="0076341C"/>
    <w:rsid w:val="0076659F"/>
    <w:rsid w:val="00767E54"/>
    <w:rsid w:val="00767EDE"/>
    <w:rsid w:val="00772278"/>
    <w:rsid w:val="007808CB"/>
    <w:rsid w:val="0078091D"/>
    <w:rsid w:val="00782270"/>
    <w:rsid w:val="007932CD"/>
    <w:rsid w:val="007932FA"/>
    <w:rsid w:val="00793EE6"/>
    <w:rsid w:val="007A07D0"/>
    <w:rsid w:val="007A6D17"/>
    <w:rsid w:val="007B2984"/>
    <w:rsid w:val="007B67CD"/>
    <w:rsid w:val="007B7688"/>
    <w:rsid w:val="007C0832"/>
    <w:rsid w:val="007C1609"/>
    <w:rsid w:val="007E0BB9"/>
    <w:rsid w:val="007F3862"/>
    <w:rsid w:val="008014DD"/>
    <w:rsid w:val="008052B9"/>
    <w:rsid w:val="00805F5E"/>
    <w:rsid w:val="008079D9"/>
    <w:rsid w:val="00813152"/>
    <w:rsid w:val="0082198D"/>
    <w:rsid w:val="00822668"/>
    <w:rsid w:val="0082654C"/>
    <w:rsid w:val="00827741"/>
    <w:rsid w:val="00834CD6"/>
    <w:rsid w:val="008368AD"/>
    <w:rsid w:val="008540FA"/>
    <w:rsid w:val="008555D4"/>
    <w:rsid w:val="00857B73"/>
    <w:rsid w:val="008642A9"/>
    <w:rsid w:val="00871113"/>
    <w:rsid w:val="00871D57"/>
    <w:rsid w:val="008733A7"/>
    <w:rsid w:val="0087732F"/>
    <w:rsid w:val="00880B2C"/>
    <w:rsid w:val="00885154"/>
    <w:rsid w:val="008924B0"/>
    <w:rsid w:val="00893FF5"/>
    <w:rsid w:val="00894081"/>
    <w:rsid w:val="00894353"/>
    <w:rsid w:val="008A14D5"/>
    <w:rsid w:val="008B7D4C"/>
    <w:rsid w:val="008D104C"/>
    <w:rsid w:val="008D682F"/>
    <w:rsid w:val="008E07FB"/>
    <w:rsid w:val="008E2478"/>
    <w:rsid w:val="008E320B"/>
    <w:rsid w:val="008E48FA"/>
    <w:rsid w:val="008E5673"/>
    <w:rsid w:val="008E61BA"/>
    <w:rsid w:val="008F7178"/>
    <w:rsid w:val="008F7B09"/>
    <w:rsid w:val="00907563"/>
    <w:rsid w:val="00911A36"/>
    <w:rsid w:val="009142A9"/>
    <w:rsid w:val="00924D37"/>
    <w:rsid w:val="0092625D"/>
    <w:rsid w:val="00935131"/>
    <w:rsid w:val="00943143"/>
    <w:rsid w:val="00952640"/>
    <w:rsid w:val="009605F3"/>
    <w:rsid w:val="00964B31"/>
    <w:rsid w:val="00973954"/>
    <w:rsid w:val="009746FD"/>
    <w:rsid w:val="00975837"/>
    <w:rsid w:val="0098133D"/>
    <w:rsid w:val="00982593"/>
    <w:rsid w:val="00982755"/>
    <w:rsid w:val="00982D28"/>
    <w:rsid w:val="00986221"/>
    <w:rsid w:val="0099127C"/>
    <w:rsid w:val="00993ABA"/>
    <w:rsid w:val="00994C0F"/>
    <w:rsid w:val="009A31BB"/>
    <w:rsid w:val="009A58D6"/>
    <w:rsid w:val="009B4053"/>
    <w:rsid w:val="009B4D4F"/>
    <w:rsid w:val="009C1223"/>
    <w:rsid w:val="009C24D5"/>
    <w:rsid w:val="009C723C"/>
    <w:rsid w:val="009D10B9"/>
    <w:rsid w:val="009F12F5"/>
    <w:rsid w:val="009F5A05"/>
    <w:rsid w:val="00A12059"/>
    <w:rsid w:val="00A22686"/>
    <w:rsid w:val="00A25355"/>
    <w:rsid w:val="00A30BF1"/>
    <w:rsid w:val="00A426BC"/>
    <w:rsid w:val="00A52B8F"/>
    <w:rsid w:val="00A63C1E"/>
    <w:rsid w:val="00A676A2"/>
    <w:rsid w:val="00A705EA"/>
    <w:rsid w:val="00A7239A"/>
    <w:rsid w:val="00A72C8D"/>
    <w:rsid w:val="00A74784"/>
    <w:rsid w:val="00A828FB"/>
    <w:rsid w:val="00A87121"/>
    <w:rsid w:val="00A8740E"/>
    <w:rsid w:val="00A913E5"/>
    <w:rsid w:val="00A9706E"/>
    <w:rsid w:val="00AB251B"/>
    <w:rsid w:val="00AB28B9"/>
    <w:rsid w:val="00AB4B48"/>
    <w:rsid w:val="00AB5E09"/>
    <w:rsid w:val="00AB6ACE"/>
    <w:rsid w:val="00AC2526"/>
    <w:rsid w:val="00AF2196"/>
    <w:rsid w:val="00AF235D"/>
    <w:rsid w:val="00B0085A"/>
    <w:rsid w:val="00B04C42"/>
    <w:rsid w:val="00B056F6"/>
    <w:rsid w:val="00B06024"/>
    <w:rsid w:val="00B23EC8"/>
    <w:rsid w:val="00B31638"/>
    <w:rsid w:val="00B3451D"/>
    <w:rsid w:val="00B54DE1"/>
    <w:rsid w:val="00B6477D"/>
    <w:rsid w:val="00B6504F"/>
    <w:rsid w:val="00B67CC2"/>
    <w:rsid w:val="00B67E7F"/>
    <w:rsid w:val="00B72DE0"/>
    <w:rsid w:val="00B76AE0"/>
    <w:rsid w:val="00B76CC3"/>
    <w:rsid w:val="00B81CBD"/>
    <w:rsid w:val="00B83AD0"/>
    <w:rsid w:val="00B90F84"/>
    <w:rsid w:val="00BA3732"/>
    <w:rsid w:val="00BA537E"/>
    <w:rsid w:val="00BA5985"/>
    <w:rsid w:val="00BA7EFC"/>
    <w:rsid w:val="00BB5BFE"/>
    <w:rsid w:val="00BC055D"/>
    <w:rsid w:val="00BD61D6"/>
    <w:rsid w:val="00BD6508"/>
    <w:rsid w:val="00BD69C6"/>
    <w:rsid w:val="00BE112D"/>
    <w:rsid w:val="00BF0E10"/>
    <w:rsid w:val="00C027E8"/>
    <w:rsid w:val="00C02A5F"/>
    <w:rsid w:val="00C1394C"/>
    <w:rsid w:val="00C2056C"/>
    <w:rsid w:val="00C4215C"/>
    <w:rsid w:val="00C46B15"/>
    <w:rsid w:val="00C559DD"/>
    <w:rsid w:val="00C62900"/>
    <w:rsid w:val="00C73001"/>
    <w:rsid w:val="00C73CAB"/>
    <w:rsid w:val="00C75FAC"/>
    <w:rsid w:val="00C806E8"/>
    <w:rsid w:val="00C840FE"/>
    <w:rsid w:val="00C85B70"/>
    <w:rsid w:val="00C90FBF"/>
    <w:rsid w:val="00C968F6"/>
    <w:rsid w:val="00C97660"/>
    <w:rsid w:val="00CA29A7"/>
    <w:rsid w:val="00CB4FED"/>
    <w:rsid w:val="00CB64C4"/>
    <w:rsid w:val="00CC3AD0"/>
    <w:rsid w:val="00CD42C7"/>
    <w:rsid w:val="00CE3C42"/>
    <w:rsid w:val="00CE4E58"/>
    <w:rsid w:val="00CF2B74"/>
    <w:rsid w:val="00CF36A0"/>
    <w:rsid w:val="00CF4307"/>
    <w:rsid w:val="00CF450E"/>
    <w:rsid w:val="00D018FF"/>
    <w:rsid w:val="00D04B86"/>
    <w:rsid w:val="00D05739"/>
    <w:rsid w:val="00D13A3E"/>
    <w:rsid w:val="00D26479"/>
    <w:rsid w:val="00D269CB"/>
    <w:rsid w:val="00D27067"/>
    <w:rsid w:val="00D302B1"/>
    <w:rsid w:val="00D318C6"/>
    <w:rsid w:val="00D319A6"/>
    <w:rsid w:val="00D36340"/>
    <w:rsid w:val="00D4238B"/>
    <w:rsid w:val="00D451B9"/>
    <w:rsid w:val="00D51901"/>
    <w:rsid w:val="00D578FE"/>
    <w:rsid w:val="00D60734"/>
    <w:rsid w:val="00D64E23"/>
    <w:rsid w:val="00D70B40"/>
    <w:rsid w:val="00D74ADB"/>
    <w:rsid w:val="00D835EB"/>
    <w:rsid w:val="00D86740"/>
    <w:rsid w:val="00D910A6"/>
    <w:rsid w:val="00D9615D"/>
    <w:rsid w:val="00DB3F0E"/>
    <w:rsid w:val="00DC2E0F"/>
    <w:rsid w:val="00DC4004"/>
    <w:rsid w:val="00DC6017"/>
    <w:rsid w:val="00DC6321"/>
    <w:rsid w:val="00DD11BF"/>
    <w:rsid w:val="00DD1B50"/>
    <w:rsid w:val="00DD1D12"/>
    <w:rsid w:val="00DD27DB"/>
    <w:rsid w:val="00DE00EA"/>
    <w:rsid w:val="00DE51E1"/>
    <w:rsid w:val="00E04785"/>
    <w:rsid w:val="00E07AB8"/>
    <w:rsid w:val="00E108BF"/>
    <w:rsid w:val="00E1615A"/>
    <w:rsid w:val="00E162D4"/>
    <w:rsid w:val="00E17B08"/>
    <w:rsid w:val="00E2548A"/>
    <w:rsid w:val="00E26094"/>
    <w:rsid w:val="00E3220B"/>
    <w:rsid w:val="00E3230B"/>
    <w:rsid w:val="00E42630"/>
    <w:rsid w:val="00E450C7"/>
    <w:rsid w:val="00E5219C"/>
    <w:rsid w:val="00E60760"/>
    <w:rsid w:val="00E81A32"/>
    <w:rsid w:val="00E82E4B"/>
    <w:rsid w:val="00E912EA"/>
    <w:rsid w:val="00E91CDA"/>
    <w:rsid w:val="00E96AD6"/>
    <w:rsid w:val="00E979B7"/>
    <w:rsid w:val="00EB0AC6"/>
    <w:rsid w:val="00EB4102"/>
    <w:rsid w:val="00EB482A"/>
    <w:rsid w:val="00EB635F"/>
    <w:rsid w:val="00EB64BF"/>
    <w:rsid w:val="00EB6DF4"/>
    <w:rsid w:val="00EC59D3"/>
    <w:rsid w:val="00EC678E"/>
    <w:rsid w:val="00ED3378"/>
    <w:rsid w:val="00EE31E6"/>
    <w:rsid w:val="00EE45BA"/>
    <w:rsid w:val="00EE61F4"/>
    <w:rsid w:val="00EF23AF"/>
    <w:rsid w:val="00EF40D8"/>
    <w:rsid w:val="00EF5076"/>
    <w:rsid w:val="00F015CF"/>
    <w:rsid w:val="00F04E81"/>
    <w:rsid w:val="00F06D56"/>
    <w:rsid w:val="00F100C6"/>
    <w:rsid w:val="00F14C15"/>
    <w:rsid w:val="00F15429"/>
    <w:rsid w:val="00F16881"/>
    <w:rsid w:val="00F26630"/>
    <w:rsid w:val="00F2685B"/>
    <w:rsid w:val="00F30C9E"/>
    <w:rsid w:val="00F3484F"/>
    <w:rsid w:val="00F425E8"/>
    <w:rsid w:val="00F46B50"/>
    <w:rsid w:val="00F54476"/>
    <w:rsid w:val="00F57966"/>
    <w:rsid w:val="00F60D9D"/>
    <w:rsid w:val="00F7108D"/>
    <w:rsid w:val="00F72338"/>
    <w:rsid w:val="00F81B29"/>
    <w:rsid w:val="00F85E3C"/>
    <w:rsid w:val="00F9047C"/>
    <w:rsid w:val="00F93141"/>
    <w:rsid w:val="00FA3A4A"/>
    <w:rsid w:val="00FA62CC"/>
    <w:rsid w:val="00FB02DC"/>
    <w:rsid w:val="00FB4B9D"/>
    <w:rsid w:val="00FC6426"/>
    <w:rsid w:val="00FD10A1"/>
    <w:rsid w:val="00FD7D64"/>
    <w:rsid w:val="00FE1BB8"/>
    <w:rsid w:val="00FE2C27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C4A6C"/>
  <w15:docId w15:val="{45B4DA0C-477F-DC42-82BF-9306CDBB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13B"/>
    <w:pPr>
      <w:widowControl w:val="0"/>
      <w:autoSpaceDE w:val="0"/>
      <w:autoSpaceDN w:val="0"/>
      <w:adjustRightInd w:val="0"/>
      <w:spacing w:line="360" w:lineRule="auto"/>
      <w:jc w:val="both"/>
    </w:pPr>
    <w:rPr>
      <w:rFonts w:ascii="Verdana" w:eastAsia="Times New Roman" w:hAnsi="Verdana" w:cs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5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1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0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0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1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40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0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013B"/>
    <w:rPr>
      <w:rFonts w:ascii="Verdana" w:eastAsia="Times New Roman" w:hAnsi="Verdana" w:cs="Arial"/>
      <w:sz w:val="20"/>
      <w:szCs w:val="20"/>
      <w:lang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D86740"/>
    <w:pPr>
      <w:jc w:val="center"/>
    </w:pPr>
    <w:rPr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86740"/>
    <w:rPr>
      <w:rFonts w:ascii="Verdana" w:eastAsia="Times New Roman" w:hAnsi="Verdana" w:cs="Arial"/>
      <w:sz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D86740"/>
    <w:pPr>
      <w:spacing w:line="240" w:lineRule="auto"/>
    </w:pPr>
    <w:rPr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86740"/>
    <w:rPr>
      <w:rFonts w:ascii="Verdana" w:eastAsia="Times New Roman" w:hAnsi="Verdana" w:cs="Arial"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26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9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4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9302F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9C6"/>
    <w:rPr>
      <w:rFonts w:ascii="Verdana" w:eastAsia="Times New Roman" w:hAnsi="Verdana" w:cs="Arial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E912EA"/>
    <w:pPr>
      <w:ind w:left="720"/>
      <w:contextualSpacing/>
    </w:pPr>
  </w:style>
  <w:style w:type="table" w:styleId="PlainTable2">
    <w:name w:val="Plain Table 2"/>
    <w:basedOn w:val="TableNormal"/>
    <w:uiPriority w:val="42"/>
    <w:rsid w:val="00E96AD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96A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706E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705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5447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279F9"/>
    <w:rPr>
      <w:rFonts w:ascii="Verdana" w:eastAsia="Times New Roman" w:hAnsi="Verdana" w:cs="Arial"/>
      <w:sz w:val="22"/>
      <w:lang w:eastAsia="en-US"/>
    </w:rPr>
  </w:style>
  <w:style w:type="character" w:customStyle="1" w:styleId="c-bibliographic-informationvalue">
    <w:name w:val="c-bibliographic-information__value"/>
    <w:basedOn w:val="DefaultParagraphFont"/>
    <w:rsid w:val="007932CD"/>
  </w:style>
  <w:style w:type="paragraph" w:styleId="BalloonText">
    <w:name w:val="Balloon Text"/>
    <w:basedOn w:val="Normal"/>
    <w:link w:val="BalloonTextChar"/>
    <w:uiPriority w:val="99"/>
    <w:semiHidden/>
    <w:unhideWhenUsed/>
    <w:rsid w:val="002F2A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AF9"/>
    <w:rPr>
      <w:rFonts w:ascii="Segoe UI" w:eastAsia="Times New Roman" w:hAnsi="Segoe UI" w:cs="Segoe UI"/>
      <w:sz w:val="18"/>
      <w:szCs w:val="18"/>
      <w:lang w:eastAsia="en-US"/>
    </w:rPr>
  </w:style>
  <w:style w:type="character" w:styleId="Emphasis">
    <w:name w:val="Emphasis"/>
    <w:basedOn w:val="DefaultParagraphFont"/>
    <w:uiPriority w:val="20"/>
    <w:qFormat/>
    <w:rsid w:val="006704CC"/>
    <w:rPr>
      <w:i/>
      <w:iCs/>
    </w:rPr>
  </w:style>
  <w:style w:type="character" w:customStyle="1" w:styleId="apple-converted-space">
    <w:name w:val="apple-converted-space"/>
    <w:basedOn w:val="DefaultParagraphFont"/>
    <w:rsid w:val="00AB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andfonline.com/doi/full/10.1080/17477778.2018.1469385" TargetMode="External"/><Relationship Id="rId2" Type="http://schemas.openxmlformats.org/officeDocument/2006/relationships/hyperlink" Target="https://doi.org/10.1093/heapol/czab022" TargetMode="External"/><Relationship Id="rId1" Type="http://schemas.openxmlformats.org/officeDocument/2006/relationships/hyperlink" Target="https://doi.org/10.1016/B978-1-84334-646-3.50002-2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6412</Words>
  <Characters>36553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Gao</dc:creator>
  <cp:keywords/>
  <dc:description/>
  <cp:lastModifiedBy>Matthew Hamilton</cp:lastModifiedBy>
  <cp:revision>30</cp:revision>
  <dcterms:created xsi:type="dcterms:W3CDTF">2022-06-01T22:43:00Z</dcterms:created>
  <dcterms:modified xsi:type="dcterms:W3CDTF">2022-06-03T09:30:00Z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2022-05-13T00:23:40Z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ed41a32b-7a17-4ddf-9fc4-f10c3c5e144c</vt:lpwstr>
  </property>
  <property fmtid="{D5CDD505-2E9C-101B-9397-08002B2CF9AE}" pid="8" name="MSIP_Label_0f488380-630a-4f55-a077-a19445e3f360_ContentBits">
    <vt:lpwstr>0</vt:lpwstr>
  </property>
</Properties>
</file>