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F2A25" w14:textId="0573A539" w:rsidR="006326C1" w:rsidRDefault="001023AB">
      <w:pPr>
        <w:pStyle w:val="Title"/>
      </w:pPr>
      <w:del w:id="0" w:author="Matthew Hamilton" w:date="2023-04-11T14:12:00Z">
        <w:r w:rsidDel="00FB2555">
          <w:delText xml:space="preserve">Framework for </w:delText>
        </w:r>
      </w:del>
      <w:del w:id="1" w:author="Matthew Hamilton" w:date="2023-04-03T13:13:00Z">
        <w:r w:rsidDel="00E56EC7">
          <w:delText xml:space="preserve">implementing </w:delText>
        </w:r>
      </w:del>
      <w:del w:id="2" w:author="Matthew Hamilton" w:date="2023-04-11T14:12:00Z">
        <w:r w:rsidDel="00FB2555">
          <w:delText xml:space="preserve">a </w:delText>
        </w:r>
      </w:del>
      <w:del w:id="3" w:author="Matthew Hamilton" w:date="2023-04-03T13:11:00Z">
        <w:r w:rsidDel="00E56EC7">
          <w:delText xml:space="preserve">modular open source </w:delText>
        </w:r>
      </w:del>
      <w:del w:id="4" w:author="Matthew Hamilton" w:date="2023-03-23T11:06:00Z">
        <w:r w:rsidDel="00401E79">
          <w:delText xml:space="preserve">health </w:delText>
        </w:r>
      </w:del>
      <w:del w:id="5" w:author="Matthew Hamilton" w:date="2023-04-11T14:12:00Z">
        <w:r w:rsidDel="00FB2555">
          <w:delText>economic</w:delText>
        </w:r>
      </w:del>
      <w:ins w:id="6" w:author="Matthew Hamilton" w:date="2023-04-11T14:37:00Z">
        <w:r w:rsidR="00D93F5B">
          <w:t>A</w:t>
        </w:r>
      </w:ins>
      <w:ins w:id="7" w:author="Matthew Hamilton" w:date="2023-04-13T12:20:00Z">
        <w:r w:rsidR="004C196E">
          <w:t xml:space="preserve"> software framework</w:t>
        </w:r>
      </w:ins>
      <w:ins w:id="8" w:author="Matthew Hamilton" w:date="2023-04-11T14:16:00Z">
        <w:r w:rsidR="00FB2555">
          <w:t xml:space="preserve"> </w:t>
        </w:r>
      </w:ins>
      <w:ins w:id="9" w:author="Matthew Hamilton" w:date="2023-04-13T12:20:00Z">
        <w:r w:rsidR="004C196E">
          <w:t>for</w:t>
        </w:r>
      </w:ins>
      <w:ins w:id="10" w:author="Matthew Hamilton" w:date="2023-04-13T12:21:00Z">
        <w:r w:rsidR="004C196E">
          <w:t xml:space="preserve"> implementing a </w:t>
        </w:r>
      </w:ins>
      <w:ins w:id="11" w:author="Matthew Hamilton" w:date="2023-04-11T14:16:00Z">
        <w:r w:rsidR="00FB2555">
          <w:t>t</w:t>
        </w:r>
      </w:ins>
      <w:ins w:id="12" w:author="Matthew Hamilton" w:date="2023-04-11T14:14:00Z">
        <w:r w:rsidR="00FB2555">
          <w:t>ransparent, reusable and updatable</w:t>
        </w:r>
      </w:ins>
      <w:ins w:id="13" w:author="Matthew Hamilton" w:date="2023-04-11T14:12:00Z">
        <w:r w:rsidR="00FB2555">
          <w:t xml:space="preserve"> economic model </w:t>
        </w:r>
      </w:ins>
      <w:ins w:id="14" w:author="Matthew Hamilton" w:date="2023-04-11T14:40:00Z">
        <w:r w:rsidR="00D93F5B">
          <w:t>of</w:t>
        </w:r>
      </w:ins>
      <w:del w:id="15" w:author="Matthew Hamilton" w:date="2023-04-11T14:16:00Z">
        <w:r w:rsidDel="00FB2555">
          <w:delText xml:space="preserve"> model </w:delText>
        </w:r>
      </w:del>
      <w:del w:id="16" w:author="Matthew Hamilton" w:date="2023-04-03T13:11:00Z">
        <w:r w:rsidDel="00E56EC7">
          <w:delText>(</w:delText>
        </w:r>
      </w:del>
      <w:del w:id="17" w:author="Matthew Hamilton" w:date="2023-03-23T11:43:00Z">
        <w:r w:rsidDel="00CA65F4">
          <w:delText>MOS</w:delText>
        </w:r>
      </w:del>
      <w:del w:id="18" w:author="Matthew Hamilton" w:date="2023-03-23T11:06:00Z">
        <w:r w:rsidDel="00401E79">
          <w:delText>H</w:delText>
        </w:r>
      </w:del>
      <w:del w:id="19" w:author="Matthew Hamilton" w:date="2023-03-23T11:43:00Z">
        <w:r w:rsidDel="00CA65F4">
          <w:delText>EM</w:delText>
        </w:r>
      </w:del>
      <w:del w:id="20" w:author="Matthew Hamilton" w:date="2023-04-03T13:11:00Z">
        <w:r w:rsidDel="00E56EC7">
          <w:delText xml:space="preserve">) </w:delText>
        </w:r>
      </w:del>
      <w:del w:id="21" w:author="Matthew Hamilton" w:date="2023-04-11T14:16:00Z">
        <w:r w:rsidDel="00FB2555">
          <w:delText>in</w:delText>
        </w:r>
      </w:del>
      <w:r>
        <w:t xml:space="preserve"> youth mental health</w:t>
      </w:r>
      <w:del w:id="22" w:author="Matthew Hamilton" w:date="2023-04-11T14:37:00Z">
        <w:r w:rsidDel="00D93F5B">
          <w:delText xml:space="preserve"> </w:delText>
        </w:r>
      </w:del>
      <w:del w:id="23" w:author="Matthew Hamilton" w:date="2023-04-03T13:11:00Z">
        <w:r w:rsidDel="00E56EC7">
          <w:delText>that is accountable, reusable and updatable</w:delText>
        </w:r>
      </w:del>
    </w:p>
    <w:p w14:paraId="02309B4C" w14:textId="77777777" w:rsidR="006326C1" w:rsidRDefault="001023AB">
      <w:pPr>
        <w:pStyle w:val="Author"/>
      </w:pPr>
      <w:r>
        <w:t>Matthew P Hamilton</w:t>
      </w:r>
      <w:r>
        <w:rPr>
          <w:vertAlign w:val="superscript"/>
        </w:rPr>
        <w:t>1,</w:t>
      </w:r>
      <w:proofErr w:type="gramStart"/>
      <w:r>
        <w:rPr>
          <w:vertAlign w:val="superscript"/>
        </w:rPr>
        <w:t>2,✉</w:t>
      </w:r>
      <w:proofErr w:type="gramEnd"/>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xml:space="preserve">, and </w:t>
      </w:r>
      <w:proofErr w:type="spellStart"/>
      <w:r>
        <w:t>Cathrine</w:t>
      </w:r>
      <w:proofErr w:type="spellEnd"/>
      <w:r>
        <w:t xml:space="preserve"> Mihalopoulos</w:t>
      </w:r>
      <w:r>
        <w:rPr>
          <w:vertAlign w:val="superscript"/>
        </w:rPr>
        <w:t>2</w:t>
      </w:r>
    </w:p>
    <w:p w14:paraId="1DC25B86" w14:textId="4AD1DEAF" w:rsidR="006326C1" w:rsidRDefault="001023AB">
      <w:pPr>
        <w:pStyle w:val="Abstract"/>
      </w:pPr>
      <w:r>
        <w:rPr>
          <w:b/>
          <w:bCs/>
        </w:rPr>
        <w:t xml:space="preserve">Summary: </w:t>
      </w:r>
      <w:r>
        <w:t xml:space="preserve"> </w:t>
      </w:r>
      <w:commentRangeStart w:id="24"/>
      <w:ins w:id="25" w:author="Matthew Hamilton" w:date="2023-03-23T11:19:00Z">
        <w:r w:rsidR="00F07D30">
          <w:t>E</w:t>
        </w:r>
      </w:ins>
      <w:del w:id="26" w:author="Matthew Hamilton" w:date="2023-03-23T11:19:00Z">
        <w:r w:rsidDel="00F07D30">
          <w:delText>Health e</w:delText>
        </w:r>
      </w:del>
      <w:r>
        <w:t>conomists</w:t>
      </w:r>
      <w:r w:rsidR="00620BA4">
        <w:t xml:space="preserve"> </w:t>
      </w:r>
      <w:ins w:id="27" w:author="Cathy Mihalopoulos" w:date="2023-02-08T12:12:00Z">
        <w:r w:rsidR="00620BA4">
          <w:t xml:space="preserve">who use </w:t>
        </w:r>
        <w:del w:id="28" w:author="Matthew Hamilton" w:date="2023-03-23T11:19:00Z">
          <w:r w:rsidR="00620BA4" w:rsidDel="00F07D30">
            <w:delText xml:space="preserve">economic </w:delText>
          </w:r>
        </w:del>
        <w:r w:rsidR="00620BA4">
          <w:t xml:space="preserve">modeling techniques to help inform </w:t>
        </w:r>
      </w:ins>
      <w:ins w:id="29" w:author="Matthew Hamilton" w:date="2023-03-23T11:19:00Z">
        <w:r w:rsidR="00F07D30">
          <w:t>heal</w:t>
        </w:r>
      </w:ins>
      <w:ins w:id="30" w:author="Matthew Hamilton" w:date="2023-03-23T11:20:00Z">
        <w:r w:rsidR="00F07D30">
          <w:t xml:space="preserve">th policy </w:t>
        </w:r>
      </w:ins>
      <w:ins w:id="31" w:author="Cathy Mihalopoulos" w:date="2023-02-08T12:12:00Z">
        <w:del w:id="32" w:author="Matthew Hamilton" w:date="2023-03-23T11:20:00Z">
          <w:r w:rsidR="00620BA4" w:rsidDel="00F07D30">
            <w:delText>resource use allocation decision</w:delText>
          </w:r>
        </w:del>
      </w:ins>
      <w:del w:id="33" w:author="Matthew Hamilton" w:date="2023-03-23T11:20:00Z">
        <w:r w:rsidDel="00F07D30">
          <w:delText xml:space="preserve"> </w:delText>
        </w:r>
      </w:del>
      <w:r>
        <w:t xml:space="preserve">make limited use of the modular and </w:t>
      </w:r>
      <w:proofErr w:type="gramStart"/>
      <w:r>
        <w:t>open source</w:t>
      </w:r>
      <w:proofErr w:type="gramEnd"/>
      <w:r>
        <w:t xml:space="preserve"> approaches that other disciplines use for collaborative development of complex models. We propose a framework for developing a modular open source </w:t>
      </w:r>
      <w:del w:id="34" w:author="Matthew Hamilton" w:date="2023-03-23T11:21:00Z">
        <w:r w:rsidDel="00F07D30">
          <w:delText xml:space="preserve">health </w:delText>
        </w:r>
      </w:del>
      <w:r>
        <w:t>economic model (</w:t>
      </w:r>
      <w:del w:id="35" w:author="Matthew Hamilton" w:date="2023-03-23T11:18:00Z">
        <w:r w:rsidDel="00F07D30">
          <w:delText>MOSHEM</w:delText>
        </w:r>
      </w:del>
      <w:ins w:id="36" w:author="Matthew Hamilton" w:date="2023-03-23T11:43:00Z">
        <w:r w:rsidR="00CA65F4">
          <w:t>MOSCEM</w:t>
        </w:r>
      </w:ins>
      <w:r>
        <w:t xml:space="preserve">) </w:t>
      </w:r>
      <w:commentRangeStart w:id="37"/>
      <w:r>
        <w:t>in youth mental health called ready4</w:t>
      </w:r>
      <w:commentRangeEnd w:id="37"/>
      <w:r w:rsidR="00620BA4">
        <w:rPr>
          <w:rStyle w:val="CommentReference"/>
        </w:rPr>
        <w:commentReference w:id="37"/>
      </w:r>
      <w:r>
        <w:t xml:space="preserve">. The framework includes of set of </w:t>
      </w:r>
      <w:del w:id="38" w:author="Matthew Hamilton" w:date="2023-03-23T11:21:00Z">
        <w:r w:rsidDel="00F07D30">
          <w:delText xml:space="preserve">20 </w:delText>
        </w:r>
      </w:del>
      <w:ins w:id="39" w:author="Matthew Hamilton" w:date="2023-03-23T17:36:00Z">
        <w:r w:rsidR="00282512">
          <w:t xml:space="preserve">seven </w:t>
        </w:r>
      </w:ins>
      <w:r>
        <w:t xml:space="preserve">standards for implementing a </w:t>
      </w:r>
      <w:del w:id="40" w:author="Matthew Hamilton" w:date="2023-03-23T11:18:00Z">
        <w:r w:rsidDel="00F07D30">
          <w:delText>MOSHEM</w:delText>
        </w:r>
      </w:del>
      <w:ins w:id="41" w:author="Matthew Hamilton" w:date="2023-03-23T11:43:00Z">
        <w:r w:rsidR="00CA65F4">
          <w:t>MOSCEM</w:t>
        </w:r>
      </w:ins>
      <w:r>
        <w:t xml:space="preserve"> that is accountable (</w:t>
      </w:r>
      <w:del w:id="42" w:author="Matthew Hamilton" w:date="2023-03-23T11:21:00Z">
        <w:r w:rsidDel="00F07D30">
          <w:delText xml:space="preserve">seven </w:delText>
        </w:r>
      </w:del>
      <w:ins w:id="43" w:author="Matthew Hamilton" w:date="2023-03-23T17:36:00Z">
        <w:r w:rsidR="00282512">
          <w:t>three</w:t>
        </w:r>
      </w:ins>
      <w:ins w:id="44" w:author="Matthew Hamilton" w:date="2023-03-23T11:21:00Z">
        <w:r w:rsidR="00F07D30">
          <w:t xml:space="preserve"> </w:t>
        </w:r>
      </w:ins>
      <w:r>
        <w:t>standards), reusable (</w:t>
      </w:r>
      <w:del w:id="45" w:author="Matthew Hamilton" w:date="2023-03-23T11:21:00Z">
        <w:r w:rsidDel="00F07D30">
          <w:delText xml:space="preserve">nine </w:delText>
        </w:r>
      </w:del>
      <w:ins w:id="46" w:author="Matthew Hamilton" w:date="2023-03-23T17:36:00Z">
        <w:r w:rsidR="00282512">
          <w:t>two</w:t>
        </w:r>
      </w:ins>
      <w:ins w:id="47" w:author="Matthew Hamilton" w:date="2023-03-23T11:21:00Z">
        <w:r w:rsidR="00F07D30">
          <w:t xml:space="preserve"> </w:t>
        </w:r>
      </w:ins>
      <w:r>
        <w:t>standards) and updatable (</w:t>
      </w:r>
      <w:del w:id="48" w:author="Matthew Hamilton" w:date="2023-03-23T11:21:00Z">
        <w:r w:rsidDel="00F07D30">
          <w:delText xml:space="preserve">four </w:delText>
        </w:r>
      </w:del>
      <w:ins w:id="49" w:author="Matthew Hamilton" w:date="2023-03-23T17:36:00Z">
        <w:r w:rsidR="00282512">
          <w:t>two</w:t>
        </w:r>
      </w:ins>
      <w:ins w:id="50" w:author="Matthew Hamilton" w:date="2023-03-23T11:21:00Z">
        <w:r w:rsidR="00F07D30">
          <w:t xml:space="preserve"> </w:t>
        </w:r>
      </w:ins>
      <w:r>
        <w:t xml:space="preserve">standards). We provide a rationale for each standard. The framework also includes a modelling toolkit of open access repositories and six R libraries for authoring </w:t>
      </w:r>
      <w:del w:id="51" w:author="Matthew Hamilton" w:date="2023-03-23T11:18:00Z">
        <w:r w:rsidDel="00F07D30">
          <w:delText>MOSHEM</w:delText>
        </w:r>
      </w:del>
      <w:ins w:id="52" w:author="Matthew Hamilton" w:date="2023-03-23T11:43:00Z">
        <w:r w:rsidR="00CA65F4">
          <w:t>MOSCEM</w:t>
        </w:r>
      </w:ins>
      <w:r>
        <w:t xml:space="preserve"> modules, supplying those modules with data and implementing reproducible modelling analyses. We describe an early application of the framework to implementing a utility mapping study and detail how the </w:t>
      </w:r>
      <w:del w:id="53" w:author="Matthew Hamilton" w:date="2023-03-23T11:18:00Z">
        <w:r w:rsidDel="00F07D30">
          <w:delText>MOSHEM</w:delText>
        </w:r>
      </w:del>
      <w:ins w:id="54" w:author="Matthew Hamilton" w:date="2023-03-23T11:43:00Z">
        <w:r w:rsidR="00CA65F4">
          <w:t>MOSCEM</w:t>
        </w:r>
      </w:ins>
      <w:r>
        <w:t xml:space="preserve"> components produced by that study meet 18 framework standards. We discuss how the framework will enable us to undertake and </w:t>
      </w:r>
      <w:proofErr w:type="spellStart"/>
      <w:r>
        <w:t>synthesise</w:t>
      </w:r>
      <w:proofErr w:type="spellEnd"/>
      <w:r>
        <w:t xml:space="preserve"> diverse economic modelling studies in youth mental health and highlight some broader implications for undertaking </w:t>
      </w:r>
      <w:del w:id="55" w:author="Matthew Hamilton" w:date="2023-03-23T11:18:00Z">
        <w:r w:rsidDel="00F07D30">
          <w:delText>MOSHEM</w:delText>
        </w:r>
      </w:del>
      <w:ins w:id="56" w:author="Matthew Hamilton" w:date="2023-03-23T11:43:00Z">
        <w:r w:rsidR="00CA65F4">
          <w:t>MOSCEM</w:t>
        </w:r>
      </w:ins>
      <w:r>
        <w:t>s to explore mental health and other topics.</w:t>
      </w:r>
      <w:commentRangeEnd w:id="24"/>
      <w:r w:rsidR="0016293A">
        <w:rPr>
          <w:rStyle w:val="CommentReference"/>
        </w:rPr>
        <w:commentReference w:id="24"/>
      </w:r>
    </w:p>
    <w:p w14:paraId="443DDDE7" w14:textId="77777777" w:rsidR="006326C1" w:rsidRDefault="001023AB">
      <w:pPr>
        <w:pStyle w:val="Abstract"/>
      </w:pPr>
      <w:r>
        <w:rPr>
          <w:b/>
          <w:bCs/>
        </w:rPr>
        <w:t xml:space="preserve">Code: </w:t>
      </w:r>
      <w:r>
        <w:t xml:space="preserve"> Visit </w:t>
      </w:r>
      <w:hyperlink r:id="rId11">
        <w:r>
          <w:rPr>
            <w:rStyle w:val="Hyperlink"/>
          </w:rPr>
          <w:t>https://www.ready4-dev.com</w:t>
        </w:r>
      </w:hyperlink>
      <w:r>
        <w:t xml:space="preserve"> for more information about how to find, install and apply ready4.</w:t>
      </w:r>
    </w:p>
    <w:p w14:paraId="1476B692" w14:textId="77777777" w:rsidR="006326C1" w:rsidRDefault="001023AB">
      <w:pPr>
        <w:pStyle w:val="FirstParagraph"/>
      </w:pPr>
      <w:r>
        <w:rPr>
          <w:vertAlign w:val="superscript"/>
        </w:rPr>
        <w:t>1</w:t>
      </w:r>
      <w:r>
        <w:t xml:space="preserve"> </w:t>
      </w:r>
      <w:proofErr w:type="spellStart"/>
      <w:r>
        <w:t>Orygen</w:t>
      </w:r>
      <w:proofErr w:type="spellEnd"/>
      <w:r>
        <w:t>,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14:paraId="2946B5BD" w14:textId="77777777" w:rsidR="006326C1" w:rsidRDefault="001023AB">
      <w:pPr>
        <w:pStyle w:val="BodyText"/>
      </w:pPr>
      <w:r>
        <w:rPr>
          <w:vertAlign w:val="superscript"/>
        </w:rPr>
        <w:t>✉</w:t>
      </w:r>
      <w:r>
        <w:t xml:space="preserve"> Correspondence: </w:t>
      </w:r>
      <w:hyperlink r:id="rId12">
        <w:r>
          <w:rPr>
            <w:rStyle w:val="Hyperlink"/>
          </w:rPr>
          <w:t>Matthew P Hamilton &lt;</w:t>
        </w:r>
        <w:hyperlink r:id="rId13">
          <w:r>
            <w:rPr>
              <w:rStyle w:val="Hyperlink"/>
            </w:rPr>
            <w:t>matthew.hamilton@orygen.org.au</w:t>
          </w:r>
        </w:hyperlink>
        <w:r>
          <w:rPr>
            <w:rStyle w:val="Hyperlink"/>
          </w:rPr>
          <w:t>&gt;</w:t>
        </w:r>
      </w:hyperlink>
    </w:p>
    <w:p w14:paraId="18B6DE11" w14:textId="77777777" w:rsidR="006326C1" w:rsidRDefault="001023AB">
      <w:pPr>
        <w:pStyle w:val="Heading1"/>
      </w:pPr>
      <w:bookmarkStart w:id="57" w:name="introduction"/>
      <w:r>
        <w:t>Introduction</w:t>
      </w:r>
    </w:p>
    <w:p w14:paraId="7CA6C469" w14:textId="1C7A48F3" w:rsidR="000949AA" w:rsidRPr="00757CBB" w:rsidRDefault="001023AB" w:rsidP="000949AA">
      <w:pPr>
        <w:pStyle w:val="BodyText"/>
        <w:rPr>
          <w:ins w:id="58" w:author="Matthew Hamilton" w:date="2023-04-12T13:09:00Z"/>
        </w:rPr>
      </w:pPr>
      <w:del w:id="59" w:author="Matthew Hamilton" w:date="2023-04-12T12:53:00Z">
        <w:r w:rsidDel="00757CBB">
          <w:delText>Computational models</w:delText>
        </w:r>
      </w:del>
      <w:del w:id="60" w:author="Matthew Hamilton" w:date="2023-03-23T11:34:00Z">
        <w:r w:rsidDel="00F226D9">
          <w:delText>,</w:delText>
        </w:r>
      </w:del>
      <w:del w:id="61" w:author="Matthew Hamilton" w:date="2023-04-12T12:53:00Z">
        <w:r w:rsidDel="00757CBB">
          <w:delText xml:space="preserve"> </w:delText>
        </w:r>
      </w:del>
      <w:del w:id="62" w:author="Matthew Hamilton" w:date="2023-03-23T11:34:00Z">
        <w:r w:rsidDel="00F226D9">
          <w:delText xml:space="preserve">particularly those addressing economic topics, </w:delText>
        </w:r>
      </w:del>
      <w:del w:id="63" w:author="Matthew Hamilton" w:date="2023-04-12T12:53:00Z">
        <w:r w:rsidDel="00757CBB">
          <w:delText xml:space="preserve">have become essential tools for </w:delText>
        </w:r>
        <w:commentRangeStart w:id="64"/>
        <w:r w:rsidDel="00757CBB">
          <w:delText xml:space="preserve">health policy development [1,2]. </w:delText>
        </w:r>
        <w:commentRangeEnd w:id="64"/>
        <w:r w:rsidR="00B3168A" w:rsidDel="00757CBB">
          <w:rPr>
            <w:rStyle w:val="CommentReference"/>
          </w:rPr>
          <w:commentReference w:id="64"/>
        </w:r>
      </w:del>
      <w:ins w:id="65" w:author="Matthew Hamilton" w:date="2023-04-03T13:49:00Z">
        <w:r w:rsidR="00D63C32">
          <w:t>H</w:t>
        </w:r>
      </w:ins>
      <w:ins w:id="66" w:author="Matthew Hamilton" w:date="2023-03-23T12:04:00Z">
        <w:r w:rsidR="003D0320">
          <w:t xml:space="preserve">ealth </w:t>
        </w:r>
      </w:ins>
      <w:ins w:id="67" w:author="Matthew Hamilton" w:date="2023-03-23T12:02:00Z">
        <w:r w:rsidR="003D0320">
          <w:t>economi</w:t>
        </w:r>
      </w:ins>
      <w:ins w:id="68" w:author="Matthew Hamilton" w:date="2023-04-12T12:58:00Z">
        <w:r w:rsidR="00757CBB">
          <w:t xml:space="preserve">cs </w:t>
        </w:r>
      </w:ins>
      <w:ins w:id="69" w:author="Matthew Hamilton" w:date="2023-04-12T15:10:00Z">
        <w:r w:rsidR="00714C87">
          <w:t>is a discipline concerned with</w:t>
        </w:r>
      </w:ins>
      <w:ins w:id="70" w:author="Matthew Hamilton" w:date="2023-04-12T12:58:00Z">
        <w:r w:rsidR="00757CBB">
          <w:t xml:space="preserve"> </w:t>
        </w:r>
      </w:ins>
      <w:ins w:id="71" w:author="Matthew Hamilton" w:date="2023-03-23T12:04:00Z">
        <w:r w:rsidR="003D0320">
          <w:t>problems</w:t>
        </w:r>
      </w:ins>
      <w:ins w:id="72" w:author="Matthew Hamilton" w:date="2023-03-23T12:16:00Z">
        <w:r w:rsidR="001857FE">
          <w:t xml:space="preserve"> that arise due to scarce resources, </w:t>
        </w:r>
      </w:ins>
      <w:ins w:id="73" w:author="Matthew Hamilton" w:date="2023-04-03T16:06:00Z">
        <w:r w:rsidR="0016293A">
          <w:t>such as</w:t>
        </w:r>
      </w:ins>
      <w:ins w:id="74" w:author="Matthew Hamilton" w:date="2023-03-23T12:16:00Z">
        <w:r w:rsidR="001857FE">
          <w:t xml:space="preserve"> </w:t>
        </w:r>
      </w:ins>
      <w:ins w:id="75" w:author="Matthew Hamilton" w:date="2023-03-23T12:19:00Z">
        <w:r w:rsidR="001857FE">
          <w:t xml:space="preserve">how to </w:t>
        </w:r>
      </w:ins>
      <w:ins w:id="76" w:author="Matthew Hamilton" w:date="2023-04-11T13:43:00Z">
        <w:r w:rsidR="00455FB7">
          <w:t xml:space="preserve">value health and healthcare, </w:t>
        </w:r>
      </w:ins>
      <w:ins w:id="77" w:author="Matthew Hamilton" w:date="2023-03-23T12:17:00Z">
        <w:r w:rsidR="001857FE">
          <w:t>allocate healthcare budgets</w:t>
        </w:r>
      </w:ins>
      <w:ins w:id="78" w:author="Matthew Hamilton" w:date="2023-04-11T13:43:00Z">
        <w:r w:rsidR="00455FB7">
          <w:t xml:space="preserve"> and</w:t>
        </w:r>
      </w:ins>
      <w:ins w:id="79" w:author="Matthew Hamilton" w:date="2023-04-03T16:02:00Z">
        <w:r w:rsidR="0016293A">
          <w:t xml:space="preserve"> </w:t>
        </w:r>
      </w:ins>
      <w:ins w:id="80" w:author="Matthew Hamilton" w:date="2023-04-03T16:09:00Z">
        <w:r w:rsidR="004970A6">
          <w:t>conf</w:t>
        </w:r>
      </w:ins>
      <w:ins w:id="81" w:author="Matthew Hamilton" w:date="2023-04-03T16:10:00Z">
        <w:r w:rsidR="004970A6">
          <w:t>igure</w:t>
        </w:r>
      </w:ins>
      <w:ins w:id="82" w:author="Matthew Hamilton" w:date="2023-04-03T16:05:00Z">
        <w:r w:rsidR="0016293A">
          <w:t xml:space="preserve"> health service</w:t>
        </w:r>
      </w:ins>
      <w:ins w:id="83" w:author="Matthew Hamilton" w:date="2023-04-03T16:11:00Z">
        <w:r w:rsidR="004970A6">
          <w:t>s</w:t>
        </w:r>
      </w:ins>
      <w:ins w:id="84" w:author="Matthew Hamilton" w:date="2023-04-03T16:07:00Z">
        <w:r w:rsidR="0016293A">
          <w:t xml:space="preserve"> </w:t>
        </w:r>
      </w:ins>
      <w:ins w:id="85" w:author="Matthew Hamilton" w:date="2023-04-03T16:06:00Z">
        <w:r w:rsidR="0016293A">
          <w:t>[</w:t>
        </w:r>
      </w:ins>
      <w:commentRangeStart w:id="86"/>
      <w:ins w:id="87" w:author="Matthew Hamilton" w:date="2023-04-04T18:08:00Z">
        <w:r w:rsidR="003105E4">
          <w:t>REF</w:t>
        </w:r>
        <w:commentRangeEnd w:id="86"/>
        <w:r w:rsidR="003105E4">
          <w:rPr>
            <w:rStyle w:val="CommentReference"/>
          </w:rPr>
          <w:commentReference w:id="86"/>
        </w:r>
      </w:ins>
      <w:ins w:id="88" w:author="Matthew Hamilton" w:date="2023-04-03T16:06:00Z">
        <w:r w:rsidR="0016293A">
          <w:t>]</w:t>
        </w:r>
      </w:ins>
      <w:ins w:id="89" w:author="Matthew Hamilton" w:date="2023-03-23T12:17:00Z">
        <w:r w:rsidR="001857FE">
          <w:t>.</w:t>
        </w:r>
      </w:ins>
      <w:ins w:id="90" w:author="Matthew Hamilton" w:date="2023-03-23T12:22:00Z">
        <w:r w:rsidR="00F21A13">
          <w:t xml:space="preserve"> </w:t>
        </w:r>
      </w:ins>
      <w:ins w:id="91" w:author="Matthew Hamilton" w:date="2023-04-12T12:54:00Z">
        <w:r w:rsidR="00757CBB">
          <w:t xml:space="preserve"> </w:t>
        </w:r>
      </w:ins>
      <w:ins w:id="92" w:author="Matthew Hamilton" w:date="2023-04-12T13:05:00Z">
        <w:r w:rsidR="000949AA">
          <w:t>In seeking to solve these problems</w:t>
        </w:r>
      </w:ins>
      <w:ins w:id="93" w:author="Matthew Hamilton" w:date="2023-04-12T13:06:00Z">
        <w:r w:rsidR="000949AA">
          <w:t xml:space="preserve">, </w:t>
        </w:r>
      </w:ins>
      <w:ins w:id="94" w:author="Matthew Hamilton" w:date="2023-04-12T13:08:00Z">
        <w:r w:rsidR="000949AA">
          <w:t xml:space="preserve">health </w:t>
        </w:r>
      </w:ins>
      <w:ins w:id="95" w:author="Matthew Hamilton" w:date="2023-04-12T13:06:00Z">
        <w:r w:rsidR="000949AA">
          <w:t xml:space="preserve">economists typically use </w:t>
        </w:r>
      </w:ins>
      <w:ins w:id="96" w:author="Matthew Hamilton" w:date="2023-04-12T13:02:00Z">
        <w:r w:rsidR="000949AA">
          <w:t xml:space="preserve">models </w:t>
        </w:r>
      </w:ins>
      <w:ins w:id="97" w:author="Matthew Hamilton" w:date="2023-04-12T13:08:00Z">
        <w:r w:rsidR="000949AA">
          <w:t>which are</w:t>
        </w:r>
      </w:ins>
      <w:ins w:id="98" w:author="Matthew Hamilton" w:date="2023-04-12T13:04:00Z">
        <w:r w:rsidR="000949AA">
          <w:t xml:space="preserve"> </w:t>
        </w:r>
      </w:ins>
      <w:ins w:id="99" w:author="Matthew Hamilton" w:date="2023-04-12T12:57:00Z">
        <w:r w:rsidR="00757CBB">
          <w:t xml:space="preserve">simplified </w:t>
        </w:r>
      </w:ins>
      <w:ins w:id="100" w:author="Matthew Hamilton" w:date="2023-04-12T15:17:00Z">
        <w:r w:rsidR="00714C87">
          <w:t xml:space="preserve">and selective </w:t>
        </w:r>
      </w:ins>
      <w:ins w:id="101" w:author="Matthew Hamilton" w:date="2023-04-12T12:57:00Z">
        <w:r w:rsidR="00757CBB">
          <w:t xml:space="preserve">representations of systems that </w:t>
        </w:r>
      </w:ins>
      <w:ins w:id="102" w:author="Matthew Hamilton" w:date="2023-04-12T15:18:00Z">
        <w:r w:rsidR="00714C87">
          <w:t xml:space="preserve">are believed to </w:t>
        </w:r>
      </w:ins>
      <w:ins w:id="103" w:author="Matthew Hamilton" w:date="2023-04-12T12:57:00Z">
        <w:r w:rsidR="00757CBB">
          <w:t>influence human health.</w:t>
        </w:r>
      </w:ins>
      <w:ins w:id="104" w:author="Matthew Hamilton" w:date="2023-04-12T13:09:00Z">
        <w:r w:rsidR="000949AA">
          <w:t xml:space="preserve"> </w:t>
        </w:r>
      </w:ins>
      <w:ins w:id="105" w:author="Matthew Hamilton" w:date="2023-04-12T15:18:00Z">
        <w:r w:rsidR="0058086C">
          <w:t xml:space="preserve">These </w:t>
        </w:r>
      </w:ins>
      <w:ins w:id="106" w:author="Matthew Hamilton" w:date="2023-04-12T13:09:00Z">
        <w:r w:rsidR="000949AA">
          <w:t>represent</w:t>
        </w:r>
      </w:ins>
      <w:ins w:id="107" w:author="Matthew Hamilton" w:date="2023-04-12T15:18:00Z">
        <w:r w:rsidR="0058086C">
          <w:t>ations can be</w:t>
        </w:r>
      </w:ins>
      <w:ins w:id="108" w:author="Matthew Hamilton" w:date="2023-04-12T15:19:00Z">
        <w:r w:rsidR="0058086C">
          <w:t xml:space="preserve"> described</w:t>
        </w:r>
      </w:ins>
      <w:ins w:id="109" w:author="Matthew Hamilton" w:date="2023-04-12T13:09:00Z">
        <w:r w:rsidR="000949AA">
          <w:t xml:space="preserve"> in words and pictures (a </w:t>
        </w:r>
        <w:r w:rsidR="000949AA">
          <w:rPr>
            <w:i/>
            <w:iCs/>
          </w:rPr>
          <w:t>conceptual</w:t>
        </w:r>
        <w:r w:rsidR="000949AA">
          <w:t xml:space="preserve"> model), in equations (a </w:t>
        </w:r>
        <w:r w:rsidR="000949AA" w:rsidRPr="00425FEE">
          <w:rPr>
            <w:i/>
            <w:iCs/>
          </w:rPr>
          <w:t>mathematical</w:t>
        </w:r>
        <w:r w:rsidR="000949AA">
          <w:t xml:space="preserve"> model) or in computer code</w:t>
        </w:r>
        <w:r w:rsidR="00062F47">
          <w:t xml:space="preserve"> (a </w:t>
        </w:r>
        <w:r w:rsidR="00062F47" w:rsidRPr="00062F47">
          <w:rPr>
            <w:i/>
            <w:iCs/>
            <w:rPrChange w:id="110" w:author="Matthew Hamilton" w:date="2023-04-12T13:09:00Z">
              <w:rPr/>
            </w:rPrChange>
          </w:rPr>
          <w:t>computational</w:t>
        </w:r>
        <w:r w:rsidR="00062F47">
          <w:t xml:space="preserve"> model).</w:t>
        </w:r>
      </w:ins>
      <w:ins w:id="111" w:author="Matthew Hamilton" w:date="2023-04-12T15:19:00Z">
        <w:r w:rsidR="00ED3AE4">
          <w:t xml:space="preserve"> </w:t>
        </w:r>
      </w:ins>
      <w:ins w:id="112" w:author="Matthew Hamilton" w:date="2023-04-12T15:36:00Z">
        <w:r w:rsidR="009554D0">
          <w:t xml:space="preserve">The predictions </w:t>
        </w:r>
      </w:ins>
      <w:ins w:id="113" w:author="Matthew Hamilton" w:date="2023-04-12T18:22:00Z">
        <w:r w:rsidR="002445BD">
          <w:t xml:space="preserve">reported in health economic studies </w:t>
        </w:r>
      </w:ins>
      <w:ins w:id="114" w:author="Matthew Hamilton" w:date="2023-04-12T15:36:00Z">
        <w:r w:rsidR="009554D0">
          <w:t>are</w:t>
        </w:r>
      </w:ins>
      <w:ins w:id="115" w:author="Matthew Hamilton" w:date="2023-04-12T18:23:00Z">
        <w:r w:rsidR="002445BD">
          <w:t xml:space="preserve"> typically</w:t>
        </w:r>
      </w:ins>
      <w:ins w:id="116" w:author="Matthew Hamilton" w:date="2023-04-12T15:36:00Z">
        <w:r w:rsidR="009554D0">
          <w:t xml:space="preserve"> generated by </w:t>
        </w:r>
      </w:ins>
      <w:ins w:id="117" w:author="Matthew Hamilton" w:date="2023-04-12T15:41:00Z">
        <w:r w:rsidR="008A7854">
          <w:t>the execution of a</w:t>
        </w:r>
      </w:ins>
      <w:ins w:id="118" w:author="Matthew Hamilton" w:date="2023-04-12T15:36:00Z">
        <w:r w:rsidR="009554D0">
          <w:t xml:space="preserve"> computer </w:t>
        </w:r>
      </w:ins>
      <w:ins w:id="119" w:author="Matthew Hamilton" w:date="2023-04-12T15:30:00Z">
        <w:r w:rsidR="009554D0">
          <w:t xml:space="preserve">program </w:t>
        </w:r>
      </w:ins>
      <w:ins w:id="120" w:author="Matthew Hamilton" w:date="2023-04-12T15:38:00Z">
        <w:r w:rsidR="009554D0">
          <w:t xml:space="preserve">which applies </w:t>
        </w:r>
      </w:ins>
      <w:ins w:id="121" w:author="Matthew Hamilton" w:date="2023-04-12T18:23:00Z">
        <w:r w:rsidR="002445BD">
          <w:t>a</w:t>
        </w:r>
      </w:ins>
      <w:ins w:id="122" w:author="Matthew Hamilton" w:date="2023-04-12T15:33:00Z">
        <w:r w:rsidR="009554D0">
          <w:t xml:space="preserve"> </w:t>
        </w:r>
      </w:ins>
      <w:ins w:id="123" w:author="Matthew Hamilton" w:date="2023-04-12T15:39:00Z">
        <w:r w:rsidR="009554D0">
          <w:t>computational model</w:t>
        </w:r>
      </w:ins>
      <w:ins w:id="124" w:author="Matthew Hamilton" w:date="2023-04-12T15:33:00Z">
        <w:r w:rsidR="009554D0">
          <w:t xml:space="preserve"> </w:t>
        </w:r>
      </w:ins>
      <w:ins w:id="125" w:author="Matthew Hamilton" w:date="2023-04-12T15:38:00Z">
        <w:r w:rsidR="009554D0">
          <w:t>to</w:t>
        </w:r>
      </w:ins>
      <w:ins w:id="126" w:author="Matthew Hamilton" w:date="2023-04-12T15:33:00Z">
        <w:r w:rsidR="009554D0">
          <w:t xml:space="preserve"> compatible data inputs </w:t>
        </w:r>
      </w:ins>
      <w:ins w:id="127" w:author="Matthew Hamilton" w:date="2023-04-12T15:40:00Z">
        <w:r w:rsidR="008A7854">
          <w:t>(e.g.,</w:t>
        </w:r>
      </w:ins>
      <w:ins w:id="128" w:author="Matthew Hamilton" w:date="2023-04-12T15:33:00Z">
        <w:r w:rsidR="009554D0">
          <w:t xml:space="preserve"> parameter values</w:t>
        </w:r>
      </w:ins>
      <w:ins w:id="129" w:author="Matthew Hamilton" w:date="2023-04-12T15:40:00Z">
        <w:r w:rsidR="008A7854">
          <w:t>)</w:t>
        </w:r>
      </w:ins>
      <w:ins w:id="130" w:author="Matthew Hamilton" w:date="2023-04-12T15:41:00Z">
        <w:r w:rsidR="008A7854">
          <w:t xml:space="preserve"> and performs a sequence</w:t>
        </w:r>
      </w:ins>
      <w:ins w:id="131" w:author="Matthew Hamilton" w:date="2023-04-12T15:39:00Z">
        <w:r w:rsidR="009554D0">
          <w:t xml:space="preserve"> of</w:t>
        </w:r>
      </w:ins>
      <w:ins w:id="132" w:author="Matthew Hamilton" w:date="2023-04-12T15:40:00Z">
        <w:r w:rsidR="008A7854">
          <w:t xml:space="preserve"> numeric calculations</w:t>
        </w:r>
      </w:ins>
      <w:ins w:id="133" w:author="Matthew Hamilton" w:date="2023-04-12T15:33:00Z">
        <w:r w:rsidR="009554D0">
          <w:t>.</w:t>
        </w:r>
      </w:ins>
    </w:p>
    <w:p w14:paraId="22710A56" w14:textId="24C9FC56" w:rsidR="000949AA" w:rsidRDefault="000949AA" w:rsidP="000949AA">
      <w:pPr>
        <w:pStyle w:val="FirstParagraph"/>
        <w:rPr>
          <w:ins w:id="134" w:author="Matthew Hamilton" w:date="2023-04-12T13:04:00Z"/>
        </w:rPr>
      </w:pPr>
    </w:p>
    <w:p w14:paraId="7EF84AF3" w14:textId="26302143" w:rsidR="008A41B4" w:rsidRPr="009270D5" w:rsidRDefault="00985C56">
      <w:pPr>
        <w:pStyle w:val="CommentText"/>
        <w:rPr>
          <w:ins w:id="135" w:author="Matthew Hamilton" w:date="2023-04-12T16:11:00Z"/>
        </w:rPr>
        <w:pPrChange w:id="136" w:author="Matthew Hamilton" w:date="2023-04-12T17:20:00Z">
          <w:pPr>
            <w:pStyle w:val="BodyText"/>
          </w:pPr>
        </w:pPrChange>
      </w:pPr>
      <w:ins w:id="137" w:author="Matthew Hamilton" w:date="2023-04-12T16:44:00Z">
        <w:r w:rsidRPr="009270D5">
          <w:rPr>
            <w:sz w:val="24"/>
            <w:szCs w:val="24"/>
          </w:rPr>
          <w:lastRenderedPageBreak/>
          <w:t xml:space="preserve">Computational models are now widely used </w:t>
        </w:r>
      </w:ins>
      <w:ins w:id="138" w:author="Matthew Hamilton" w:date="2023-04-12T16:45:00Z">
        <w:r w:rsidRPr="009270D5">
          <w:rPr>
            <w:sz w:val="24"/>
            <w:szCs w:val="24"/>
          </w:rPr>
          <w:t>to inform</w:t>
        </w:r>
      </w:ins>
      <w:ins w:id="139" w:author="Matthew Hamilton" w:date="2023-04-12T16:44:00Z">
        <w:r w:rsidRPr="009270D5">
          <w:rPr>
            <w:sz w:val="24"/>
            <w:szCs w:val="24"/>
          </w:rPr>
          <w:t xml:space="preserve"> healt</w:t>
        </w:r>
      </w:ins>
      <w:ins w:id="140" w:author="Matthew Hamilton" w:date="2023-04-12T16:45:00Z">
        <w:r w:rsidRPr="009270D5">
          <w:rPr>
            <w:sz w:val="24"/>
            <w:szCs w:val="24"/>
          </w:rPr>
          <w:t>h policy and system design</w:t>
        </w:r>
      </w:ins>
      <w:commentRangeStart w:id="141"/>
      <w:ins w:id="142" w:author="Matthew Hamilton" w:date="2023-04-12T16:44:00Z">
        <w:r w:rsidRPr="009270D5">
          <w:rPr>
            <w:sz w:val="24"/>
            <w:szCs w:val="24"/>
          </w:rPr>
          <w:t xml:space="preserve"> [1,2]</w:t>
        </w:r>
      </w:ins>
      <w:ins w:id="143" w:author="Matthew Hamilton" w:date="2023-04-12T17:16:00Z">
        <w:r w:rsidR="001141A2" w:rsidRPr="009270D5">
          <w:rPr>
            <w:sz w:val="24"/>
            <w:szCs w:val="24"/>
          </w:rPr>
          <w:t>.</w:t>
        </w:r>
      </w:ins>
      <w:ins w:id="144" w:author="Matthew Hamilton" w:date="2023-04-12T16:56:00Z">
        <w:r w:rsidR="00A44F1A" w:rsidRPr="009270D5">
          <w:rPr>
            <w:sz w:val="24"/>
            <w:szCs w:val="24"/>
          </w:rPr>
          <w:t xml:space="preserve"> </w:t>
        </w:r>
      </w:ins>
      <w:ins w:id="145" w:author="Matthew Hamilton" w:date="2023-04-12T17:17:00Z">
        <w:r w:rsidR="001141A2" w:rsidRPr="009270D5">
          <w:rPr>
            <w:sz w:val="24"/>
            <w:szCs w:val="24"/>
          </w:rPr>
          <w:t>T</w:t>
        </w:r>
      </w:ins>
      <w:ins w:id="146" w:author="Matthew Hamilton" w:date="2023-04-12T17:16:00Z">
        <w:r w:rsidR="001141A2" w:rsidRPr="009270D5">
          <w:rPr>
            <w:sz w:val="24"/>
            <w:szCs w:val="24"/>
          </w:rPr>
          <w:t>his</w:t>
        </w:r>
      </w:ins>
      <w:ins w:id="147" w:author="Matthew Hamilton" w:date="2023-04-12T17:22:00Z">
        <w:r w:rsidR="001141A2" w:rsidRPr="009270D5">
          <w:rPr>
            <w:sz w:val="24"/>
            <w:szCs w:val="24"/>
          </w:rPr>
          <w:t xml:space="preserve"> level of</w:t>
        </w:r>
      </w:ins>
      <w:ins w:id="148" w:author="Matthew Hamilton" w:date="2023-04-12T17:16:00Z">
        <w:r w:rsidR="001141A2" w:rsidRPr="009270D5">
          <w:rPr>
            <w:sz w:val="24"/>
            <w:szCs w:val="24"/>
          </w:rPr>
          <w:t xml:space="preserve"> influence</w:t>
        </w:r>
      </w:ins>
      <w:ins w:id="149" w:author="Matthew Hamilton" w:date="2023-04-12T17:17:00Z">
        <w:r w:rsidR="001141A2" w:rsidRPr="009270D5">
          <w:rPr>
            <w:sz w:val="24"/>
            <w:szCs w:val="24"/>
          </w:rPr>
          <w:t xml:space="preserve"> has concomitant</w:t>
        </w:r>
      </w:ins>
      <w:ins w:id="150" w:author="Matthew Hamilton" w:date="2023-04-12T16:59:00Z">
        <w:r w:rsidR="00C653AD" w:rsidRPr="009270D5">
          <w:rPr>
            <w:sz w:val="24"/>
            <w:szCs w:val="24"/>
          </w:rPr>
          <w:t xml:space="preserve"> ethical responsibilities</w:t>
        </w:r>
      </w:ins>
      <w:ins w:id="151" w:author="Matthew Hamilton" w:date="2023-04-12T17:00:00Z">
        <w:r w:rsidR="00C653AD" w:rsidRPr="009270D5">
          <w:rPr>
            <w:sz w:val="24"/>
            <w:szCs w:val="24"/>
          </w:rPr>
          <w:t xml:space="preserve"> </w:t>
        </w:r>
      </w:ins>
      <w:ins w:id="152" w:author="Matthew Hamilton" w:date="2023-04-12T17:17:00Z">
        <w:r w:rsidR="001141A2" w:rsidRPr="009270D5">
          <w:rPr>
            <w:sz w:val="24"/>
            <w:szCs w:val="24"/>
          </w:rPr>
          <w:t>for</w:t>
        </w:r>
      </w:ins>
      <w:ins w:id="153" w:author="Matthew Hamilton" w:date="2023-04-12T17:00:00Z">
        <w:r w:rsidR="00C653AD" w:rsidRPr="009270D5">
          <w:rPr>
            <w:sz w:val="24"/>
            <w:szCs w:val="24"/>
          </w:rPr>
          <w:t xml:space="preserve"> model developers</w:t>
        </w:r>
      </w:ins>
      <w:ins w:id="154" w:author="Matthew Hamilton" w:date="2023-04-13T12:23:00Z">
        <w:r w:rsidR="004C196E">
          <w:rPr>
            <w:sz w:val="24"/>
            <w:szCs w:val="24"/>
          </w:rPr>
          <w:t xml:space="preserve"> </w:t>
        </w:r>
      </w:ins>
      <w:ins w:id="155" w:author="Matthew Hamilton" w:date="2023-04-13T12:24:00Z">
        <w:r w:rsidR="004C196E">
          <w:rPr>
            <w:sz w:val="24"/>
            <w:szCs w:val="24"/>
          </w:rPr>
          <w:t>that are often</w:t>
        </w:r>
      </w:ins>
      <w:ins w:id="156" w:author="Matthew Hamilton" w:date="2023-04-13T12:28:00Z">
        <w:r w:rsidR="004C196E">
          <w:rPr>
            <w:sz w:val="24"/>
            <w:szCs w:val="24"/>
          </w:rPr>
          <w:t xml:space="preserve"> poorly understood and</w:t>
        </w:r>
      </w:ins>
      <w:ins w:id="157" w:author="Matthew Hamilton" w:date="2023-04-13T12:24:00Z">
        <w:r w:rsidR="004C196E">
          <w:rPr>
            <w:sz w:val="24"/>
            <w:szCs w:val="24"/>
          </w:rPr>
          <w:t xml:space="preserve"> inadequately fulfilled</w:t>
        </w:r>
      </w:ins>
      <w:ins w:id="158" w:author="Matthew Hamilton" w:date="2023-04-12T16:57:00Z">
        <w:r w:rsidR="00A44F1A" w:rsidRPr="009270D5">
          <w:rPr>
            <w:sz w:val="24"/>
            <w:szCs w:val="24"/>
          </w:rPr>
          <w:t xml:space="preserve"> </w:t>
        </w:r>
      </w:ins>
      <w:ins w:id="159" w:author="Matthew Hamilton" w:date="2023-04-12T16:58:00Z">
        <w:r w:rsidR="00A44F1A" w:rsidRPr="009270D5">
          <w:rPr>
            <w:sz w:val="24"/>
            <w:szCs w:val="24"/>
          </w:rPr>
          <w:t>[</w:t>
        </w:r>
        <w:r w:rsidR="00A44F1A" w:rsidRPr="009270D5">
          <w:rPr>
            <w:sz w:val="24"/>
            <w:szCs w:val="24"/>
            <w:rPrChange w:id="160" w:author="Matthew Hamilton" w:date="2023-04-12T17:28:00Z">
              <w:rPr/>
            </w:rPrChange>
          </w:rPr>
          <w:fldChar w:fldCharType="begin"/>
        </w:r>
        <w:r w:rsidR="00A44F1A" w:rsidRPr="009270D5">
          <w:rPr>
            <w:sz w:val="24"/>
            <w:szCs w:val="24"/>
          </w:rPr>
          <w:instrText xml:space="preserve"> HYPERLINK "https://doi.org/10.3389/fpubh.2017.00068" </w:instrText>
        </w:r>
        <w:r w:rsidR="00A44F1A" w:rsidRPr="004C196E">
          <w:rPr>
            <w:sz w:val="24"/>
            <w:szCs w:val="24"/>
          </w:rPr>
        </w:r>
        <w:r w:rsidR="00A44F1A" w:rsidRPr="009270D5">
          <w:rPr>
            <w:sz w:val="24"/>
            <w:szCs w:val="24"/>
            <w:rPrChange w:id="161" w:author="Matthew Hamilton" w:date="2023-04-12T17:28:00Z">
              <w:rPr/>
            </w:rPrChange>
          </w:rPr>
          <w:fldChar w:fldCharType="separate"/>
        </w:r>
        <w:r w:rsidR="00A44F1A" w:rsidRPr="009270D5">
          <w:rPr>
            <w:rStyle w:val="Hyperlink"/>
            <w:color w:val="282828"/>
            <w:sz w:val="24"/>
            <w:szCs w:val="24"/>
            <w:rPrChange w:id="162" w:author="Matthew Hamilton" w:date="2023-04-12T17:28:00Z">
              <w:rPr>
                <w:rStyle w:val="Hyperlink"/>
                <w:rFonts w:ascii="Georgia" w:hAnsi="Georgia"/>
                <w:color w:val="282828"/>
              </w:rPr>
            </w:rPrChange>
          </w:rPr>
          <w:t>https://doi.org/10.3389/fpubh.2017.00068</w:t>
        </w:r>
        <w:r w:rsidR="00A44F1A" w:rsidRPr="009270D5">
          <w:rPr>
            <w:sz w:val="24"/>
            <w:szCs w:val="24"/>
            <w:rPrChange w:id="163" w:author="Matthew Hamilton" w:date="2023-04-12T17:28:00Z">
              <w:rPr/>
            </w:rPrChange>
          </w:rPr>
          <w:fldChar w:fldCharType="end"/>
        </w:r>
      </w:ins>
      <w:ins w:id="164" w:author="Matthew Hamilton" w:date="2023-04-12T17:11:00Z">
        <w:r w:rsidR="004A1038" w:rsidRPr="009270D5">
          <w:rPr>
            <w:sz w:val="24"/>
            <w:szCs w:val="24"/>
          </w:rPr>
          <w:t xml:space="preserve">, </w:t>
        </w:r>
        <w:r w:rsidR="004A1038" w:rsidRPr="009270D5">
          <w:rPr>
            <w:color w:val="414042"/>
            <w:sz w:val="24"/>
            <w:szCs w:val="24"/>
            <w:shd w:val="clear" w:color="auto" w:fill="F1F1F1"/>
            <w:rPrChange w:id="165" w:author="Matthew Hamilton" w:date="2023-04-12T17:28:00Z">
              <w:rPr>
                <w:rFonts w:ascii="Helvetica" w:hAnsi="Helvetica"/>
                <w:color w:val="414042"/>
                <w:sz w:val="21"/>
                <w:szCs w:val="21"/>
                <w:shd w:val="clear" w:color="auto" w:fill="F1F1F1"/>
              </w:rPr>
            </w:rPrChange>
          </w:rPr>
          <w:t>10.1001/amajethics.2021.599.</w:t>
        </w:r>
      </w:ins>
      <w:ins w:id="166" w:author="Matthew Hamilton" w:date="2023-04-12T17:18:00Z">
        <w:r w:rsidR="001141A2" w:rsidRPr="009270D5">
          <w:rPr>
            <w:color w:val="414042"/>
            <w:sz w:val="24"/>
            <w:szCs w:val="24"/>
            <w:shd w:val="clear" w:color="auto" w:fill="F1F1F1"/>
            <w:rPrChange w:id="167" w:author="Matthew Hamilton" w:date="2023-04-12T17:28:00Z">
              <w:rPr>
                <w:rFonts w:ascii="Helvetica" w:hAnsi="Helvetica"/>
                <w:color w:val="414042"/>
                <w:sz w:val="21"/>
                <w:szCs w:val="21"/>
                <w:shd w:val="clear" w:color="auto" w:fill="F1F1F1"/>
              </w:rPr>
            </w:rPrChange>
          </w:rPr>
          <w:t>,</w:t>
        </w:r>
        <w:r w:rsidR="001141A2" w:rsidRPr="009270D5">
          <w:rPr>
            <w:sz w:val="24"/>
            <w:szCs w:val="24"/>
          </w:rPr>
          <w:t xml:space="preserve"> thompson2022escape</w:t>
        </w:r>
      </w:ins>
      <w:ins w:id="168" w:author="Matthew Hamilton" w:date="2023-04-12T17:19:00Z">
        <w:r w:rsidR="001141A2" w:rsidRPr="009270D5">
          <w:rPr>
            <w:sz w:val="24"/>
            <w:szCs w:val="24"/>
          </w:rPr>
          <w:t xml:space="preserve">, </w:t>
        </w:r>
      </w:ins>
      <w:ins w:id="169" w:author="Matthew Hamilton" w:date="2023-04-12T17:18:00Z">
        <w:r w:rsidR="001141A2" w:rsidRPr="009270D5">
          <w:rPr>
            <w:sz w:val="24"/>
            <w:szCs w:val="24"/>
          </w:rPr>
          <w:t>thompson2019escape</w:t>
        </w:r>
      </w:ins>
      <w:ins w:id="170" w:author="Matthew Hamilton" w:date="2023-04-12T16:58:00Z">
        <w:r w:rsidR="00A44F1A" w:rsidRPr="009270D5">
          <w:rPr>
            <w:sz w:val="24"/>
            <w:szCs w:val="24"/>
          </w:rPr>
          <w:t>]</w:t>
        </w:r>
      </w:ins>
      <w:ins w:id="171" w:author="Matthew Hamilton" w:date="2023-04-12T16:57:00Z">
        <w:r w:rsidR="00A44F1A" w:rsidRPr="009270D5">
          <w:rPr>
            <w:sz w:val="24"/>
            <w:szCs w:val="24"/>
          </w:rPr>
          <w:t>.</w:t>
        </w:r>
      </w:ins>
      <w:ins w:id="172" w:author="Matthew Hamilton" w:date="2023-04-12T16:44:00Z">
        <w:r w:rsidRPr="009270D5">
          <w:rPr>
            <w:sz w:val="24"/>
            <w:szCs w:val="24"/>
          </w:rPr>
          <w:t xml:space="preserve"> </w:t>
        </w:r>
        <w:commentRangeEnd w:id="141"/>
        <w:r w:rsidRPr="009270D5">
          <w:rPr>
            <w:rStyle w:val="CommentReference"/>
            <w:sz w:val="24"/>
            <w:szCs w:val="24"/>
            <w:rPrChange w:id="173" w:author="Matthew Hamilton" w:date="2023-04-12T17:28:00Z">
              <w:rPr>
                <w:rStyle w:val="CommentReference"/>
              </w:rPr>
            </w:rPrChange>
          </w:rPr>
          <w:commentReference w:id="141"/>
        </w:r>
        <w:r w:rsidRPr="009270D5">
          <w:rPr>
            <w:sz w:val="24"/>
            <w:szCs w:val="24"/>
          </w:rPr>
          <w:t xml:space="preserve"> </w:t>
        </w:r>
      </w:ins>
      <w:del w:id="174" w:author="Matthew Hamilton" w:date="2023-03-23T12:28:00Z">
        <w:r w:rsidR="001023AB" w:rsidRPr="009270D5" w:rsidDel="00F21A13">
          <w:rPr>
            <w:sz w:val="24"/>
            <w:szCs w:val="24"/>
          </w:rPr>
          <w:delText xml:space="preserve">Although influential and widely used, health economic models typically have a number of limitations that at best restrict their usefulness and which in some cases may facilitate harmful </w:delText>
        </w:r>
        <w:commentRangeStart w:id="175"/>
        <w:r w:rsidR="001023AB" w:rsidRPr="009270D5" w:rsidDel="00F21A13">
          <w:rPr>
            <w:sz w:val="24"/>
            <w:szCs w:val="24"/>
          </w:rPr>
          <w:delText>misuse</w:delText>
        </w:r>
        <w:commentRangeEnd w:id="175"/>
        <w:r w:rsidR="002E6C49" w:rsidRPr="009270D5" w:rsidDel="00F21A13">
          <w:rPr>
            <w:rStyle w:val="CommentReference"/>
            <w:sz w:val="24"/>
            <w:szCs w:val="24"/>
            <w:rPrChange w:id="176" w:author="Matthew Hamilton" w:date="2023-04-12T17:28:00Z">
              <w:rPr>
                <w:rStyle w:val="CommentReference"/>
              </w:rPr>
            </w:rPrChange>
          </w:rPr>
          <w:commentReference w:id="175"/>
        </w:r>
        <w:r w:rsidR="001023AB" w:rsidRPr="009270D5" w:rsidDel="00F21A13">
          <w:rPr>
            <w:sz w:val="24"/>
            <w:szCs w:val="24"/>
          </w:rPr>
          <w:delText>.</w:delText>
        </w:r>
      </w:del>
      <w:ins w:id="177" w:author="Matthew Hamilton" w:date="2023-04-12T16:18:00Z">
        <w:r w:rsidR="009C57C1" w:rsidRPr="009270D5">
          <w:rPr>
            <w:sz w:val="24"/>
            <w:szCs w:val="24"/>
          </w:rPr>
          <w:t xml:space="preserve"> </w:t>
        </w:r>
      </w:ins>
    </w:p>
    <w:p w14:paraId="29C5009E" w14:textId="168E0F37" w:rsidR="002F4DAA" w:rsidRDefault="00740DA9" w:rsidP="009270D5">
      <w:pPr>
        <w:pStyle w:val="BodyText"/>
        <w:rPr>
          <w:ins w:id="178" w:author="Matthew Hamilton" w:date="2023-04-11T16:40:00Z"/>
        </w:rPr>
      </w:pPr>
      <w:ins w:id="179" w:author="Matthew Hamilton" w:date="2023-04-11T15:11:00Z">
        <w:r>
          <w:t>We are developing a</w:t>
        </w:r>
      </w:ins>
      <w:ins w:id="180" w:author="Matthew Hamilton" w:date="2023-04-11T15:12:00Z">
        <w:r>
          <w:t xml:space="preserve"> model t</w:t>
        </w:r>
      </w:ins>
      <w:ins w:id="181" w:author="Matthew Hamilton" w:date="2023-04-11T15:11:00Z">
        <w:r>
          <w:t>o</w:t>
        </w:r>
      </w:ins>
      <w:ins w:id="182" w:author="Matthew Hamilton" w:date="2023-04-11T15:12:00Z">
        <w:r>
          <w:t xml:space="preserve"> explore multiple economic questions relating to the mental health o</w:t>
        </w:r>
      </w:ins>
      <w:ins w:id="183" w:author="Matthew Hamilton" w:date="2023-04-11T15:11:00Z">
        <w:r>
          <w:t>f young people aged 12 to 25</w:t>
        </w:r>
      </w:ins>
      <w:ins w:id="184" w:author="Matthew Hamilton" w:date="2023-04-12T17:27:00Z">
        <w:r w:rsidR="009270D5">
          <w:t xml:space="preserve">. </w:t>
        </w:r>
      </w:ins>
      <w:ins w:id="185" w:author="Matthew Hamilton" w:date="2023-04-11T15:22:00Z">
        <w:r w:rsidR="001B6D50">
          <w:t xml:space="preserve"> </w:t>
        </w:r>
      </w:ins>
      <w:ins w:id="186" w:author="Matthew Hamilton" w:date="2023-04-12T17:41:00Z">
        <w:r w:rsidR="00D443F8">
          <w:t xml:space="preserve">When making </w:t>
        </w:r>
      </w:ins>
      <w:ins w:id="187" w:author="Matthew Hamilton" w:date="2023-04-12T17:30:00Z">
        <w:r w:rsidR="009270D5">
          <w:t xml:space="preserve">choices </w:t>
        </w:r>
      </w:ins>
      <w:ins w:id="188" w:author="Matthew Hamilton" w:date="2023-04-12T17:31:00Z">
        <w:r w:rsidR="009270D5">
          <w:t xml:space="preserve">about </w:t>
        </w:r>
      </w:ins>
      <w:ins w:id="189" w:author="Matthew Hamilton" w:date="2023-04-12T17:41:00Z">
        <w:r w:rsidR="00D443F8">
          <w:t>how to implement this model</w:t>
        </w:r>
      </w:ins>
      <w:ins w:id="190" w:author="Matthew Hamilton" w:date="2023-04-12T17:31:00Z">
        <w:r w:rsidR="009270D5">
          <w:t xml:space="preserve"> computational</w:t>
        </w:r>
      </w:ins>
      <w:ins w:id="191" w:author="Matthew Hamilton" w:date="2023-04-12T17:42:00Z">
        <w:r w:rsidR="00D443F8">
          <w:t>ly, we wished</w:t>
        </w:r>
      </w:ins>
      <w:ins w:id="192" w:author="Matthew Hamilton" w:date="2023-04-12T17:31:00Z">
        <w:r w:rsidR="009270D5">
          <w:t xml:space="preserve"> </w:t>
        </w:r>
      </w:ins>
      <w:ins w:id="193" w:author="Matthew Hamilton" w:date="2023-04-12T17:42:00Z">
        <w:r w:rsidR="00D443F8">
          <w:t xml:space="preserve">to </w:t>
        </w:r>
      </w:ins>
      <w:ins w:id="194" w:author="Matthew Hamilton" w:date="2023-04-12T17:46:00Z">
        <w:r w:rsidR="004F733E">
          <w:t>facilitate</w:t>
        </w:r>
      </w:ins>
      <w:ins w:id="195" w:author="Matthew Hamilton" w:date="2023-04-12T17:32:00Z">
        <w:r w:rsidR="009270D5">
          <w:t xml:space="preserve"> ethical development and use.</w:t>
        </w:r>
      </w:ins>
      <w:ins w:id="196" w:author="Matthew Hamilton" w:date="2023-04-12T17:33:00Z">
        <w:r w:rsidR="009270D5">
          <w:t xml:space="preserve"> </w:t>
        </w:r>
      </w:ins>
      <w:ins w:id="197" w:author="Matthew Hamilton" w:date="2023-04-11T15:19:00Z">
        <w:r>
          <w:t xml:space="preserve">However, we </w:t>
        </w:r>
      </w:ins>
      <w:ins w:id="198" w:author="Matthew Hamilton" w:date="2023-04-11T15:22:00Z">
        <w:r w:rsidR="001B6D50">
          <w:t>are</w:t>
        </w:r>
      </w:ins>
      <w:ins w:id="199" w:author="Matthew Hamilton" w:date="2023-04-11T15:19:00Z">
        <w:r>
          <w:t xml:space="preserve"> not aware of any </w:t>
        </w:r>
      </w:ins>
      <w:ins w:id="200" w:author="Matthew Hamilton" w:date="2023-04-11T16:53:00Z">
        <w:r w:rsidR="009A5FD8">
          <w:t xml:space="preserve">software framework </w:t>
        </w:r>
      </w:ins>
      <w:ins w:id="201" w:author="Matthew Hamilton" w:date="2023-04-13T12:32:00Z">
        <w:r w:rsidR="00DC12A6">
          <w:t>for implementing</w:t>
        </w:r>
      </w:ins>
      <w:ins w:id="202" w:author="Matthew Hamilton" w:date="2023-04-11T17:17:00Z">
        <w:r w:rsidR="00F94FCA">
          <w:t xml:space="preserve"> CHEMs</w:t>
        </w:r>
      </w:ins>
      <w:ins w:id="203" w:author="Matthew Hamilton" w:date="2023-04-13T12:32:00Z">
        <w:r w:rsidR="00DC12A6">
          <w:t xml:space="preserve"> that adhere to explicitly stated ethical requirements</w:t>
        </w:r>
      </w:ins>
      <w:ins w:id="204" w:author="Matthew Hamilton" w:date="2023-04-11T16:48:00Z">
        <w:r w:rsidR="00E23C9B">
          <w:t>.</w:t>
        </w:r>
      </w:ins>
    </w:p>
    <w:p w14:paraId="65522746" w14:textId="0E20F49E" w:rsidR="004361B2" w:rsidDel="00740DA9" w:rsidRDefault="004361B2">
      <w:pPr>
        <w:pStyle w:val="BodyText"/>
        <w:rPr>
          <w:del w:id="205" w:author="Matthew Hamilton" w:date="2023-04-03T15:45:00Z"/>
        </w:rPr>
      </w:pPr>
    </w:p>
    <w:p w14:paraId="40A350E6" w14:textId="16EE9E4A" w:rsidR="006326C1" w:rsidDel="00C65C86" w:rsidRDefault="001023AB">
      <w:pPr>
        <w:pStyle w:val="BodyText"/>
        <w:rPr>
          <w:del w:id="206" w:author="Matthew Hamilton" w:date="2023-04-03T13:25:00Z"/>
          <w:moveFrom w:id="207" w:author="Matthew Hamilton" w:date="2023-03-23T12:25:00Z"/>
        </w:rPr>
      </w:pPr>
      <w:moveFromRangeStart w:id="208" w:author="Matthew Hamilton" w:date="2023-03-23T12:25:00Z" w:name="move130466767"/>
      <w:moveFrom w:id="209" w:author="Matthew Hamilton" w:date="2023-03-23T12:25:00Z">
        <w:del w:id="210" w:author="Matthew Hamilton" w:date="2023-03-23T12:31:00Z">
          <w:r w:rsidDel="004553BD">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 and frequently insufficient validation [7] of health economic models. Many health economic models are released with undeclared errors [8]. The value judgments that strongly shape health economic analyses are rarely made explicit, omissions that may lead to socially unacceptable policy recommendations [9]. A modelling team’s value judgments about what questions to address, the most important features of a system to represent and the weighting of different types of evidence may be poorly aligned with those of the people impacted by decisions informed by model analyses [10]. As health economic models adopt more sophisticated techniques, the need for accountability grows. More complex models may be more prone to propagation errors [11] and models designed to address multiple questions should be expected to meet more onerous verification and validation obligations [12,13]. The nature and extent of individual model authorship contributions may be less clear in models implemented over longer time-frames with a large and changing group of collaborators [10].</w:delText>
          </w:r>
        </w:del>
      </w:moveFrom>
    </w:p>
    <w:p w14:paraId="54635554" w14:textId="1081927C" w:rsidR="006326C1" w:rsidDel="00C65C86" w:rsidRDefault="001023AB">
      <w:pPr>
        <w:pStyle w:val="BodyText"/>
        <w:rPr>
          <w:del w:id="211" w:author="Matthew Hamilton" w:date="2023-04-03T13:25:00Z"/>
          <w:moveFrom w:id="212" w:author="Matthew Hamilton" w:date="2023-03-23T12:26:00Z"/>
        </w:rPr>
      </w:pPr>
      <w:moveFromRangeStart w:id="213" w:author="Matthew Hamilton" w:date="2023-03-23T12:26:00Z" w:name="move130466798"/>
      <w:moveFromRangeEnd w:id="208"/>
      <w:moveFrom w:id="214" w:author="Matthew Hamilton" w:date="2023-03-23T12:26:00Z">
        <w:del w:id="215" w:author="Matthew Hamilton" w:date="2023-04-03T13:25:00Z">
          <w:r w:rsidDel="00C65C86">
            <w:delText xml:space="preserve">The </w:delText>
          </w:r>
          <w:commentRangeStart w:id="216"/>
          <w:r w:rsidDel="00C65C86">
            <w:delText xml:space="preserve">resource and skills intensive undertaking of modelling </w:delText>
          </w:r>
          <w:commentRangeEnd w:id="216"/>
          <w:r w:rsidR="002E6C49" w:rsidDel="00C65C86">
            <w:rPr>
              <w:rStyle w:val="CommentReference"/>
            </w:rPr>
            <w:commentReference w:id="216"/>
          </w:r>
          <w:r w:rsidDel="00C65C86">
            <w:delText xml:space="preserve">could be made more tractable if it was easier for health economists to re-use each other’s models [14]. However, as many health economic models are owned by pharmaceutical companies and consultancies, commercial considerations can limit the reuse of models and their constituent code and data [13]. Legal and ethical issues such as privacy and confidentiality requirements further limit public release of some model </w:delText>
          </w:r>
          <w:commentRangeStart w:id="217"/>
          <w:r w:rsidDel="00C65C86">
            <w:delText>artefacts</w:delText>
          </w:r>
          <w:commentRangeEnd w:id="217"/>
          <w:r w:rsidR="002E6C49" w:rsidDel="00C65C86">
            <w:rPr>
              <w:rStyle w:val="CommentReference"/>
            </w:rPr>
            <w:commentReference w:id="217"/>
          </w:r>
          <w:r w:rsidDel="00C65C86">
            <w:delText xml:space="preserve"> [15]. Transferring a health economic model developed for one jurisdiction for application in another typically involves retaining some features and updating others [16]. However, </w:delText>
          </w:r>
          <w:commentRangeStart w:id="218"/>
          <w:r w:rsidDel="00C65C86">
            <w:delText xml:space="preserve">models do not always make implementation choices </w:delText>
          </w:r>
          <w:commentRangeEnd w:id="218"/>
          <w:r w:rsidR="002E6C49" w:rsidDel="00C65C86">
            <w:rPr>
              <w:rStyle w:val="CommentReference"/>
            </w:rPr>
            <w:commentReference w:id="218"/>
          </w:r>
          <w:r w:rsidDel="00C65C86">
            <w:delText>(for example, use of concepts with standardised meanings across jurisdictions, supplying context specific data as replaceable data-packs and distributing source code under licenses that allow derivative works) that facilitate model transferability.</w:delText>
          </w:r>
        </w:del>
      </w:moveFrom>
    </w:p>
    <w:moveFromRangeEnd w:id="213"/>
    <w:p w14:paraId="01CD6630" w14:textId="4AEF9D22" w:rsidR="006326C1" w:rsidDel="00F21A13" w:rsidRDefault="001023AB">
      <w:pPr>
        <w:pStyle w:val="BodyText"/>
        <w:rPr>
          <w:del w:id="219" w:author="Matthew Hamilton" w:date="2023-03-23T12:26:00Z"/>
        </w:rPr>
      </w:pPr>
      <w:del w:id="220" w:author="Matthew Hamilton" w:date="2023-03-23T12:26:00Z">
        <w:r w:rsidDel="00F21A13">
          <w:delText>Health economic models should be updated and refined as new evidence emerges and decision contexts change [17], but this occurs infrequently [18]. Funding for health economic modelling projects rarely extend to provision of medium term support for model updates and improvements. The career trajectories of health economists can also mitigate against adequate maintenance of a model</w:delText>
        </w:r>
      </w:del>
      <w:ins w:id="221" w:author="Cathy Mihalopoulos" w:date="2023-02-08T13:43:00Z">
        <w:del w:id="222" w:author="Matthew Hamilton" w:date="2023-03-23T12:26:00Z">
          <w:r w:rsidR="002E6C49" w:rsidDel="00F21A13">
            <w:delText>. For example, it is</w:delText>
          </w:r>
        </w:del>
      </w:ins>
      <w:del w:id="223" w:author="Matthew Hamilton" w:date="2023-03-23T12:26:00Z">
        <w:r w:rsidDel="00F21A13">
          <w:delText>, it being relatively common for model authors to have moved on from the team that owns the model and / or from working on the health condition for which the model was developed.</w:delText>
        </w:r>
      </w:del>
    </w:p>
    <w:p w14:paraId="3FD5FDC7" w14:textId="1DF2D812" w:rsidR="006326C1" w:rsidDel="00F21A13" w:rsidRDefault="001023AB">
      <w:pPr>
        <w:pStyle w:val="BodyText"/>
        <w:rPr>
          <w:del w:id="224" w:author="Matthew Hamilton" w:date="2023-03-23T12:29:00Z"/>
        </w:rPr>
      </w:pPr>
      <w:del w:id="225" w:author="Matthew Hamilton" w:date="2023-03-23T12:29:00Z">
        <w:r w:rsidDel="00F21A13">
          <w:delText>A potential strategy for improving model accountability, reusability and updatability is to make models both modular and open-source.</w:delText>
        </w:r>
      </w:del>
    </w:p>
    <w:p w14:paraId="0F7599EF" w14:textId="45950B79" w:rsidR="006326C1" w:rsidDel="00C65C86" w:rsidRDefault="001023AB">
      <w:pPr>
        <w:pStyle w:val="BodyText"/>
        <w:rPr>
          <w:del w:id="226" w:author="Matthew Hamilton" w:date="2023-04-03T13:25:00Z"/>
        </w:rPr>
      </w:pPr>
      <w:del w:id="227" w:author="Matthew Hamilton" w:date="2023-03-23T12:37:00Z">
        <w:r w:rsidDel="004553BD">
          <w:delText xml:space="preserve">A modular </w:delText>
        </w:r>
      </w:del>
      <w:del w:id="228" w:author="Matthew Hamilton" w:date="2023-04-03T13:25:00Z">
        <w:r w:rsidDel="00C65C86">
          <w:delText xml:space="preserve">model is constructed from multiple reusable and replaceable sub-models (modules) [19]. Modules can share inputs and outputs with other </w:delText>
        </w:r>
      </w:del>
      <w:del w:id="229" w:author="Matthew Hamilton" w:date="2023-03-23T12:37:00Z">
        <w:r w:rsidDel="004553BD">
          <w:delText xml:space="preserve">modules </w:delText>
        </w:r>
      </w:del>
      <w:del w:id="230" w:author="Matthew Hamilton" w:date="2023-04-03T13:25:00Z">
        <w:r w:rsidDel="00C65C86">
          <w:delText xml:space="preserve">or can be run as independent </w:delText>
        </w:r>
        <w:commentRangeStart w:id="231"/>
        <w:r w:rsidDel="00C65C86">
          <w:delText>models</w:delText>
        </w:r>
        <w:commentRangeEnd w:id="231"/>
        <w:r w:rsidR="002E6C49" w:rsidDel="00C65C86">
          <w:rPr>
            <w:rStyle w:val="CommentReference"/>
          </w:rPr>
          <w:commentReference w:id="231"/>
        </w:r>
        <w:r w:rsidDel="00C65C86">
          <w:delText xml:space="preserve"> [20]. 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delText>
        </w:r>
      </w:del>
    </w:p>
    <w:p w14:paraId="2D9F19C0" w14:textId="097F7341" w:rsidR="006326C1" w:rsidDel="00C65C86" w:rsidRDefault="001023AB">
      <w:pPr>
        <w:pStyle w:val="BodyText"/>
        <w:rPr>
          <w:del w:id="232" w:author="Matthew Hamilton" w:date="2023-04-03T13:25:00Z"/>
        </w:rPr>
      </w:pPr>
      <w:del w:id="233" w:author="Matthew Hamilton" w:date="2023-04-03T13:25:00Z">
        <w:r w:rsidDel="00C65C86">
          <w:delText xml:space="preserve">Modular models provide an opportunity for multiple modelling teams to contribute to, test and reuse models. To enhance this capacity, modular models may be implemented as open source projects that give others liberal permissions to access and use model source code and data [19–21]. Although there appears to be in principle support from many health economists for greater use of open source </w:delText>
        </w:r>
      </w:del>
      <w:del w:id="234" w:author="Matthew Hamilton" w:date="2023-03-23T12:44:00Z">
        <w:r w:rsidDel="00E17146">
          <w:delText xml:space="preserve">health economic </w:delText>
        </w:r>
      </w:del>
      <w:del w:id="235" w:author="Matthew Hamilton" w:date="2023-04-03T13:25:00Z">
        <w:r w:rsidDel="00C65C86">
          <w:delText>models</w:delText>
        </w:r>
      </w:del>
      <w:del w:id="236" w:author="Matthew Hamilton" w:date="2023-03-23T12:44:00Z">
        <w:r w:rsidDel="00E17146">
          <w:delText xml:space="preserve"> (OSHEMs)</w:delText>
        </w:r>
      </w:del>
      <w:del w:id="237" w:author="Matthew Hamilton" w:date="2023-04-03T13:25:00Z">
        <w:r w:rsidDel="00C65C86">
          <w:delText xml:space="preserve"> [15], actual implementations are rare [13,25,26]. Barriers to adopti</w:delText>
        </w:r>
      </w:del>
      <w:del w:id="238" w:author="Matthew Hamilton" w:date="2023-03-23T12:45:00Z">
        <w:r w:rsidDel="00E17146">
          <w:delText xml:space="preserve">on of OSHEMs </w:delText>
        </w:r>
      </w:del>
      <w:del w:id="239" w:author="Matthew Hamilton" w:date="2023-04-03T13:25:00Z">
        <w:r w:rsidDel="00C65C86">
          <w:delText xml:space="preserve">include concerns about intellectual property, confidentiality, model misuse and the resources required to support open source implementations [15,27]. </w:delText>
        </w:r>
      </w:del>
      <w:del w:id="240" w:author="Matthew Hamilton" w:date="2023-03-23T12:49:00Z">
        <w:r w:rsidDel="00E17146">
          <w:delText xml:space="preserve">Adherence to good practice guidance is an essential requirement for healthcare modelling [2], but guidelines for implementing </w:delText>
        </w:r>
      </w:del>
      <w:del w:id="241" w:author="Matthew Hamilton" w:date="2023-03-23T12:46:00Z">
        <w:r w:rsidDel="00E17146">
          <w:delText xml:space="preserve">OSHEMs </w:delText>
        </w:r>
      </w:del>
      <w:del w:id="242" w:author="Matthew Hamilton" w:date="2023-03-23T12:49:00Z">
        <w:r w:rsidDel="00E17146">
          <w:delText>remain scarce</w:delText>
        </w:r>
      </w:del>
      <w:del w:id="243" w:author="Matthew Hamilton" w:date="2023-03-23T12:46:00Z">
        <w:r w:rsidDel="00E17146">
          <w:delText>, piecemeal</w:delText>
        </w:r>
      </w:del>
      <w:del w:id="244" w:author="Matthew Hamilton" w:date="2023-03-23T12:49:00Z">
        <w:r w:rsidDel="00E17146">
          <w:delText xml:space="preserve"> and need improving [28].</w:delText>
        </w:r>
      </w:del>
    </w:p>
    <w:p w14:paraId="4BABAFDE" w14:textId="7D37E3B2" w:rsidR="006326C1" w:rsidDel="00C65C86" w:rsidRDefault="001023AB">
      <w:pPr>
        <w:pStyle w:val="BodyText"/>
        <w:rPr>
          <w:del w:id="245" w:author="Matthew Hamilton" w:date="2023-04-03T13:25:00Z"/>
        </w:rPr>
      </w:pPr>
      <w:del w:id="246" w:author="Matthew Hamilton" w:date="2023-04-03T13:25:00Z">
        <w:r w:rsidDel="00C65C86">
          <w:delText xml:space="preserve">Our interest in modular and open source approaches developed when we began seeking </w:delText>
        </w:r>
      </w:del>
      <w:del w:id="247" w:author="Matthew Hamilton" w:date="2023-03-23T12:46:00Z">
        <w:r w:rsidDel="00E17146">
          <w:delText xml:space="preserve">am </w:delText>
        </w:r>
      </w:del>
      <w:del w:id="248" w:author="Matthew Hamilton" w:date="2023-04-03T13:25:00Z">
        <w:r w:rsidDel="00C65C86">
          <w:delText>appropriate framework for undertaking and validly synthesising diverse types of economic research in mental health. Mental disorders impose high health, social and economic burdens worldwide [29,30]. Much of this burden is potentially avertable [31], but poorly financed and organised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delText>
        </w:r>
      </w:del>
    </w:p>
    <w:p w14:paraId="1486BEAE" w14:textId="5158A863" w:rsidR="006326C1" w:rsidDel="005F0564" w:rsidRDefault="001023AB">
      <w:pPr>
        <w:pStyle w:val="BodyText"/>
        <w:rPr>
          <w:del w:id="249" w:author="Matthew Hamilton" w:date="2023-04-03T16:16:00Z"/>
          <w:moveFrom w:id="250" w:author="Matthew Hamilton" w:date="2023-03-23T12:58:00Z"/>
        </w:rPr>
      </w:pPr>
      <w:del w:id="251" w:author="Matthew Hamilton" w:date="2023-04-03T16:16:00Z">
        <w:r w:rsidDel="005F0564">
          <w:delText>We are developing ready4 (</w:delText>
        </w:r>
        <w:r w:rsidDel="005F0564">
          <w:fldChar w:fldCharType="begin"/>
        </w:r>
        <w:r w:rsidDel="005F0564">
          <w:delInstrText>HYPERLINK "https://www.ready4-dev.com" \h</w:delInstrText>
        </w:r>
        <w:r w:rsidDel="005F0564">
          <w:fldChar w:fldCharType="separate"/>
        </w:r>
        <w:r w:rsidDel="005F0564">
          <w:rPr>
            <w:rStyle w:val="Hyperlink"/>
          </w:rPr>
          <w:delText>https://www.ready4-dev.com</w:delText>
        </w:r>
        <w:r w:rsidDel="005F0564">
          <w:rPr>
            <w:rStyle w:val="Hyperlink"/>
          </w:rPr>
          <w:fldChar w:fldCharType="end"/>
        </w:r>
        <w:r w:rsidDel="005F0564">
          <w:delText xml:space="preserve">), a </w:delText>
        </w:r>
      </w:del>
      <w:del w:id="252" w:author="Matthew Hamilton" w:date="2023-04-03T15:46:00Z">
        <w:r w:rsidDel="00DB53DD">
          <w:delText xml:space="preserve">modular </w:delText>
        </w:r>
      </w:del>
      <w:del w:id="253" w:author="Matthew Hamilton" w:date="2023-03-23T12:47:00Z">
        <w:r w:rsidDel="00E17146">
          <w:delText>OS</w:delText>
        </w:r>
      </w:del>
      <w:del w:id="254" w:author="Matthew Hamilton" w:date="2023-03-23T12:27:00Z">
        <w:r w:rsidDel="00F21A13">
          <w:delText>H</w:delText>
        </w:r>
      </w:del>
      <w:del w:id="255" w:author="Matthew Hamilton" w:date="2023-03-23T12:47:00Z">
        <w:r w:rsidDel="00E17146">
          <w:delText>EM</w:delText>
        </w:r>
      </w:del>
      <w:del w:id="256" w:author="Matthew Hamilton" w:date="2023-04-03T15:46:00Z">
        <w:r w:rsidDel="00DB53DD">
          <w:delText xml:space="preserve"> (</w:delText>
        </w:r>
      </w:del>
      <w:del w:id="257" w:author="Matthew Hamilton" w:date="2023-03-23T11:18:00Z">
        <w:r w:rsidDel="00F07D30">
          <w:delText>MOSHEM</w:delText>
        </w:r>
      </w:del>
      <w:del w:id="258" w:author="Matthew Hamilton" w:date="2023-04-03T15:46:00Z">
        <w:r w:rsidDel="00DB53DD">
          <w:delText xml:space="preserve">) </w:delText>
        </w:r>
      </w:del>
      <w:del w:id="259" w:author="Matthew Hamilton" w:date="2023-04-03T16:16:00Z">
        <w:r w:rsidDel="005F0564">
          <w:delText>on the mental health of young people aged 12 to 25</w:delText>
        </w:r>
      </w:del>
      <w:del w:id="260" w:author="Matthew Hamilton" w:date="2023-04-03T15:49:00Z">
        <w:r w:rsidDel="00DB53DD">
          <w:delText xml:space="preserve">. </w:delText>
        </w:r>
      </w:del>
      <w:moveFromRangeStart w:id="261" w:author="Matthew Hamilton" w:date="2023-03-23T12:58:00Z" w:name="move130468707"/>
      <w:moveFrom w:id="262" w:author="Matthew Hamilton" w:date="2023-03-23T12:58:00Z">
        <w:del w:id="263" w:author="Matthew Hamilton" w:date="2023-04-03T16:16:00Z">
          <w:r w:rsidDel="005F0564">
            <w:delText xml:space="preserve">We are initially applying ready4 to four of the twelve domains of health economics identified by Wagstaff and Culyer [35]: </w:delText>
          </w:r>
        </w:del>
      </w:moveFrom>
    </w:p>
    <w:p w14:paraId="104DC353" w14:textId="484588DC" w:rsidR="006326C1" w:rsidDel="00072B29" w:rsidRDefault="001023AB">
      <w:pPr>
        <w:pStyle w:val="BodyText"/>
        <w:rPr>
          <w:moveFrom w:id="264" w:author="Matthew Hamilton" w:date="2023-03-23T12:58:00Z"/>
        </w:rPr>
        <w:pPrChange w:id="265" w:author="Matthew Hamilton" w:date="2023-03-23T12:57:00Z">
          <w:pPr>
            <w:numPr>
              <w:numId w:val="27"/>
            </w:numPr>
            <w:ind w:left="720" w:hanging="480"/>
          </w:pPr>
        </w:pPrChange>
      </w:pPr>
      <w:moveFrom w:id="266" w:author="Matthew Hamilton" w:date="2023-03-23T12:58:00Z">
        <w:r w:rsidDel="00072B29">
          <w:rPr>
            <w:i/>
            <w:iCs/>
          </w:rPr>
          <w:t>health and its value</w:t>
        </w:r>
        <w:r w:rsidDel="00072B29">
          <w:t xml:space="preserve"> (our projects: utility mapping models);</w:t>
        </w:r>
      </w:moveFrom>
    </w:p>
    <w:p w14:paraId="124AFDC7" w14:textId="31141A6D" w:rsidR="006326C1" w:rsidDel="00072B29" w:rsidRDefault="001023AB">
      <w:pPr>
        <w:pStyle w:val="BodyText"/>
        <w:rPr>
          <w:moveFrom w:id="267" w:author="Matthew Hamilton" w:date="2023-03-23T12:58:00Z"/>
        </w:rPr>
        <w:pPrChange w:id="268" w:author="Matthew Hamilton" w:date="2023-03-23T12:57:00Z">
          <w:pPr>
            <w:numPr>
              <w:numId w:val="27"/>
            </w:numPr>
            <w:ind w:left="720" w:hanging="480"/>
          </w:pPr>
        </w:pPrChange>
      </w:pPr>
      <w:moveFrom w:id="269" w:author="Matthew Hamilton" w:date="2023-03-23T12:58:00Z">
        <w:r w:rsidDel="00072B29">
          <w:rPr>
            <w:i/>
            <w:iCs/>
          </w:rPr>
          <w:t>determinants of health and ill-health</w:t>
        </w:r>
        <w:r w:rsidDel="00072B29">
          <w:t xml:space="preserve"> (our projects: models for creating synthetic household populations with key risk and protective factors for mental disorders);</w:t>
        </w:r>
      </w:moveFrom>
    </w:p>
    <w:p w14:paraId="61F67EBA" w14:textId="3C507F08" w:rsidR="006326C1" w:rsidDel="00072B29" w:rsidRDefault="001023AB">
      <w:pPr>
        <w:pStyle w:val="BodyText"/>
        <w:rPr>
          <w:moveFrom w:id="270" w:author="Matthew Hamilton" w:date="2023-03-23T12:58:00Z"/>
        </w:rPr>
        <w:pPrChange w:id="271" w:author="Matthew Hamilton" w:date="2023-03-23T12:57:00Z">
          <w:pPr>
            <w:numPr>
              <w:numId w:val="27"/>
            </w:numPr>
            <w:ind w:left="720" w:hanging="480"/>
          </w:pPr>
        </w:pPrChange>
      </w:pPr>
      <w:moveFrom w:id="272" w:author="Matthew Hamilton" w:date="2023-03-23T12:58:00Z">
        <w:r w:rsidDel="00072B29">
          <w:rPr>
            <w:i/>
            <w:iCs/>
          </w:rPr>
          <w:t>demand for health and health care</w:t>
        </w:r>
        <w:r w:rsidDel="00072B29">
          <w:t xml:space="preserve"> (our projects: spatial epidemiology and help-seeking choice models); and</w:t>
        </w:r>
      </w:moveFrom>
    </w:p>
    <w:p w14:paraId="486891B1" w14:textId="20484FF0" w:rsidR="006326C1" w:rsidDel="00072B29" w:rsidRDefault="001023AB">
      <w:pPr>
        <w:pStyle w:val="BodyText"/>
        <w:rPr>
          <w:moveFrom w:id="273" w:author="Matthew Hamilton" w:date="2023-03-23T12:58:00Z"/>
        </w:rPr>
        <w:pPrChange w:id="274" w:author="Matthew Hamilton" w:date="2023-03-23T12:57:00Z">
          <w:pPr>
            <w:numPr>
              <w:numId w:val="27"/>
            </w:numPr>
            <w:ind w:left="720" w:hanging="480"/>
          </w:pPr>
        </w:pPrChange>
      </w:pPr>
      <w:moveFrom w:id="275" w:author="Matthew Hamilton" w:date="2023-03-23T12:58:00Z">
        <w:r w:rsidDel="00072B29">
          <w:rPr>
            <w:i/>
            <w:iCs/>
          </w:rPr>
          <w:t>supply of health services</w:t>
        </w:r>
        <w:r w:rsidDel="00072B29">
          <w:t xml:space="preserve"> (our projects: a model of primary mental health care services).</w:t>
        </w:r>
      </w:moveFrom>
    </w:p>
    <w:p w14:paraId="6EAA1142" w14:textId="616291D7" w:rsidR="006326C1" w:rsidDel="00072B29" w:rsidRDefault="001023AB">
      <w:pPr>
        <w:pStyle w:val="BodyText"/>
        <w:rPr>
          <w:moveFrom w:id="276" w:author="Matthew Hamilton" w:date="2023-03-23T12:58:00Z"/>
        </w:rPr>
        <w:pPrChange w:id="277" w:author="Matthew Hamilton" w:date="2023-03-23T12:57:00Z">
          <w:pPr>
            <w:pStyle w:val="FirstParagraph"/>
          </w:pPr>
        </w:pPrChange>
      </w:pPr>
      <w:moveFrom w:id="278" w:author="Matthew Hamilton" w:date="2023-03-23T12:58:00Z">
        <w:r w:rsidDel="00072B29">
          <w:t>Once these projects are completed, our aim is to flexibly combine these models to answer questions in two additional Wagstaff and Culyer domains:</w:t>
        </w:r>
      </w:moveFrom>
    </w:p>
    <w:p w14:paraId="0D6508A4" w14:textId="357FFFDE" w:rsidR="006326C1" w:rsidDel="00072B29" w:rsidRDefault="001023AB">
      <w:pPr>
        <w:pStyle w:val="BodyText"/>
        <w:rPr>
          <w:moveFrom w:id="279" w:author="Matthew Hamilton" w:date="2023-03-23T12:58:00Z"/>
        </w:rPr>
        <w:pPrChange w:id="280" w:author="Matthew Hamilton" w:date="2023-03-23T12:57:00Z">
          <w:pPr>
            <w:numPr>
              <w:numId w:val="28"/>
            </w:numPr>
            <w:ind w:left="720" w:hanging="480"/>
          </w:pPr>
        </w:pPrChange>
      </w:pPr>
      <w:moveFrom w:id="281" w:author="Matthew Hamilton" w:date="2023-03-23T12:58:00Z">
        <w:r w:rsidDel="00072B29">
          <w:rPr>
            <w:i/>
            <w:iCs/>
          </w:rPr>
          <w:t>efficiency and equity</w:t>
        </w:r>
        <w:r w:rsidDel="00072B29">
          <w:t xml:space="preserve"> (our goal: assess the distributional impacts and identify the optimal targeting of care provision); and</w:t>
        </w:r>
      </w:moveFrom>
    </w:p>
    <w:p w14:paraId="78093233" w14:textId="79428180" w:rsidR="006326C1" w:rsidDel="00072B29" w:rsidRDefault="001023AB">
      <w:pPr>
        <w:pStyle w:val="BodyText"/>
        <w:rPr>
          <w:del w:id="282" w:author="Matthew Hamilton" w:date="2023-03-23T13:00:00Z"/>
        </w:rPr>
        <w:pPrChange w:id="283" w:author="Matthew Hamilton" w:date="2023-03-23T12:57:00Z">
          <w:pPr>
            <w:numPr>
              <w:numId w:val="28"/>
            </w:numPr>
            <w:ind w:left="720" w:hanging="480"/>
          </w:pPr>
        </w:pPrChange>
      </w:pPr>
      <w:moveFrom w:id="284" w:author="Matthew Hamilton" w:date="2023-03-23T12:58:00Z">
        <w:r w:rsidDel="00072B29">
          <w:rPr>
            <w:i/>
            <w:iCs/>
          </w:rPr>
          <w:t>economic evaluation</w:t>
        </w:r>
        <w:r w:rsidDel="00072B29">
          <w:t xml:space="preserve"> (our goal: assess the cost-utility of competing policy options for improving the mental health of young people).</w:t>
        </w:r>
      </w:moveFrom>
      <w:moveFromRangeEnd w:id="261"/>
    </w:p>
    <w:p w14:paraId="13D7B854" w14:textId="2C3B28D6" w:rsidR="006326C1" w:rsidDel="00DB53DD" w:rsidRDefault="001023AB">
      <w:pPr>
        <w:pStyle w:val="BodyText"/>
        <w:rPr>
          <w:del w:id="285" w:author="Matthew Hamilton" w:date="2023-04-03T15:48:00Z"/>
        </w:rPr>
        <w:pPrChange w:id="286" w:author="Matthew Hamilton" w:date="2023-04-03T15:48:00Z">
          <w:pPr>
            <w:pStyle w:val="FirstParagraph"/>
          </w:pPr>
        </w:pPrChange>
      </w:pPr>
      <w:del w:id="287" w:author="Matthew Hamilton" w:date="2023-04-03T15:48:00Z">
        <w:r w:rsidDel="00DB53DD">
          <w:delText>Standardisation is an essential enabler of automation, collaboration, interoperability and transferability in modular and open source approaches. An early requirement to implement ready4 is therefore to identify an appropriate set of standards</w:delText>
        </w:r>
      </w:del>
      <w:del w:id="288" w:author="Matthew Hamilton" w:date="2023-03-23T12:54:00Z">
        <w:r w:rsidDel="00072B29">
          <w:delText xml:space="preserve">. However, we are not aware of any consolidated source of guidance about recommended standards for </w:delText>
        </w:r>
      </w:del>
      <w:del w:id="289" w:author="Matthew Hamilton" w:date="2023-03-23T11:18:00Z">
        <w:r w:rsidDel="00F07D30">
          <w:delText>MOSHEM</w:delText>
        </w:r>
      </w:del>
      <w:del w:id="290" w:author="Matthew Hamilton" w:date="2023-03-23T12:54:00Z">
        <w:r w:rsidDel="00072B29">
          <w:delText>s. Once identified, the standards specified for</w:delText>
        </w:r>
      </w:del>
      <w:del w:id="291" w:author="Matthew Hamilton" w:date="2023-04-03T15:48:00Z">
        <w:r w:rsidDel="00DB53DD">
          <w:delText xml:space="preserve"> </w:delText>
        </w:r>
      </w:del>
      <w:del w:id="292" w:author="Matthew Hamilton" w:date="2023-03-23T12:55:00Z">
        <w:r w:rsidDel="00072B29">
          <w:delText>ready4 will need to be implemented by software, some of which will require custom development</w:delText>
        </w:r>
      </w:del>
      <w:del w:id="293" w:author="Matthew Hamilton" w:date="2023-04-03T15:48:00Z">
        <w:r w:rsidDel="00DB53DD">
          <w:delText>.</w:delText>
        </w:r>
      </w:del>
    </w:p>
    <w:p w14:paraId="55C73446" w14:textId="77777777" w:rsidR="006326C1" w:rsidRDefault="001023AB" w:rsidP="00DB53DD">
      <w:pPr>
        <w:pStyle w:val="BodyText"/>
      </w:pPr>
      <w:r>
        <w:t>In this paper, we describe:</w:t>
      </w:r>
    </w:p>
    <w:p w14:paraId="7FC3B9CB" w14:textId="36F8DF2C" w:rsidR="00D84CA5" w:rsidRDefault="00DC12A6">
      <w:pPr>
        <w:numPr>
          <w:ilvl w:val="0"/>
          <w:numId w:val="29"/>
        </w:numPr>
        <w:rPr>
          <w:ins w:id="294" w:author="Matthew Hamilton" w:date="2023-04-05T15:36:00Z"/>
        </w:rPr>
      </w:pPr>
      <w:ins w:id="295" w:author="Matthew Hamilton" w:date="2023-04-13T12:33:00Z">
        <w:r>
          <w:t>a set of ethical re</w:t>
        </w:r>
      </w:ins>
      <w:ins w:id="296" w:author="Matthew Hamilton" w:date="2023-04-13T12:38:00Z">
        <w:r w:rsidR="006E0CD2">
          <w:t>sponsibilities</w:t>
        </w:r>
      </w:ins>
      <w:ins w:id="297" w:author="Matthew Hamilton" w:date="2023-04-13T12:33:00Z">
        <w:r>
          <w:t xml:space="preserve"> for CHEM developers and </w:t>
        </w:r>
      </w:ins>
      <w:del w:id="298" w:author="Matthew Hamilton" w:date="2023-04-05T15:35:00Z">
        <w:r w:rsidR="001023AB" w:rsidDel="00D84CA5">
          <w:delText xml:space="preserve">a framework </w:delText>
        </w:r>
      </w:del>
      <w:del w:id="299" w:author="Matthew Hamilton" w:date="2023-04-03T16:38:00Z">
        <w:r w:rsidR="001023AB" w:rsidDel="00967C88">
          <w:delText xml:space="preserve">that </w:delText>
        </w:r>
      </w:del>
      <w:ins w:id="300" w:author="Matthew Hamilton" w:date="2023-04-13T17:47:00Z">
        <w:r w:rsidR="00140804">
          <w:t>criteria</w:t>
        </w:r>
      </w:ins>
      <w:ins w:id="301" w:author="Matthew Hamilton" w:date="2023-04-03T16:38:00Z">
        <w:r w:rsidR="00967C88">
          <w:t xml:space="preserve"> </w:t>
        </w:r>
      </w:ins>
      <w:ins w:id="302" w:author="Matthew Hamilton" w:date="2023-04-13T12:40:00Z">
        <w:r w:rsidR="006E0CD2">
          <w:t xml:space="preserve">for </w:t>
        </w:r>
      </w:ins>
      <w:ins w:id="303" w:author="Matthew Hamilton" w:date="2023-04-13T17:47:00Z">
        <w:r w:rsidR="00140804">
          <w:t xml:space="preserve">assessing </w:t>
        </w:r>
      </w:ins>
      <w:ins w:id="304" w:author="Matthew Hamilton" w:date="2023-04-13T17:48:00Z">
        <w:r w:rsidR="00140804">
          <w:t xml:space="preserve">responsible </w:t>
        </w:r>
      </w:ins>
      <w:del w:id="305" w:author="Matthew Hamilton" w:date="2023-04-03T16:39:00Z">
        <w:r w:rsidR="001023AB" w:rsidDel="00AB2F38">
          <w:delText xml:space="preserve">specifies </w:delText>
        </w:r>
      </w:del>
      <w:del w:id="306" w:author="Matthew Hamilton" w:date="2023-03-23T11:18:00Z">
        <w:r w:rsidR="001023AB" w:rsidDel="00F07D30">
          <w:delText>MOSHEM</w:delText>
        </w:r>
      </w:del>
      <w:del w:id="307" w:author="Matthew Hamilton" w:date="2023-04-03T15:49:00Z">
        <w:r w:rsidR="001023AB" w:rsidDel="00DB53DD">
          <w:delText xml:space="preserve"> </w:delText>
        </w:r>
      </w:del>
      <w:del w:id="308" w:author="Matthew Hamilton" w:date="2023-04-03T16:39:00Z">
        <w:r w:rsidR="001023AB" w:rsidDel="00AB2F38">
          <w:delText xml:space="preserve">standards </w:delText>
        </w:r>
      </w:del>
      <w:ins w:id="309" w:author="Matthew Hamilton" w:date="2023-04-13T12:34:00Z">
        <w:r>
          <w:t>CHEM</w:t>
        </w:r>
      </w:ins>
      <w:ins w:id="310" w:author="Matthew Hamilton" w:date="2023-04-13T17:48:00Z">
        <w:r w:rsidR="00140804">
          <w:t xml:space="preserve"> implementation</w:t>
        </w:r>
      </w:ins>
      <w:ins w:id="311" w:author="Matthew Hamilton" w:date="2023-04-12T17:37:00Z">
        <w:r w:rsidR="008F2694">
          <w:t>;</w:t>
        </w:r>
      </w:ins>
      <w:del w:id="312" w:author="Matthew Hamilton" w:date="2023-04-03T16:39:00Z">
        <w:r w:rsidR="001023AB" w:rsidDel="00AB2F38">
          <w:delText>and provides the tools to implement the</w:delText>
        </w:r>
      </w:del>
      <w:del w:id="313" w:author="Matthew Hamilton" w:date="2023-04-03T15:51:00Z">
        <w:r w:rsidR="001023AB" w:rsidDel="00DB53DD">
          <w:delText>m</w:delText>
        </w:r>
      </w:del>
      <w:del w:id="314" w:author="Matthew Hamilton" w:date="2023-04-12T17:37:00Z">
        <w:r w:rsidR="001023AB" w:rsidDel="008F2694">
          <w:delText>;</w:delText>
        </w:r>
      </w:del>
    </w:p>
    <w:p w14:paraId="562D3F64" w14:textId="2B92CC3A" w:rsidR="006326C1" w:rsidRDefault="00D84CA5">
      <w:pPr>
        <w:numPr>
          <w:ilvl w:val="0"/>
          <w:numId w:val="29"/>
        </w:numPr>
      </w:pPr>
      <w:ins w:id="315" w:author="Matthew Hamilton" w:date="2023-04-05T15:36:00Z">
        <w:r>
          <w:t xml:space="preserve">a </w:t>
        </w:r>
      </w:ins>
      <w:ins w:id="316" w:author="Matthew Hamilton" w:date="2023-04-11T14:06:00Z">
        <w:r w:rsidR="00983A29">
          <w:t xml:space="preserve">software </w:t>
        </w:r>
      </w:ins>
      <w:ins w:id="317" w:author="Matthew Hamilton" w:date="2023-04-05T15:36:00Z">
        <w:r>
          <w:t>framework</w:t>
        </w:r>
      </w:ins>
      <w:ins w:id="318" w:author="Matthew Hamilton" w:date="2023-04-11T16:58:00Z">
        <w:r w:rsidR="009A5FD8">
          <w:t xml:space="preserve"> </w:t>
        </w:r>
      </w:ins>
      <w:ins w:id="319" w:author="Matthew Hamilton" w:date="2023-04-05T15:36:00Z">
        <w:r>
          <w:t>for</w:t>
        </w:r>
      </w:ins>
      <w:ins w:id="320" w:author="Matthew Hamilton" w:date="2023-04-11T14:20:00Z">
        <w:r w:rsidR="00FB2555">
          <w:t xml:space="preserve"> </w:t>
        </w:r>
      </w:ins>
      <w:ins w:id="321" w:author="Matthew Hamilton" w:date="2023-04-13T17:49:00Z">
        <w:r w:rsidR="00D04CEA">
          <w:t xml:space="preserve">ethical implementation of </w:t>
        </w:r>
      </w:ins>
      <w:ins w:id="322" w:author="Matthew Hamilton" w:date="2023-04-11T14:20:00Z">
        <w:r w:rsidR="00FB2555">
          <w:t>CHEMs</w:t>
        </w:r>
      </w:ins>
      <w:ins w:id="323" w:author="Matthew Hamilton" w:date="2023-04-05T15:37:00Z">
        <w:r>
          <w:t>;</w:t>
        </w:r>
      </w:ins>
      <w:r w:rsidR="001023AB">
        <w:t xml:space="preserve"> and</w:t>
      </w:r>
    </w:p>
    <w:p w14:paraId="20E5B0A1" w14:textId="3A318984" w:rsidR="006326C1" w:rsidRDefault="009A5FD8">
      <w:pPr>
        <w:numPr>
          <w:ilvl w:val="0"/>
          <w:numId w:val="29"/>
        </w:numPr>
        <w:rPr>
          <w:ins w:id="324" w:author="Matthew Hamilton" w:date="2023-04-05T15:14:00Z"/>
        </w:rPr>
      </w:pPr>
      <w:ins w:id="325" w:author="Matthew Hamilton" w:date="2023-04-11T16:58:00Z">
        <w:r>
          <w:t>use of the</w:t>
        </w:r>
      </w:ins>
      <w:ins w:id="326" w:author="Matthew Hamilton" w:date="2023-04-11T14:21:00Z">
        <w:r w:rsidR="00FB2555">
          <w:t xml:space="preserve"> software framework to develop </w:t>
        </w:r>
      </w:ins>
      <w:ins w:id="327" w:author="Matthew Hamilton" w:date="2023-04-13T17:51:00Z">
        <w:r w:rsidR="00D04CEA">
          <w:t>a computational</w:t>
        </w:r>
      </w:ins>
      <w:ins w:id="328" w:author="Matthew Hamilton" w:date="2023-04-11T17:19:00Z">
        <w:r w:rsidR="00F94FCA">
          <w:t xml:space="preserve"> </w:t>
        </w:r>
      </w:ins>
      <w:ins w:id="329" w:author="Matthew Hamilton" w:date="2023-04-11T14:21:00Z">
        <w:r w:rsidR="00FB2555">
          <w:t xml:space="preserve">economic model </w:t>
        </w:r>
      </w:ins>
      <w:ins w:id="330" w:author="Matthew Hamilton" w:date="2023-04-11T14:22:00Z">
        <w:r w:rsidR="00FB2555">
          <w:t>with an initial</w:t>
        </w:r>
      </w:ins>
      <w:ins w:id="331" w:author="Matthew Hamilton" w:date="2023-04-05T15:40:00Z">
        <w:r w:rsidR="0089055D">
          <w:t xml:space="preserve"> </w:t>
        </w:r>
      </w:ins>
      <w:ins w:id="332" w:author="Matthew Hamilton" w:date="2023-04-11T14:08:00Z">
        <w:r w:rsidR="00983A29">
          <w:t xml:space="preserve">focus on </w:t>
        </w:r>
      </w:ins>
      <w:ins w:id="333" w:author="Matthew Hamilton" w:date="2023-04-11T14:10:00Z">
        <w:r w:rsidR="00983A29">
          <w:t xml:space="preserve">valuing outcomes of </w:t>
        </w:r>
      </w:ins>
      <w:ins w:id="334" w:author="Matthew Hamilton" w:date="2023-04-11T14:22:00Z">
        <w:r w:rsidR="00FB2555">
          <w:t xml:space="preserve">clients of </w:t>
        </w:r>
      </w:ins>
      <w:ins w:id="335" w:author="Matthew Hamilton" w:date="2023-04-05T15:42:00Z">
        <w:r w:rsidR="0089055D">
          <w:t>primary youth mental health services</w:t>
        </w:r>
      </w:ins>
      <w:del w:id="336" w:author="Matthew Hamilton" w:date="2023-03-23T12:55:00Z">
        <w:r w:rsidR="001023AB" w:rsidDel="00072B29">
          <w:delText xml:space="preserve">the </w:delText>
        </w:r>
      </w:del>
      <w:del w:id="337" w:author="Matthew Hamilton" w:date="2023-04-03T16:41:00Z">
        <w:r w:rsidR="001023AB" w:rsidDel="00AB2F38">
          <w:delText>application of that framework to</w:delText>
        </w:r>
      </w:del>
      <w:del w:id="338" w:author="Matthew Hamilton" w:date="2023-04-05T15:39:00Z">
        <w:r w:rsidR="001023AB" w:rsidDel="0089055D">
          <w:delText xml:space="preserve"> </w:delText>
        </w:r>
      </w:del>
      <w:del w:id="339" w:author="Matthew Hamilton" w:date="2023-04-03T16:44:00Z">
        <w:r w:rsidR="001023AB" w:rsidDel="00AB2F38">
          <w:delText>develop</w:delText>
        </w:r>
      </w:del>
      <w:del w:id="340" w:author="Matthew Hamilton" w:date="2023-04-03T16:39:00Z">
        <w:r w:rsidR="001023AB" w:rsidDel="00AB2F38">
          <w:delText xml:space="preserve"> </w:delText>
        </w:r>
      </w:del>
      <w:del w:id="341" w:author="Matthew Hamilton" w:date="2023-04-03T16:17:00Z">
        <w:r w:rsidR="001023AB" w:rsidDel="005F0564">
          <w:delText xml:space="preserve">and use </w:delText>
        </w:r>
      </w:del>
      <w:ins w:id="342" w:author="Matthew Hamilton" w:date="2023-04-03T16:16:00Z">
        <w:r w:rsidR="005F0564">
          <w:t xml:space="preserve">. </w:t>
        </w:r>
      </w:ins>
      <w:del w:id="343" w:author="Matthew Hamilton" w:date="2023-04-03T16:16:00Z">
        <w:r w:rsidR="001023AB" w:rsidDel="005F0564">
          <w:delText xml:space="preserve">an initial set of </w:delText>
        </w:r>
      </w:del>
      <w:del w:id="344" w:author="Matthew Hamilton" w:date="2023-03-23T12:57:00Z">
        <w:r w:rsidR="001023AB" w:rsidDel="00072B29">
          <w:delText xml:space="preserve">ready4 </w:delText>
        </w:r>
      </w:del>
      <w:del w:id="345" w:author="Matthew Hamilton" w:date="2023-04-03T16:16:00Z">
        <w:r w:rsidR="001023AB" w:rsidDel="005F0564">
          <w:delText>modules</w:delText>
        </w:r>
      </w:del>
      <w:del w:id="346" w:author="Matthew Hamilton" w:date="2023-03-23T12:55:00Z">
        <w:r w:rsidR="001023AB" w:rsidDel="00072B29">
          <w:delText xml:space="preserve"> in a utility mapping study</w:delText>
        </w:r>
      </w:del>
      <w:del w:id="347" w:author="Matthew Hamilton" w:date="2023-04-03T16:17:00Z">
        <w:r w:rsidR="001023AB" w:rsidDel="005F0564">
          <w:delText>.</w:delText>
        </w:r>
      </w:del>
    </w:p>
    <w:p w14:paraId="7D4A971F" w14:textId="678AA329" w:rsidR="00C6067C" w:rsidDel="00CE601B" w:rsidRDefault="00C6067C">
      <w:pPr>
        <w:rPr>
          <w:del w:id="348" w:author="Matthew Hamilton" w:date="2023-04-05T15:23:00Z"/>
        </w:rPr>
        <w:pPrChange w:id="349" w:author="Matthew Hamilton" w:date="2023-04-05T15:14:00Z">
          <w:pPr>
            <w:numPr>
              <w:numId w:val="29"/>
            </w:numPr>
            <w:ind w:left="720" w:hanging="480"/>
          </w:pPr>
        </w:pPrChange>
      </w:pPr>
    </w:p>
    <w:p w14:paraId="26B5C70A" w14:textId="5AD32038" w:rsidR="006326C1" w:rsidRDefault="00DC12A6">
      <w:pPr>
        <w:pStyle w:val="Heading1"/>
      </w:pPr>
      <w:bookmarkStart w:id="350" w:name="the-ready4-framework"/>
      <w:bookmarkEnd w:id="57"/>
      <w:ins w:id="351" w:author="Matthew Hamilton" w:date="2023-04-13T12:35:00Z">
        <w:r>
          <w:t xml:space="preserve">Ethical requirements and </w:t>
        </w:r>
      </w:ins>
      <w:ins w:id="352" w:author="Matthew Hamilton" w:date="2023-04-13T17:52:00Z">
        <w:r w:rsidR="00BE5FD0">
          <w:t>assessment criteria</w:t>
        </w:r>
      </w:ins>
      <w:del w:id="353" w:author="Matthew Hamilton" w:date="2023-04-03T16:18:00Z">
        <w:r w:rsidR="001023AB" w:rsidDel="00107ED9">
          <w:delText>The ready4 f</w:delText>
        </w:r>
      </w:del>
      <w:del w:id="354" w:author="Matthew Hamilton" w:date="2023-04-05T15:44:00Z">
        <w:r w:rsidR="001023AB" w:rsidDel="00913C38">
          <w:delText>ramework</w:delText>
        </w:r>
      </w:del>
    </w:p>
    <w:p w14:paraId="26A1871A" w14:textId="36414C4B" w:rsidR="006326C1" w:rsidDel="00913C38" w:rsidRDefault="001023AB">
      <w:pPr>
        <w:pStyle w:val="FirstParagraph"/>
        <w:rPr>
          <w:del w:id="355" w:author="Matthew Hamilton" w:date="2023-04-05T15:43:00Z"/>
        </w:rPr>
      </w:pPr>
      <w:del w:id="356" w:author="Matthew Hamilton" w:date="2023-04-03T16:18:00Z">
        <w:r w:rsidDel="00DE3B11">
          <w:delText>To enable us to implement ready4, w</w:delText>
        </w:r>
      </w:del>
      <w:del w:id="357" w:author="Matthew Hamilton" w:date="2023-04-05T15:43:00Z">
        <w:r w:rsidDel="00913C38">
          <w:delText>e have developed a framework that:</w:delText>
        </w:r>
      </w:del>
    </w:p>
    <w:p w14:paraId="1DC8BA54" w14:textId="0AA8A138" w:rsidR="006326C1" w:rsidDel="00BE3F99" w:rsidRDefault="001023AB">
      <w:pPr>
        <w:numPr>
          <w:ilvl w:val="0"/>
          <w:numId w:val="30"/>
        </w:numPr>
        <w:rPr>
          <w:del w:id="358" w:author="Matthew Hamilton" w:date="2023-04-04T12:00:00Z"/>
        </w:rPr>
      </w:pPr>
      <w:del w:id="359" w:author="Matthew Hamilton" w:date="2023-04-05T15:43:00Z">
        <w:r w:rsidDel="00913C38">
          <w:delText xml:space="preserve">specifies a set of </w:delText>
        </w:r>
      </w:del>
      <w:del w:id="360" w:author="Matthew Hamilton" w:date="2023-04-05T13:59:00Z">
        <w:r w:rsidDel="00AE351C">
          <w:delText xml:space="preserve">standards </w:delText>
        </w:r>
      </w:del>
      <w:del w:id="361" w:author="Matthew Hamilton" w:date="2023-04-03T16:25:00Z">
        <w:r w:rsidDel="00DE3B11">
          <w:delText xml:space="preserve">for </w:delText>
        </w:r>
      </w:del>
      <w:del w:id="362" w:author="Matthew Hamilton" w:date="2023-03-23T11:18:00Z">
        <w:r w:rsidDel="00F07D30">
          <w:delText>MOSHEM</w:delText>
        </w:r>
      </w:del>
      <w:del w:id="363" w:author="Matthew Hamilton" w:date="2023-04-03T16:19:00Z">
        <w:r w:rsidDel="00DE3B11">
          <w:delText xml:space="preserve"> development and use</w:delText>
        </w:r>
      </w:del>
      <w:del w:id="364" w:author="Matthew Hamilton" w:date="2023-04-05T15:43:00Z">
        <w:r w:rsidDel="00913C38">
          <w:delText xml:space="preserve">; </w:delText>
        </w:r>
      </w:del>
      <w:del w:id="365" w:author="Matthew Hamilton" w:date="2023-04-04T12:00:00Z">
        <w:r w:rsidDel="00BE3F99">
          <w:delText>and</w:delText>
        </w:r>
      </w:del>
    </w:p>
    <w:p w14:paraId="38A0DFBD" w14:textId="5E0BC795" w:rsidR="006326C1" w:rsidDel="00913C38" w:rsidRDefault="001023AB">
      <w:pPr>
        <w:numPr>
          <w:ilvl w:val="0"/>
          <w:numId w:val="30"/>
        </w:numPr>
        <w:rPr>
          <w:del w:id="366" w:author="Matthew Hamilton" w:date="2023-04-05T15:43:00Z"/>
        </w:rPr>
      </w:pPr>
      <w:del w:id="367" w:author="Matthew Hamilton" w:date="2023-04-05T15:43:00Z">
        <w:r w:rsidDel="00913C38">
          <w:delText xml:space="preserve">provides a </w:delText>
        </w:r>
      </w:del>
      <w:del w:id="368" w:author="Matthew Hamilton" w:date="2023-04-03T16:24:00Z">
        <w:r w:rsidDel="00DE3B11">
          <w:delText xml:space="preserve">modelling </w:delText>
        </w:r>
      </w:del>
      <w:del w:id="369" w:author="Matthew Hamilton" w:date="2023-04-05T15:43:00Z">
        <w:r w:rsidDel="00913C38">
          <w:delText xml:space="preserve">toolkit </w:delText>
        </w:r>
      </w:del>
      <w:del w:id="370" w:author="Matthew Hamilton" w:date="2023-04-03T16:24:00Z">
        <w:r w:rsidDel="00DE3B11">
          <w:delText>(</w:delText>
        </w:r>
      </w:del>
      <w:del w:id="371" w:author="Matthew Hamilton" w:date="2023-04-03T16:23:00Z">
        <w:r w:rsidDel="00DE3B11">
          <w:delText xml:space="preserve">repositories </w:delText>
        </w:r>
      </w:del>
      <w:del w:id="372" w:author="Matthew Hamilton" w:date="2023-04-05T15:43:00Z">
        <w:r w:rsidDel="00913C38">
          <w:delText>and software</w:delText>
        </w:r>
      </w:del>
      <w:del w:id="373" w:author="Matthew Hamilton" w:date="2023-04-03T16:24:00Z">
        <w:r w:rsidDel="00DE3B11">
          <w:delText>)</w:delText>
        </w:r>
      </w:del>
      <w:del w:id="374" w:author="Matthew Hamilton" w:date="2023-04-05T15:43:00Z">
        <w:r w:rsidDel="00913C38">
          <w:delText xml:space="preserve"> for </w:delText>
        </w:r>
      </w:del>
      <w:del w:id="375" w:author="Matthew Hamilton" w:date="2023-04-04T12:00:00Z">
        <w:r w:rsidDel="00BE3F99">
          <w:delText>authoring</w:delText>
        </w:r>
      </w:del>
      <w:del w:id="376" w:author="Matthew Hamilton" w:date="2023-04-03T16:24:00Z">
        <w:r w:rsidDel="00DE3B11">
          <w:delText xml:space="preserve"> model modules, managing data and implementing reproducible analyses consistent with those standards</w:delText>
        </w:r>
      </w:del>
      <w:del w:id="377" w:author="Matthew Hamilton" w:date="2023-04-05T15:43:00Z">
        <w:r w:rsidDel="00913C38">
          <w:delText>.</w:delText>
        </w:r>
      </w:del>
    </w:p>
    <w:p w14:paraId="0EB42A7B" w14:textId="4133F5AA" w:rsidR="006326C1" w:rsidDel="00913C38" w:rsidRDefault="001023AB">
      <w:pPr>
        <w:pStyle w:val="Heading2"/>
        <w:rPr>
          <w:del w:id="378" w:author="Matthew Hamilton" w:date="2023-04-05T15:44:00Z"/>
        </w:rPr>
      </w:pPr>
      <w:bookmarkStart w:id="379" w:name="standards"/>
      <w:del w:id="380" w:author="Matthew Hamilton" w:date="2023-04-05T13:59:00Z">
        <w:r w:rsidDel="00AE351C">
          <w:delText>Standards</w:delText>
        </w:r>
      </w:del>
    </w:p>
    <w:p w14:paraId="47C2922B" w14:textId="50B711EA" w:rsidR="00913C38" w:rsidRPr="008A55E3" w:rsidRDefault="001023AB" w:rsidP="00730E78">
      <w:pPr>
        <w:pStyle w:val="FirstParagraph"/>
        <w:rPr>
          <w:ins w:id="381" w:author="Matthew Hamilton" w:date="2023-04-05T15:45:00Z"/>
          <w:color w:val="000000" w:themeColor="text1"/>
        </w:rPr>
      </w:pPr>
      <w:del w:id="382" w:author="Matthew Hamilton" w:date="2023-04-12T18:33:00Z">
        <w:r w:rsidDel="000657A3">
          <w:delText xml:space="preserve">Based on </w:delText>
        </w:r>
      </w:del>
      <w:del w:id="383" w:author="Matthew Hamilton" w:date="2023-04-12T18:27:00Z">
        <w:r w:rsidDel="000657A3">
          <w:delText>published guidance on computational modelling in health economics and other disciplines</w:delText>
        </w:r>
      </w:del>
      <w:ins w:id="384" w:author="Matthew Hamilton" w:date="2023-04-12T18:33:00Z">
        <w:r w:rsidR="000657A3">
          <w:t>We considered</w:t>
        </w:r>
      </w:ins>
      <w:ins w:id="385" w:author="Matthew Hamilton" w:date="2023-04-12T18:28:00Z">
        <w:r w:rsidR="000657A3">
          <w:t xml:space="preserve"> prior literature</w:t>
        </w:r>
      </w:ins>
      <w:ins w:id="386" w:author="Matthew Hamilton" w:date="2023-04-13T12:37:00Z">
        <w:r w:rsidR="006E0CD2">
          <w:t xml:space="preserve"> on modelling practice</w:t>
        </w:r>
      </w:ins>
      <w:ins w:id="387" w:author="Matthew Hamilton" w:date="2023-04-12T18:28:00Z">
        <w:r w:rsidR="000657A3">
          <w:t>,</w:t>
        </w:r>
      </w:ins>
      <w:del w:id="388" w:author="Matthew Hamilton" w:date="2023-04-12T18:28:00Z">
        <w:r w:rsidDel="000657A3">
          <w:delText xml:space="preserve"> as well as</w:delText>
        </w:r>
      </w:del>
      <w:r>
        <w:t xml:space="preserve"> our own </w:t>
      </w:r>
      <w:ins w:id="389" w:author="Matthew Hamilton" w:date="2023-04-13T12:37:00Z">
        <w:r w:rsidR="006E0CD2">
          <w:t xml:space="preserve">professional </w:t>
        </w:r>
      </w:ins>
      <w:r>
        <w:t>experience</w:t>
      </w:r>
      <w:ins w:id="390" w:author="Matthew Hamilton" w:date="2023-04-12T18:28:00Z">
        <w:r w:rsidR="000657A3">
          <w:t xml:space="preserve"> an</w:t>
        </w:r>
      </w:ins>
      <w:ins w:id="391" w:author="Matthew Hamilton" w:date="2023-04-12T18:29:00Z">
        <w:r w:rsidR="000657A3">
          <w:t>d the needs of our project</w:t>
        </w:r>
      </w:ins>
      <w:r>
        <w:t>,</w:t>
      </w:r>
      <w:r w:rsidRPr="003F251B">
        <w:rPr>
          <w:color w:val="FF0000"/>
          <w:rPrChange w:id="392" w:author="Matthew Hamilton" w:date="2023-03-23T13:11:00Z">
            <w:rPr/>
          </w:rPrChange>
        </w:rPr>
        <w:t xml:space="preserve"> </w:t>
      </w:r>
      <w:del w:id="393" w:author="Matthew Hamilton" w:date="2023-04-12T18:34:00Z">
        <w:r w:rsidRPr="00F64EDD" w:rsidDel="000657A3">
          <w:rPr>
            <w:color w:val="000000" w:themeColor="text1"/>
            <w:rPrChange w:id="394" w:author="Matthew Hamilton" w:date="2023-04-03T16:59:00Z">
              <w:rPr/>
            </w:rPrChange>
          </w:rPr>
          <w:delText>we have</w:delText>
        </w:r>
      </w:del>
      <w:ins w:id="395" w:author="Matthew Hamilton" w:date="2023-04-12T18:34:00Z">
        <w:r w:rsidR="000657A3">
          <w:rPr>
            <w:color w:val="000000" w:themeColor="text1"/>
          </w:rPr>
          <w:t>to</w:t>
        </w:r>
      </w:ins>
      <w:r w:rsidRPr="00F64EDD">
        <w:rPr>
          <w:color w:val="000000" w:themeColor="text1"/>
          <w:rPrChange w:id="396" w:author="Matthew Hamilton" w:date="2023-04-03T16:59:00Z">
            <w:rPr/>
          </w:rPrChange>
        </w:rPr>
        <w:t xml:space="preserve"> identif</w:t>
      </w:r>
      <w:ins w:id="397" w:author="Matthew Hamilton" w:date="2023-04-12T18:35:00Z">
        <w:r w:rsidR="000657A3">
          <w:rPr>
            <w:color w:val="000000" w:themeColor="text1"/>
          </w:rPr>
          <w:t>y</w:t>
        </w:r>
      </w:ins>
      <w:del w:id="398" w:author="Matthew Hamilton" w:date="2023-04-12T18:35:00Z">
        <w:r w:rsidRPr="00F64EDD" w:rsidDel="000657A3">
          <w:rPr>
            <w:color w:val="000000" w:themeColor="text1"/>
            <w:rPrChange w:id="399" w:author="Matthew Hamilton" w:date="2023-04-03T16:59:00Z">
              <w:rPr/>
            </w:rPrChange>
          </w:rPr>
          <w:delText>ied</w:delText>
        </w:r>
      </w:del>
      <w:ins w:id="400" w:author="Matthew Hamilton" w:date="2023-04-05T15:44:00Z">
        <w:r w:rsidR="00913C38">
          <w:rPr>
            <w:color w:val="000000" w:themeColor="text1"/>
          </w:rPr>
          <w:t xml:space="preserve"> </w:t>
        </w:r>
      </w:ins>
      <w:ins w:id="401" w:author="Matthew Hamilton" w:date="2023-04-12T18:29:00Z">
        <w:r w:rsidR="000657A3">
          <w:rPr>
            <w:color w:val="000000" w:themeColor="text1"/>
          </w:rPr>
          <w:t xml:space="preserve">three </w:t>
        </w:r>
      </w:ins>
      <w:ins w:id="402" w:author="Matthew Hamilton" w:date="2023-04-12T18:40:00Z">
        <w:r w:rsidR="00730E78">
          <w:rPr>
            <w:color w:val="000000" w:themeColor="text1"/>
          </w:rPr>
          <w:t xml:space="preserve">core </w:t>
        </w:r>
      </w:ins>
      <w:ins w:id="403" w:author="Matthew Hamilton" w:date="2023-04-12T18:34:00Z">
        <w:r w:rsidR="000657A3">
          <w:rPr>
            <w:color w:val="000000" w:themeColor="text1"/>
          </w:rPr>
          <w:t xml:space="preserve">ethical </w:t>
        </w:r>
      </w:ins>
      <w:ins w:id="404" w:author="Matthew Hamilton" w:date="2023-04-12T18:40:00Z">
        <w:r w:rsidR="00730E78">
          <w:rPr>
            <w:color w:val="000000" w:themeColor="text1"/>
          </w:rPr>
          <w:t xml:space="preserve">responsibilities of </w:t>
        </w:r>
      </w:ins>
      <w:ins w:id="405" w:author="Matthew Hamilton" w:date="2023-04-12T18:41:00Z">
        <w:r w:rsidR="00730E78">
          <w:rPr>
            <w:color w:val="000000" w:themeColor="text1"/>
          </w:rPr>
          <w:t>CHEM developers</w:t>
        </w:r>
      </w:ins>
      <w:ins w:id="406" w:author="Matthew Hamilton" w:date="2023-04-12T18:37:00Z">
        <w:r w:rsidR="00730E78">
          <w:rPr>
            <w:color w:val="000000" w:themeColor="text1"/>
          </w:rPr>
          <w:t xml:space="preserve"> and </w:t>
        </w:r>
      </w:ins>
      <w:del w:id="407" w:author="Matthew Hamilton" w:date="2023-04-05T17:01:00Z">
        <w:r w:rsidRPr="00F64EDD" w:rsidDel="00AE30CD">
          <w:rPr>
            <w:color w:val="000000" w:themeColor="text1"/>
            <w:rPrChange w:id="408" w:author="Matthew Hamilton" w:date="2023-04-03T16:59:00Z">
              <w:rPr/>
            </w:rPrChange>
          </w:rPr>
          <w:delText xml:space="preserve"> </w:delText>
        </w:r>
      </w:del>
      <w:del w:id="409" w:author="Matthew Hamilton" w:date="2023-03-23T13:01:00Z">
        <w:r w:rsidRPr="00F64EDD" w:rsidDel="007D7021">
          <w:rPr>
            <w:color w:val="000000" w:themeColor="text1"/>
            <w:rPrChange w:id="410" w:author="Matthew Hamilton" w:date="2023-04-03T16:59:00Z">
              <w:rPr/>
            </w:rPrChange>
          </w:rPr>
          <w:delText xml:space="preserve">20 </w:delText>
        </w:r>
      </w:del>
      <w:ins w:id="411" w:author="Matthew Hamilton" w:date="2023-04-04T10:02:00Z">
        <w:r w:rsidR="00D8466A">
          <w:rPr>
            <w:color w:val="000000" w:themeColor="text1"/>
          </w:rPr>
          <w:t>six</w:t>
        </w:r>
      </w:ins>
      <w:ins w:id="412" w:author="Matthew Hamilton" w:date="2023-03-23T13:01:00Z">
        <w:r w:rsidR="007D7021" w:rsidRPr="00F64EDD">
          <w:rPr>
            <w:color w:val="000000" w:themeColor="text1"/>
            <w:rPrChange w:id="413" w:author="Matthew Hamilton" w:date="2023-04-03T16:59:00Z">
              <w:rPr/>
            </w:rPrChange>
          </w:rPr>
          <w:t xml:space="preserve"> </w:t>
        </w:r>
      </w:ins>
      <w:del w:id="414" w:author="Matthew Hamilton" w:date="2023-04-05T15:56:00Z">
        <w:r w:rsidRPr="00F64EDD" w:rsidDel="00A6209D">
          <w:rPr>
            <w:color w:val="000000" w:themeColor="text1"/>
            <w:rPrChange w:id="415" w:author="Matthew Hamilton" w:date="2023-04-03T16:59:00Z">
              <w:rPr/>
            </w:rPrChange>
          </w:rPr>
          <w:delText xml:space="preserve">standards </w:delText>
        </w:r>
      </w:del>
      <w:ins w:id="416" w:author="Matthew Hamilton" w:date="2023-04-13T17:52:00Z">
        <w:r w:rsidR="00BE5FD0">
          <w:rPr>
            <w:color w:val="000000" w:themeColor="text1"/>
          </w:rPr>
          <w:t>criteria</w:t>
        </w:r>
      </w:ins>
      <w:ins w:id="417" w:author="Matthew Hamilton" w:date="2023-04-05T15:56:00Z">
        <w:r w:rsidR="00A6209D" w:rsidRPr="00F64EDD">
          <w:rPr>
            <w:color w:val="000000" w:themeColor="text1"/>
            <w:rPrChange w:id="418" w:author="Matthew Hamilton" w:date="2023-04-03T16:59:00Z">
              <w:rPr/>
            </w:rPrChange>
          </w:rPr>
          <w:t xml:space="preserve"> </w:t>
        </w:r>
      </w:ins>
      <w:ins w:id="419" w:author="Matthew Hamilton" w:date="2023-04-05T15:44:00Z">
        <w:r w:rsidR="00913C38">
          <w:rPr>
            <w:color w:val="000000" w:themeColor="text1"/>
          </w:rPr>
          <w:t xml:space="preserve">(two for each </w:t>
        </w:r>
      </w:ins>
      <w:ins w:id="420" w:author="Matthew Hamilton" w:date="2023-04-05T17:02:00Z">
        <w:r w:rsidR="00AE30CD">
          <w:rPr>
            <w:color w:val="000000" w:themeColor="text1"/>
          </w:rPr>
          <w:t xml:space="preserve">of </w:t>
        </w:r>
      </w:ins>
      <w:ins w:id="421" w:author="Matthew Hamilton" w:date="2023-04-13T17:53:00Z">
        <w:r w:rsidR="00BE5FD0">
          <w:rPr>
            <w:color w:val="000000" w:themeColor="text1"/>
          </w:rPr>
          <w:t xml:space="preserve">three model </w:t>
        </w:r>
      </w:ins>
      <w:ins w:id="422" w:author="Matthew Hamilton" w:date="2023-04-05T17:00:00Z">
        <w:r w:rsidR="00AE30CD">
          <w:rPr>
            <w:color w:val="000000" w:themeColor="text1"/>
          </w:rPr>
          <w:t>attribute</w:t>
        </w:r>
      </w:ins>
      <w:ins w:id="423" w:author="Matthew Hamilton" w:date="2023-04-13T17:53:00Z">
        <w:r w:rsidR="00BE5FD0">
          <w:rPr>
            <w:color w:val="000000" w:themeColor="text1"/>
          </w:rPr>
          <w:t>s</w:t>
        </w:r>
      </w:ins>
      <w:ins w:id="424" w:author="Matthew Hamilton" w:date="2023-04-05T15:44:00Z">
        <w:r w:rsidR="00913C38">
          <w:rPr>
            <w:color w:val="000000" w:themeColor="text1"/>
          </w:rPr>
          <w:t xml:space="preserve">) </w:t>
        </w:r>
      </w:ins>
      <w:del w:id="425" w:author="Matthew Hamilton" w:date="2023-04-12T18:42:00Z">
        <w:r w:rsidRPr="00F64EDD" w:rsidDel="00730E78">
          <w:rPr>
            <w:color w:val="000000" w:themeColor="text1"/>
            <w:rPrChange w:id="426" w:author="Matthew Hamilton" w:date="2023-04-03T16:59:00Z">
              <w:rPr/>
            </w:rPrChange>
          </w:rPr>
          <w:delText xml:space="preserve">that we believe </w:delText>
        </w:r>
      </w:del>
      <w:del w:id="427" w:author="Matthew Hamilton" w:date="2023-04-05T17:03:00Z">
        <w:r w:rsidRPr="00F64EDD" w:rsidDel="00AE30CD">
          <w:rPr>
            <w:color w:val="000000" w:themeColor="text1"/>
            <w:rPrChange w:id="428" w:author="Matthew Hamilton" w:date="2023-04-03T16:59:00Z">
              <w:rPr/>
            </w:rPrChange>
          </w:rPr>
          <w:delText xml:space="preserve">are important for </w:delText>
        </w:r>
      </w:del>
      <w:ins w:id="429" w:author="Matthew Hamilton" w:date="2023-04-12T18:42:00Z">
        <w:r w:rsidR="00730E78">
          <w:rPr>
            <w:color w:val="000000" w:themeColor="text1"/>
          </w:rPr>
          <w:t xml:space="preserve">for </w:t>
        </w:r>
      </w:ins>
      <w:ins w:id="430" w:author="Matthew Hamilton" w:date="2023-04-13T17:53:00Z">
        <w:r w:rsidR="00BE5FD0">
          <w:rPr>
            <w:color w:val="000000" w:themeColor="text1"/>
          </w:rPr>
          <w:t xml:space="preserve">assessing </w:t>
        </w:r>
      </w:ins>
      <w:ins w:id="431" w:author="Matthew Hamilton" w:date="2023-04-12T18:42:00Z">
        <w:r w:rsidR="00730E78">
          <w:rPr>
            <w:color w:val="000000" w:themeColor="text1"/>
          </w:rPr>
          <w:t>et</w:t>
        </w:r>
      </w:ins>
      <w:ins w:id="432" w:author="Matthew Hamilton" w:date="2023-04-12T18:43:00Z">
        <w:r w:rsidR="00730E78">
          <w:rPr>
            <w:color w:val="000000" w:themeColor="text1"/>
          </w:rPr>
          <w:t xml:space="preserve">hical </w:t>
        </w:r>
      </w:ins>
      <w:ins w:id="433" w:author="Matthew Hamilton" w:date="2023-04-12T18:42:00Z">
        <w:r w:rsidR="00730E78">
          <w:rPr>
            <w:color w:val="000000" w:themeColor="text1"/>
          </w:rPr>
          <w:t>CHEM implementations</w:t>
        </w:r>
      </w:ins>
      <w:del w:id="434" w:author="Matthew Hamilton" w:date="2023-04-05T17:08:00Z">
        <w:r w:rsidRPr="00F64EDD" w:rsidDel="00BB3A44">
          <w:rPr>
            <w:color w:val="000000" w:themeColor="text1"/>
            <w:rPrChange w:id="435" w:author="Matthew Hamilton" w:date="2023-04-03T16:59:00Z">
              <w:rPr/>
            </w:rPrChange>
          </w:rPr>
          <w:delText>implement</w:delText>
        </w:r>
      </w:del>
      <w:del w:id="436" w:author="Matthew Hamilton" w:date="2023-04-05T15:44:00Z">
        <w:r w:rsidRPr="00F64EDD" w:rsidDel="00913C38">
          <w:rPr>
            <w:color w:val="000000" w:themeColor="text1"/>
            <w:rPrChange w:id="437" w:author="Matthew Hamilton" w:date="2023-04-03T16:59:00Z">
              <w:rPr/>
            </w:rPrChange>
          </w:rPr>
          <w:delText>ing</w:delText>
        </w:r>
      </w:del>
      <w:del w:id="438" w:author="Matthew Hamilton" w:date="2023-04-05T17:08:00Z">
        <w:r w:rsidRPr="00F64EDD" w:rsidDel="00BB3A44">
          <w:rPr>
            <w:color w:val="000000" w:themeColor="text1"/>
            <w:rPrChange w:id="439" w:author="Matthew Hamilton" w:date="2023-04-03T16:59:00Z">
              <w:rPr/>
            </w:rPrChange>
          </w:rPr>
          <w:delText xml:space="preserve"> </w:delText>
        </w:r>
      </w:del>
      <w:del w:id="440" w:author="Matthew Hamilton" w:date="2023-04-03T17:07:00Z">
        <w:r w:rsidRPr="00F64EDD" w:rsidDel="00F64EDD">
          <w:rPr>
            <w:color w:val="000000" w:themeColor="text1"/>
            <w:rPrChange w:id="441" w:author="Matthew Hamilton" w:date="2023-04-03T16:59:00Z">
              <w:rPr/>
            </w:rPrChange>
          </w:rPr>
          <w:delText xml:space="preserve">a </w:delText>
        </w:r>
      </w:del>
      <w:del w:id="442" w:author="Matthew Hamilton" w:date="2023-03-23T11:18:00Z">
        <w:r w:rsidRPr="00F64EDD" w:rsidDel="00F07D30">
          <w:rPr>
            <w:color w:val="000000" w:themeColor="text1"/>
            <w:rPrChange w:id="443" w:author="Matthew Hamilton" w:date="2023-04-03T16:59:00Z">
              <w:rPr/>
            </w:rPrChange>
          </w:rPr>
          <w:delText>MOSHEM</w:delText>
        </w:r>
      </w:del>
      <w:ins w:id="444" w:author="Matthew Hamilton" w:date="2023-04-05T15:45:00Z">
        <w:r w:rsidR="00913C38">
          <w:rPr>
            <w:color w:val="000000" w:themeColor="text1"/>
          </w:rPr>
          <w:t>.</w:t>
        </w:r>
      </w:ins>
      <w:ins w:id="445" w:author="Matthew Hamilton" w:date="2023-04-05T16:06:00Z">
        <w:r w:rsidR="00B954EE">
          <w:rPr>
            <w:color w:val="000000" w:themeColor="text1"/>
          </w:rPr>
          <w:t xml:space="preserve"> </w:t>
        </w:r>
      </w:ins>
    </w:p>
    <w:p w14:paraId="19289666" w14:textId="39FD39CB" w:rsidR="00A6209D" w:rsidRDefault="00EC070F" w:rsidP="00A6209D">
      <w:pPr>
        <w:pStyle w:val="Heading2"/>
        <w:rPr>
          <w:ins w:id="446" w:author="Matthew Hamilton" w:date="2023-04-05T15:51:00Z"/>
        </w:rPr>
      </w:pPr>
      <w:ins w:id="447" w:author="Matthew Hamilton" w:date="2023-04-13T17:53:00Z">
        <w:r>
          <w:t>Ethical r</w:t>
        </w:r>
      </w:ins>
      <w:ins w:id="448" w:author="Matthew Hamilton" w:date="2023-04-12T18:43:00Z">
        <w:r w:rsidR="00730E78">
          <w:t>esponsibilities</w:t>
        </w:r>
      </w:ins>
      <w:ins w:id="449" w:author="Matthew Hamilton" w:date="2023-04-12T18:44:00Z">
        <w:r w:rsidR="00730E78">
          <w:t xml:space="preserve"> of CHEM </w:t>
        </w:r>
        <w:commentRangeStart w:id="450"/>
        <w:r w:rsidR="00730E78">
          <w:t>developers</w:t>
        </w:r>
      </w:ins>
      <w:ins w:id="451" w:author="Matthew Hamilton" w:date="2023-04-13T15:21:00Z">
        <w:r w:rsidR="00683C10">
          <w:t xml:space="preserve"> </w:t>
        </w:r>
        <w:commentRangeEnd w:id="450"/>
        <w:r w:rsidR="00683C10">
          <w:rPr>
            <w:rStyle w:val="CommentReference"/>
            <w:rFonts w:asciiTheme="minorHAnsi" w:eastAsiaTheme="minorHAnsi" w:hAnsiTheme="minorHAnsi" w:cstheme="minorBidi"/>
            <w:b w:val="0"/>
            <w:bCs w:val="0"/>
            <w:color w:val="auto"/>
          </w:rPr>
          <w:commentReference w:id="450"/>
        </w:r>
      </w:ins>
    </w:p>
    <w:p w14:paraId="1E48CB94" w14:textId="293F32F7" w:rsidR="001D05E2" w:rsidRDefault="001D05E2" w:rsidP="001D05E2">
      <w:pPr>
        <w:pStyle w:val="BodyText"/>
        <w:rPr>
          <w:ins w:id="452" w:author="Matthew Hamilton" w:date="2023-04-13T13:21:00Z"/>
        </w:rPr>
      </w:pPr>
      <w:ins w:id="453" w:author="Matthew Hamilton" w:date="2023-04-13T13:25:00Z">
        <w:r>
          <w:t xml:space="preserve">We </w:t>
        </w:r>
      </w:ins>
      <w:ins w:id="454" w:author="Matthew Hamilton" w:date="2023-04-13T13:26:00Z">
        <w:r>
          <w:t>believe</w:t>
        </w:r>
        <w:r w:rsidR="000D3BF0">
          <w:t xml:space="preserve"> that </w:t>
        </w:r>
      </w:ins>
      <w:ins w:id="455" w:author="Matthew Hamilton" w:date="2023-04-13T13:29:00Z">
        <w:r w:rsidR="000D3BF0">
          <w:t>health economists</w:t>
        </w:r>
      </w:ins>
      <w:ins w:id="456" w:author="Matthew Hamilton" w:date="2023-04-13T13:26:00Z">
        <w:r w:rsidR="000D3BF0">
          <w:t xml:space="preserve"> </w:t>
        </w:r>
      </w:ins>
      <w:ins w:id="457" w:author="Matthew Hamilton" w:date="2023-04-13T13:27:00Z">
        <w:r w:rsidR="000D3BF0">
          <w:t>have ethical responsib</w:t>
        </w:r>
      </w:ins>
      <w:ins w:id="458" w:author="Matthew Hamilton" w:date="2023-04-13T13:28:00Z">
        <w:r w:rsidR="000D3BF0">
          <w:t xml:space="preserve">ilities relating to </w:t>
        </w:r>
      </w:ins>
      <w:ins w:id="459" w:author="Matthew Hamilton" w:date="2023-04-13T13:21:00Z">
        <w:r>
          <w:t xml:space="preserve">the social acceptability, adequacy for purpose and public benefit of </w:t>
        </w:r>
      </w:ins>
      <w:ins w:id="460" w:author="Matthew Hamilton" w:date="2023-04-13T13:30:00Z">
        <w:r w:rsidR="00DC055C">
          <w:t>how their</w:t>
        </w:r>
      </w:ins>
      <w:ins w:id="461" w:author="Matthew Hamilton" w:date="2023-04-13T13:29:00Z">
        <w:r w:rsidR="000D3BF0">
          <w:t xml:space="preserve"> computational models</w:t>
        </w:r>
      </w:ins>
      <w:ins w:id="462" w:author="Matthew Hamilton" w:date="2023-04-13T13:31:00Z">
        <w:r w:rsidR="00DC055C">
          <w:t xml:space="preserve"> are developed and used</w:t>
        </w:r>
      </w:ins>
      <w:ins w:id="463" w:author="Matthew Hamilton" w:date="2023-04-13T13:21:00Z">
        <w:r>
          <w:t xml:space="preserve">. </w:t>
        </w:r>
      </w:ins>
    </w:p>
    <w:p w14:paraId="5B319350" w14:textId="325583E3" w:rsidR="00DF023F" w:rsidRDefault="00DF023F" w:rsidP="00DF023F">
      <w:pPr>
        <w:pStyle w:val="BodyText"/>
        <w:rPr>
          <w:ins w:id="464" w:author="Matthew Hamilton" w:date="2023-04-13T14:38:00Z"/>
        </w:rPr>
      </w:pPr>
      <w:ins w:id="465" w:author="Matthew Hamilton" w:date="2023-04-13T14:46:00Z">
        <w:r>
          <w:t xml:space="preserve">The </w:t>
        </w:r>
      </w:ins>
      <w:ins w:id="466" w:author="Matthew Hamilton" w:date="2023-04-13T12:28:00Z">
        <w:r w:rsidR="004C196E" w:rsidRPr="009270D5">
          <w:t>value judgments</w:t>
        </w:r>
      </w:ins>
      <w:ins w:id="467" w:author="Matthew Hamilton" w:date="2023-04-13T14:41:00Z">
        <w:r>
          <w:rPr>
            <w:rStyle w:val="CommentReference"/>
            <w:sz w:val="24"/>
            <w:szCs w:val="24"/>
          </w:rPr>
          <w:t xml:space="preserve"> </w:t>
        </w:r>
      </w:ins>
      <w:ins w:id="468" w:author="Matthew Hamilton" w:date="2023-04-13T14:46:00Z">
        <w:r>
          <w:rPr>
            <w:rStyle w:val="CommentReference"/>
            <w:sz w:val="24"/>
            <w:szCs w:val="24"/>
          </w:rPr>
          <w:t>of model</w:t>
        </w:r>
      </w:ins>
      <w:ins w:id="469" w:author="Matthew Hamilton" w:date="2023-04-13T15:23:00Z">
        <w:r w:rsidR="00683C10">
          <w:rPr>
            <w:rStyle w:val="CommentReference"/>
            <w:sz w:val="24"/>
            <w:szCs w:val="24"/>
          </w:rPr>
          <w:t xml:space="preserve"> developers</w:t>
        </w:r>
      </w:ins>
      <w:ins w:id="470" w:author="Matthew Hamilton" w:date="2023-04-13T14:46:00Z">
        <w:r>
          <w:rPr>
            <w:rStyle w:val="CommentReference"/>
            <w:sz w:val="24"/>
            <w:szCs w:val="24"/>
          </w:rPr>
          <w:t xml:space="preserve"> </w:t>
        </w:r>
      </w:ins>
      <w:ins w:id="471" w:author="Matthew Hamilton" w:date="2023-04-13T14:38:00Z">
        <w:r>
          <w:rPr>
            <w:rFonts w:ascii="Georgia" w:hAnsi="Georgia"/>
            <w:color w:val="2E2E2E"/>
          </w:rPr>
          <w:t>influence</w:t>
        </w:r>
        <w:r>
          <w:rPr>
            <w:rFonts w:ascii="Georgia" w:hAnsi="Georgia"/>
            <w:color w:val="2E2E2E"/>
          </w:rPr>
          <w:t xml:space="preserve"> </w:t>
        </w:r>
      </w:ins>
      <w:ins w:id="472" w:author="Matthew Hamilton" w:date="2023-04-13T14:41:00Z">
        <w:r>
          <w:rPr>
            <w:rFonts w:ascii="Georgia" w:hAnsi="Georgia"/>
            <w:color w:val="2E2E2E"/>
          </w:rPr>
          <w:t xml:space="preserve">the </w:t>
        </w:r>
      </w:ins>
      <w:ins w:id="473" w:author="Matthew Hamilton" w:date="2023-04-13T14:38:00Z">
        <w:r>
          <w:rPr>
            <w:rFonts w:ascii="Georgia" w:hAnsi="Georgia"/>
            <w:color w:val="2E2E2E"/>
          </w:rPr>
          <w:t>assumptions,</w:t>
        </w:r>
        <w:r>
          <w:rPr>
            <w:rFonts w:ascii="Georgia" w:hAnsi="Georgia"/>
            <w:color w:val="2E2E2E"/>
          </w:rPr>
          <w:t xml:space="preserve"> selection of</w:t>
        </w:r>
        <w:r>
          <w:rPr>
            <w:rFonts w:ascii="Georgia" w:hAnsi="Georgia"/>
            <w:color w:val="2E2E2E"/>
          </w:rPr>
          <w:t xml:space="preserve"> model features and standards </w:t>
        </w:r>
      </w:ins>
      <w:ins w:id="474" w:author="Matthew Hamilton" w:date="2023-04-13T14:41:00Z">
        <w:r>
          <w:rPr>
            <w:rFonts w:ascii="Georgia" w:hAnsi="Georgia"/>
            <w:color w:val="2E2E2E"/>
          </w:rPr>
          <w:t>for</w:t>
        </w:r>
      </w:ins>
      <w:ins w:id="475" w:author="Matthew Hamilton" w:date="2023-04-13T14:38:00Z">
        <w:r>
          <w:rPr>
            <w:rFonts w:ascii="Georgia" w:hAnsi="Georgia"/>
            <w:color w:val="2E2E2E"/>
          </w:rPr>
          <w:t xml:space="preserve"> evidence</w:t>
        </w:r>
      </w:ins>
      <w:ins w:id="476" w:author="Matthew Hamilton" w:date="2023-04-13T14:39:00Z">
        <w:r>
          <w:rPr>
            <w:rFonts w:ascii="Georgia" w:hAnsi="Georgia"/>
            <w:color w:val="2E2E2E"/>
          </w:rPr>
          <w:t xml:space="preserve"> </w:t>
        </w:r>
      </w:ins>
      <w:ins w:id="477" w:author="Matthew Hamilton" w:date="2023-04-13T14:42:00Z">
        <w:r>
          <w:rPr>
            <w:rFonts w:ascii="Georgia" w:hAnsi="Georgia"/>
            <w:color w:val="2E2E2E"/>
          </w:rPr>
          <w:t>that</w:t>
        </w:r>
      </w:ins>
      <w:ins w:id="478" w:author="Matthew Hamilton" w:date="2023-04-13T14:41:00Z">
        <w:r>
          <w:rPr>
            <w:rFonts w:ascii="Georgia" w:hAnsi="Georgia"/>
            <w:color w:val="2E2E2E"/>
          </w:rPr>
          <w:t xml:space="preserve"> </w:t>
        </w:r>
      </w:ins>
      <w:ins w:id="479" w:author="Matthew Hamilton" w:date="2023-04-13T14:42:00Z">
        <w:r>
          <w:rPr>
            <w:rFonts w:ascii="Georgia" w:hAnsi="Georgia"/>
            <w:color w:val="2E2E2E"/>
          </w:rPr>
          <w:t xml:space="preserve">shape the CHEM development process </w:t>
        </w:r>
      </w:ins>
      <w:ins w:id="480" w:author="Matthew Hamilton" w:date="2023-04-13T14:39:00Z">
        <w:r>
          <w:rPr>
            <w:rFonts w:ascii="Georgia" w:hAnsi="Georgia"/>
            <w:color w:val="2E2E2E"/>
          </w:rPr>
          <w:t>[</w:t>
        </w:r>
        <w:r>
          <w:fldChar w:fldCharType="begin"/>
        </w:r>
        <w:r>
          <w:instrText>HYPERLINK "https://doi.org/10.1016/j.socscimed.2020.112975" \t "_blank" \o "Persistent link using digital object identifier"</w:instrText>
        </w:r>
        <w:r>
          <w:fldChar w:fldCharType="separate"/>
        </w:r>
        <w:r>
          <w:rPr>
            <w:rStyle w:val="anchor-text"/>
            <w:rFonts w:ascii="Arial" w:hAnsi="Arial" w:cs="Arial"/>
            <w:color w:val="007398"/>
            <w:sz w:val="21"/>
            <w:szCs w:val="21"/>
          </w:rPr>
          <w:t>https://doi.org/10.1016/j.socscimed.2020.112975</w:t>
        </w:r>
        <w:r>
          <w:rPr>
            <w:rStyle w:val="anchor-text"/>
            <w:rFonts w:ascii="Arial" w:hAnsi="Arial" w:cs="Arial"/>
            <w:color w:val="007398"/>
            <w:sz w:val="21"/>
            <w:szCs w:val="21"/>
          </w:rPr>
          <w:fldChar w:fldCharType="end"/>
        </w:r>
        <w:r>
          <w:rPr>
            <w:rFonts w:ascii="Georgia" w:hAnsi="Georgia"/>
            <w:color w:val="2E2E2E"/>
          </w:rPr>
          <w:t>].</w:t>
        </w:r>
      </w:ins>
      <w:ins w:id="481" w:author="Matthew Hamilton" w:date="2023-04-13T14:43:00Z">
        <w:r>
          <w:rPr>
            <w:rFonts w:ascii="Georgia" w:hAnsi="Georgia"/>
            <w:color w:val="2E2E2E"/>
          </w:rPr>
          <w:t xml:space="preserve"> </w:t>
        </w:r>
      </w:ins>
      <w:ins w:id="482" w:author="Matthew Hamilton" w:date="2023-04-13T14:46:00Z">
        <w:r>
          <w:t>These value judgments are</w:t>
        </w:r>
        <w:r w:rsidRPr="009270D5">
          <w:t xml:space="preserve"> rarely made explicit, omissions that may lead to socially unacceptable policy recommendations [9]. </w:t>
        </w:r>
      </w:ins>
      <w:ins w:id="483" w:author="Matthew Hamilton" w:date="2023-04-13T14:47:00Z">
        <w:r>
          <w:t>For example, to reduce the risk of inequitable policy implementation, it may be important for</w:t>
        </w:r>
      </w:ins>
      <w:ins w:id="484" w:author="Matthew Hamilton" w:date="2023-04-13T14:48:00Z">
        <w:r>
          <w:t xml:space="preserve"> </w:t>
        </w:r>
      </w:ins>
      <w:ins w:id="485" w:author="Matthew Hamilton" w:date="2023-04-13T14:44:00Z">
        <w:r>
          <w:rPr>
            <w:rFonts w:ascii="Georgia" w:hAnsi="Georgia"/>
            <w:color w:val="2E2E2E"/>
          </w:rPr>
          <w:t>of a model to predict the benefits of harms of an intervention for different</w:t>
        </w:r>
      </w:ins>
      <w:ins w:id="486" w:author="Matthew Hamilton" w:date="2023-04-13T14:45:00Z">
        <w:r>
          <w:rPr>
            <w:rFonts w:ascii="Georgia" w:hAnsi="Georgia"/>
            <w:color w:val="2E2E2E"/>
          </w:rPr>
          <w:t xml:space="preserve"> subpopulations</w:t>
        </w:r>
      </w:ins>
      <w:ins w:id="487" w:author="Matthew Hamilton" w:date="2023-04-13T14:48:00Z">
        <w:r w:rsidR="00B40306">
          <w:rPr>
            <w:rFonts w:ascii="Georgia" w:hAnsi="Georgia"/>
            <w:color w:val="2E2E2E"/>
          </w:rPr>
          <w:t xml:space="preserve"> [</w:t>
        </w:r>
        <w:r w:rsidR="00B40306" w:rsidRPr="00425FEE">
          <w:fldChar w:fldCharType="begin"/>
        </w:r>
        <w:r w:rsidR="00B40306" w:rsidRPr="00425FEE">
          <w:instrText xml:space="preserve"> HYPERLINK "https://doi.org/10.3389/fpubh.2017.00068" </w:instrText>
        </w:r>
        <w:r w:rsidR="00B40306" w:rsidRPr="00425FEE">
          <w:fldChar w:fldCharType="separate"/>
        </w:r>
        <w:r w:rsidR="00B40306" w:rsidRPr="00425FEE">
          <w:rPr>
            <w:rStyle w:val="Hyperlink"/>
            <w:color w:val="282828"/>
          </w:rPr>
          <w:t>https://doi.org/10.3389/fpubh.2017.</w:t>
        </w:r>
        <w:r w:rsidR="00B40306" w:rsidRPr="00425FEE">
          <w:rPr>
            <w:rStyle w:val="Hyperlink"/>
            <w:color w:val="282828"/>
          </w:rPr>
          <w:t>0</w:t>
        </w:r>
        <w:r w:rsidR="00B40306" w:rsidRPr="00425FEE">
          <w:rPr>
            <w:rStyle w:val="Hyperlink"/>
            <w:color w:val="282828"/>
          </w:rPr>
          <w:t>0068</w:t>
        </w:r>
        <w:r w:rsidR="00B40306" w:rsidRPr="00425FEE">
          <w:fldChar w:fldCharType="end"/>
        </w:r>
        <w:r w:rsidR="00B40306">
          <w:t>], but</w:t>
        </w:r>
      </w:ins>
      <w:ins w:id="488" w:author="Matthew Hamilton" w:date="2023-04-13T14:49:00Z">
        <w:r w:rsidR="00B40306">
          <w:t xml:space="preserve"> model developers may prefer to allocate </w:t>
        </w:r>
      </w:ins>
      <w:ins w:id="489" w:author="Matthew Hamilton" w:date="2023-04-13T14:50:00Z">
        <w:r w:rsidR="00B40306">
          <w:t xml:space="preserve">a </w:t>
        </w:r>
      </w:ins>
      <w:ins w:id="490" w:author="Matthew Hamilton" w:date="2023-04-13T14:49:00Z">
        <w:r w:rsidR="00B40306">
          <w:t>project budget</w:t>
        </w:r>
      </w:ins>
      <w:ins w:id="491" w:author="Matthew Hamilton" w:date="2023-04-13T14:50:00Z">
        <w:r w:rsidR="00B40306">
          <w:t xml:space="preserve"> to other priorities</w:t>
        </w:r>
      </w:ins>
      <w:ins w:id="492" w:author="Matthew Hamilton" w:date="2023-04-13T15:07:00Z">
        <w:r w:rsidR="00CF6565">
          <w:t xml:space="preserve"> [</w:t>
        </w:r>
        <w:commentRangeStart w:id="493"/>
        <w:r w:rsidR="00CF6565" w:rsidRPr="009270D5">
          <w:t>thompson2022escape, thompson2019escape</w:t>
        </w:r>
        <w:commentRangeEnd w:id="493"/>
        <w:r w:rsidR="00CF6565">
          <w:rPr>
            <w:rStyle w:val="CommentReference"/>
          </w:rPr>
          <w:commentReference w:id="493"/>
        </w:r>
        <w:r w:rsidR="00CF6565">
          <w:t>]</w:t>
        </w:r>
      </w:ins>
      <w:ins w:id="494" w:author="Matthew Hamilton" w:date="2023-04-13T14:50:00Z">
        <w:r w:rsidR="00B40306">
          <w:t>.</w:t>
        </w:r>
      </w:ins>
    </w:p>
    <w:p w14:paraId="6D95B1C3" w14:textId="2CE8F9CC" w:rsidR="00DC055C" w:rsidRDefault="00B40306" w:rsidP="00CF6565">
      <w:pPr>
        <w:pStyle w:val="BodyText"/>
        <w:rPr>
          <w:ins w:id="495" w:author="Matthew Hamilton" w:date="2023-04-13T15:14:00Z"/>
        </w:rPr>
      </w:pPr>
      <w:ins w:id="496" w:author="Matthew Hamilton" w:date="2023-04-13T14:52:00Z">
        <w:r>
          <w:t>Health economists have a duty to take sufficient ca</w:t>
        </w:r>
      </w:ins>
      <w:ins w:id="497" w:author="Matthew Hamilton" w:date="2023-04-13T14:53:00Z">
        <w:r>
          <w:t xml:space="preserve">re that a CHEM is adequate for the </w:t>
        </w:r>
      </w:ins>
      <w:ins w:id="498" w:author="Matthew Hamilton" w:date="2023-04-13T14:55:00Z">
        <w:r>
          <w:t xml:space="preserve">explicit </w:t>
        </w:r>
      </w:ins>
      <w:ins w:id="499" w:author="Matthew Hamilton" w:date="2023-04-13T14:53:00Z">
        <w:r>
          <w:t xml:space="preserve">purpose for which </w:t>
        </w:r>
      </w:ins>
      <w:ins w:id="500" w:author="Matthew Hamilton" w:date="2023-04-13T14:55:00Z">
        <w:r>
          <w:t>i</w:t>
        </w:r>
      </w:ins>
      <w:ins w:id="501" w:author="Matthew Hamilton" w:date="2023-04-13T14:56:00Z">
        <w:r>
          <w:t>t was developed</w:t>
        </w:r>
      </w:ins>
      <w:ins w:id="502" w:author="Matthew Hamilton" w:date="2023-04-13T14:54:00Z">
        <w:r>
          <w:t xml:space="preserve"> and </w:t>
        </w:r>
      </w:ins>
      <w:ins w:id="503" w:author="Matthew Hamilton" w:date="2023-04-13T14:57:00Z">
        <w:r>
          <w:t xml:space="preserve">to provide </w:t>
        </w:r>
      </w:ins>
      <w:ins w:id="504" w:author="Matthew Hamilton" w:date="2023-04-13T14:54:00Z">
        <w:r>
          <w:t xml:space="preserve">potential third party users </w:t>
        </w:r>
      </w:ins>
      <w:ins w:id="505" w:author="Matthew Hamilton" w:date="2023-04-13T14:57:00Z">
        <w:r>
          <w:t>with</w:t>
        </w:r>
      </w:ins>
      <w:ins w:id="506" w:author="Matthew Hamilton" w:date="2023-04-13T14:55:00Z">
        <w:r>
          <w:t xml:space="preserve"> the means of assessing its adequacy</w:t>
        </w:r>
      </w:ins>
      <w:ins w:id="507" w:author="Matthew Hamilton" w:date="2023-04-13T14:57:00Z">
        <w:r>
          <w:t xml:space="preserve"> for their proposed purposes</w:t>
        </w:r>
      </w:ins>
      <w:ins w:id="508" w:author="Matthew Hamilton" w:date="2023-04-13T15:05:00Z">
        <w:r w:rsidR="00CF6565">
          <w:t xml:space="preserve"> [</w:t>
        </w:r>
        <w:r w:rsidR="00CF6565" w:rsidRPr="00425FEE">
          <w:fldChar w:fldCharType="begin"/>
        </w:r>
        <w:r w:rsidR="00CF6565" w:rsidRPr="00425FEE">
          <w:instrText>HYPERLINK "https://doi.org/10.1186/s12967-020-02540-4"</w:instrText>
        </w:r>
        <w:r w:rsidR="00CF6565" w:rsidRPr="00425FEE">
          <w:fldChar w:fldCharType="separate"/>
        </w:r>
        <w:r w:rsidR="00CF6565" w:rsidRPr="00425FEE">
          <w:rPr>
            <w:rFonts w:cs="AppleSystemUIFont"/>
            <w:color w:val="DCA10D"/>
            <w:u w:val="single" w:color="DCA10D"/>
          </w:rPr>
          <w:t>10.1186/s12967-020-02540-4</w:t>
        </w:r>
        <w:r w:rsidR="00CF6565" w:rsidRPr="00425FEE">
          <w:fldChar w:fldCharType="end"/>
        </w:r>
        <w:r w:rsidR="00CF6565" w:rsidRPr="00425FEE">
          <w:t xml:space="preserve">, </w:t>
        </w:r>
        <w:r w:rsidR="00CF6565" w:rsidRPr="00425FEE">
          <w:rPr>
            <w:rFonts w:cs="Segoe UI"/>
            <w:color w:val="333333"/>
            <w:shd w:val="clear" w:color="auto" w:fill="FCFCFC"/>
          </w:rPr>
          <w:t>https://doi.org/10.1007/s40273-021-01110-w</w:t>
        </w:r>
        <w:r w:rsidR="00CF6565">
          <w:rPr>
            <w:rFonts w:cs="Segoe UI"/>
            <w:color w:val="333333"/>
            <w:shd w:val="clear" w:color="auto" w:fill="FCFCFC"/>
          </w:rPr>
          <w:t>,</w:t>
        </w:r>
        <w:r w:rsidR="00CF6565" w:rsidRPr="00CF6565">
          <w:t xml:space="preserve"> </w:t>
        </w:r>
        <w:r w:rsidR="00CF6565" w:rsidRPr="00425FEE">
          <w:fldChar w:fldCharType="begin"/>
        </w:r>
        <w:r w:rsidR="00CF6565" w:rsidRPr="00425FEE">
          <w:instrText xml:space="preserve"> HYPERLINK "https://doi.org/10.3389/fpubh.2017.00068" </w:instrText>
        </w:r>
        <w:r w:rsidR="00CF6565" w:rsidRPr="00425FEE">
          <w:fldChar w:fldCharType="separate"/>
        </w:r>
        <w:r w:rsidR="00CF6565" w:rsidRPr="00425FEE">
          <w:rPr>
            <w:rStyle w:val="Hyperlink"/>
            <w:color w:val="282828"/>
          </w:rPr>
          <w:t>https://doi.org/10.3389/fpubh.2017.00068</w:t>
        </w:r>
        <w:r w:rsidR="00CF6565" w:rsidRPr="00425FEE">
          <w:fldChar w:fldCharType="end"/>
        </w:r>
      </w:ins>
      <w:ins w:id="509" w:author="Matthew Hamilton" w:date="2023-04-13T17:15:00Z">
        <w:r w:rsidR="0014725F">
          <w:t>,</w:t>
        </w:r>
        <w:r w:rsidR="0014725F" w:rsidRPr="0014725F">
          <w:t xml:space="preserve"> </w:t>
        </w:r>
        <w:r w:rsidR="0014725F" w:rsidRPr="009270D5">
          <w:t>thompson2019escape</w:t>
        </w:r>
        <w:commentRangeStart w:id="510"/>
        <w:commentRangeEnd w:id="510"/>
        <w:r w:rsidR="0014725F">
          <w:rPr>
            <w:rStyle w:val="CommentReference"/>
          </w:rPr>
          <w:commentReference w:id="510"/>
        </w:r>
      </w:ins>
      <w:ins w:id="511" w:author="Matthew Hamilton" w:date="2023-04-13T15:05:00Z">
        <w:r w:rsidR="00CF6565">
          <w:t>]</w:t>
        </w:r>
      </w:ins>
      <w:ins w:id="512" w:author="Matthew Hamilton" w:date="2023-04-13T14:58:00Z">
        <w:r>
          <w:t xml:space="preserve">. </w:t>
        </w:r>
      </w:ins>
      <w:ins w:id="513" w:author="Matthew Hamilton" w:date="2023-04-13T15:24:00Z">
        <w:r w:rsidR="004032D3">
          <w:t>Currently</w:t>
        </w:r>
      </w:ins>
      <w:ins w:id="514" w:author="Matthew Hamilton" w:date="2023-04-13T15:25:00Z">
        <w:r w:rsidR="004032D3">
          <w:t>, it is common for CHEMs to have p</w:t>
        </w:r>
      </w:ins>
      <w:ins w:id="515" w:author="Matthew Hamilton" w:date="2023-04-13T12:28:00Z">
        <w:r w:rsidR="004C196E" w:rsidRPr="009270D5">
          <w:t>oor reproducibility [4–6]</w:t>
        </w:r>
      </w:ins>
      <w:ins w:id="516" w:author="Matthew Hamilton" w:date="2023-04-13T15:09:00Z">
        <w:r w:rsidR="0058100E">
          <w:t>,</w:t>
        </w:r>
      </w:ins>
      <w:ins w:id="517" w:author="Matthew Hamilton" w:date="2023-04-13T12:28:00Z">
        <w:r w:rsidR="004C196E" w:rsidRPr="009270D5">
          <w:t xml:space="preserve"> </w:t>
        </w:r>
        <w:commentRangeStart w:id="518"/>
        <w:commentRangeEnd w:id="518"/>
        <w:r w:rsidR="004C196E" w:rsidRPr="00425FEE">
          <w:rPr>
            <w:rStyle w:val="CommentReference"/>
            <w:sz w:val="24"/>
            <w:szCs w:val="24"/>
          </w:rPr>
          <w:lastRenderedPageBreak/>
          <w:commentReference w:id="518"/>
        </w:r>
        <w:r w:rsidR="004C196E" w:rsidRPr="009270D5">
          <w:t xml:space="preserve">insufficient validation [7] </w:t>
        </w:r>
        <w:commentRangeStart w:id="519"/>
        <w:commentRangeEnd w:id="519"/>
        <w:r w:rsidR="004C196E" w:rsidRPr="00425FEE">
          <w:rPr>
            <w:rStyle w:val="CommentReference"/>
            <w:sz w:val="24"/>
            <w:szCs w:val="24"/>
          </w:rPr>
          <w:commentReference w:id="519"/>
        </w:r>
        <w:r w:rsidR="004C196E" w:rsidRPr="009270D5">
          <w:t>and undeclared errors [8]</w:t>
        </w:r>
      </w:ins>
      <w:ins w:id="520" w:author="Matthew Hamilton" w:date="2023-04-13T15:25:00Z">
        <w:r w:rsidR="004032D3">
          <w:t>, which</w:t>
        </w:r>
      </w:ins>
      <w:ins w:id="521" w:author="Matthew Hamilton" w:date="2023-04-13T12:28:00Z">
        <w:r w:rsidR="004C196E" w:rsidRPr="009270D5">
          <w:t xml:space="preserve"> make </w:t>
        </w:r>
      </w:ins>
      <w:ins w:id="522" w:author="Matthew Hamilton" w:date="2023-04-13T15:24:00Z">
        <w:r w:rsidR="004032D3">
          <w:t>achieving these goals more</w:t>
        </w:r>
      </w:ins>
      <w:ins w:id="523" w:author="Matthew Hamilton" w:date="2023-04-13T12:28:00Z">
        <w:r w:rsidR="004C196E" w:rsidRPr="009270D5">
          <w:t xml:space="preserve"> difficult. </w:t>
        </w:r>
      </w:ins>
    </w:p>
    <w:p w14:paraId="69F8F4CB" w14:textId="012BE461" w:rsidR="004C196E" w:rsidRDefault="0058100E" w:rsidP="006D449B">
      <w:pPr>
        <w:rPr>
          <w:ins w:id="524" w:author="Matthew Hamilton" w:date="2023-04-13T17:55:00Z"/>
        </w:rPr>
      </w:pPr>
      <w:ins w:id="525" w:author="Matthew Hamilton" w:date="2023-04-13T15:18:00Z">
        <w:r>
          <w:t>Even a</w:t>
        </w:r>
      </w:ins>
      <w:ins w:id="526" w:author="Matthew Hamilton" w:date="2023-04-13T15:20:00Z">
        <w:r w:rsidR="00683C10">
          <w:t>n</w:t>
        </w:r>
      </w:ins>
      <w:ins w:id="527" w:author="Matthew Hamilton" w:date="2023-04-13T15:16:00Z">
        <w:r>
          <w:t xml:space="preserve"> acceptable and adequate </w:t>
        </w:r>
      </w:ins>
      <w:ins w:id="528" w:author="Matthew Hamilton" w:date="2023-04-13T15:37:00Z">
        <w:r w:rsidR="00406466">
          <w:t>CHEM</w:t>
        </w:r>
      </w:ins>
      <w:ins w:id="529" w:author="Matthew Hamilton" w:date="2023-04-13T15:18:00Z">
        <w:r>
          <w:t xml:space="preserve"> will </w:t>
        </w:r>
      </w:ins>
      <w:ins w:id="530" w:author="Matthew Hamilton" w:date="2023-04-13T15:17:00Z">
        <w:r>
          <w:t xml:space="preserve">have limited public benefit if it not </w:t>
        </w:r>
      </w:ins>
      <w:ins w:id="531" w:author="Matthew Hamilton" w:date="2023-04-13T15:18:00Z">
        <w:r>
          <w:t xml:space="preserve">much </w:t>
        </w:r>
      </w:ins>
      <w:ins w:id="532" w:author="Matthew Hamilton" w:date="2023-04-13T15:17:00Z">
        <w:r>
          <w:t>used</w:t>
        </w:r>
      </w:ins>
      <w:ins w:id="533" w:author="Matthew Hamilton" w:date="2023-04-13T15:26:00Z">
        <w:r w:rsidR="004032D3">
          <w:t xml:space="preserve"> or when its acceptability and adequacy rapidly decay</w:t>
        </w:r>
      </w:ins>
      <w:ins w:id="534" w:author="Matthew Hamilton" w:date="2023-04-13T15:18:00Z">
        <w:r>
          <w:t xml:space="preserve">. </w:t>
        </w:r>
      </w:ins>
      <w:ins w:id="535" w:author="Matthew Hamilton" w:date="2023-04-13T18:09:00Z">
        <w:r w:rsidR="009C13AB">
          <w:t xml:space="preserve">Model reuse relates to the concepts of </w:t>
        </w:r>
        <w:proofErr w:type="spellStart"/>
        <w:r w:rsidR="009C13AB">
          <w:t>g</w:t>
        </w:r>
        <w:commentRangeStart w:id="536"/>
        <w:r w:rsidR="009C13AB">
          <w:t>eneralisability</w:t>
        </w:r>
        <w:proofErr w:type="spellEnd"/>
        <w:r w:rsidR="009C13AB">
          <w:t xml:space="preserve"> (application without adaptation) and transferability (selective reuse and/or modification of model components) [</w:t>
        </w:r>
        <w:r w:rsidR="009C13AB" w:rsidRPr="00706BA5">
          <w:t>https://link.springer.com/article/10.2165/11313670-000000000-00000</w:t>
        </w:r>
        <w:r w:rsidR="009C13AB">
          <w:t xml:space="preserve">]. </w:t>
        </w:r>
        <w:commentRangeEnd w:id="536"/>
        <w:r w:rsidR="009C13AB">
          <w:rPr>
            <w:rStyle w:val="CommentReference"/>
          </w:rPr>
          <w:commentReference w:id="536"/>
        </w:r>
      </w:ins>
      <w:ins w:id="537" w:author="Matthew Hamilton" w:date="2023-04-13T17:16:00Z">
        <w:r w:rsidR="0014725F">
          <w:t xml:space="preserve">Model re-use </w:t>
        </w:r>
      </w:ins>
      <w:ins w:id="538" w:author="Matthew Hamilton" w:date="2023-04-13T17:19:00Z">
        <w:r w:rsidR="0014725F">
          <w:t xml:space="preserve">can </w:t>
        </w:r>
      </w:ins>
      <w:ins w:id="539" w:author="Matthew Hamilton" w:date="2023-04-13T18:09:00Z">
        <w:r w:rsidR="009C13AB">
          <w:t>also</w:t>
        </w:r>
      </w:ins>
      <w:ins w:id="540" w:author="Matthew Hamilton" w:date="2023-04-13T17:21:00Z">
        <w:r w:rsidR="006D449B">
          <w:t xml:space="preserve"> </w:t>
        </w:r>
      </w:ins>
      <w:ins w:id="541" w:author="Matthew Hamilton" w:date="2023-04-13T17:22:00Z">
        <w:r w:rsidR="006D449B">
          <w:t xml:space="preserve">make model </w:t>
        </w:r>
        <w:r w:rsidR="006D449B">
          <w:t>implementation</w:t>
        </w:r>
        <w:r w:rsidR="006D449B">
          <w:t>s more efficient</w:t>
        </w:r>
      </w:ins>
      <w:ins w:id="542" w:author="Matthew Hamilton" w:date="2023-04-13T17:16:00Z">
        <w:r w:rsidR="0014725F">
          <w:t xml:space="preserve"> [14</w:t>
        </w:r>
        <w:commentRangeStart w:id="543"/>
        <w:commentRangeEnd w:id="543"/>
        <w:r w:rsidR="0014725F">
          <w:rPr>
            <w:rStyle w:val="CommentReference"/>
          </w:rPr>
          <w:commentReference w:id="543"/>
        </w:r>
        <w:r w:rsidR="0014725F">
          <w:t>]</w:t>
        </w:r>
      </w:ins>
      <w:ins w:id="544" w:author="Matthew Hamilton" w:date="2023-04-13T17:23:00Z">
        <w:r w:rsidR="006D449B">
          <w:t xml:space="preserve">. </w:t>
        </w:r>
      </w:ins>
      <w:ins w:id="545" w:author="Matthew Hamilton" w:date="2023-04-13T17:18:00Z">
        <w:r w:rsidR="0014725F">
          <w:t xml:space="preserve"> </w:t>
        </w:r>
      </w:ins>
      <w:ins w:id="546" w:author="Matthew Hamilton" w:date="2023-04-13T17:23:00Z">
        <w:r w:rsidR="006D449B">
          <w:t xml:space="preserve">Common barriers to </w:t>
        </w:r>
      </w:ins>
      <w:ins w:id="547" w:author="Matthew Hamilton" w:date="2023-04-13T18:09:00Z">
        <w:r w:rsidR="009C13AB">
          <w:t>model</w:t>
        </w:r>
      </w:ins>
      <w:ins w:id="548" w:author="Matthew Hamilton" w:date="2023-04-13T18:10:00Z">
        <w:r w:rsidR="009C13AB">
          <w:t xml:space="preserve"> </w:t>
        </w:r>
      </w:ins>
      <w:ins w:id="549" w:author="Matthew Hamilton" w:date="2023-04-13T17:23:00Z">
        <w:r w:rsidR="006D449B">
          <w:t>re-use include</w:t>
        </w:r>
      </w:ins>
      <w:ins w:id="550" w:author="Matthew Hamilton" w:date="2023-04-13T12:28:00Z">
        <w:r w:rsidR="004C196E" w:rsidRPr="009270D5">
          <w:t xml:space="preserve"> commercial and legal considerations [</w:t>
        </w:r>
        <w:commentRangeStart w:id="551"/>
        <w:r w:rsidR="004C196E" w:rsidRPr="009270D5">
          <w:t>13</w:t>
        </w:r>
        <w:commentRangeEnd w:id="551"/>
        <w:r w:rsidR="004C196E" w:rsidRPr="00425FEE">
          <w:rPr>
            <w:rStyle w:val="CommentReference"/>
            <w:sz w:val="24"/>
            <w:szCs w:val="24"/>
          </w:rPr>
          <w:commentReference w:id="551"/>
        </w:r>
        <w:r w:rsidR="004C196E" w:rsidRPr="009270D5">
          <w:t>], as well as challenges related to model transferability across jurisdictions [GARCIA-MOCHON – Check still valid for rephrase].</w:t>
        </w:r>
      </w:ins>
      <w:ins w:id="552" w:author="Matthew Hamilton" w:date="2023-04-13T15:28:00Z">
        <w:r w:rsidR="004032D3">
          <w:t xml:space="preserve"> </w:t>
        </w:r>
      </w:ins>
      <w:ins w:id="553" w:author="Matthew Hamilton" w:date="2023-04-13T17:24:00Z">
        <w:r w:rsidR="006D449B">
          <w:t>To remain valid for longer, models should be continually updated and refined as new evidence emerges and healthcare systems evolve [17]</w:t>
        </w:r>
        <w:r w:rsidR="006D449B">
          <w:t xml:space="preserve">. </w:t>
        </w:r>
      </w:ins>
      <w:ins w:id="554" w:author="Matthew Hamilton" w:date="2023-04-13T15:28:00Z">
        <w:r w:rsidR="004032D3" w:rsidRPr="009270D5">
          <w:t xml:space="preserve">The temporal window for valid application of CHEMs is </w:t>
        </w:r>
      </w:ins>
      <w:ins w:id="555" w:author="Matthew Hamilton" w:date="2023-04-13T17:24:00Z">
        <w:r w:rsidR="006D449B">
          <w:t xml:space="preserve">often </w:t>
        </w:r>
      </w:ins>
      <w:ins w:id="556" w:author="Matthew Hamilton" w:date="2023-04-13T15:28:00Z">
        <w:r w:rsidR="004032D3" w:rsidRPr="009270D5">
          <w:t>limited by implementation choices that rarely facilitate routine updates [18].</w:t>
        </w:r>
      </w:ins>
      <w:ins w:id="557" w:author="Matthew Hamilton" w:date="2023-04-13T15:29:00Z">
        <w:r w:rsidR="004032D3">
          <w:t xml:space="preserve"> </w:t>
        </w:r>
      </w:ins>
      <w:ins w:id="558" w:author="Matthew Hamilton" w:date="2023-04-13T15:30:00Z">
        <w:r w:rsidR="00B70422">
          <w:t xml:space="preserve">Without appropriate </w:t>
        </w:r>
      </w:ins>
      <w:ins w:id="559" w:author="Matthew Hamilton" w:date="2023-04-13T15:31:00Z">
        <w:r w:rsidR="00B70422">
          <w:t>maintenance</w:t>
        </w:r>
      </w:ins>
      <w:ins w:id="560" w:author="Matthew Hamilton" w:date="2023-04-13T15:32:00Z">
        <w:r w:rsidR="00B70422">
          <w:t>, a model may become less reli</w:t>
        </w:r>
      </w:ins>
      <w:ins w:id="561" w:author="Matthew Hamilton" w:date="2023-04-13T15:33:00Z">
        <w:r w:rsidR="00B70422">
          <w:t xml:space="preserve">able without </w:t>
        </w:r>
      </w:ins>
      <w:ins w:id="562" w:author="Matthew Hamilton" w:date="2023-04-13T16:50:00Z">
        <w:r w:rsidR="00C33CCE">
          <w:t>that</w:t>
        </w:r>
      </w:ins>
      <w:ins w:id="563" w:author="Matthew Hamilton" w:date="2023-04-13T16:51:00Z">
        <w:r w:rsidR="00C33CCE">
          <w:t xml:space="preserve"> deterioration being apparent to model users and is at greater risk of being</w:t>
        </w:r>
      </w:ins>
      <w:ins w:id="564" w:author="Matthew Hamilton" w:date="2023-04-13T15:34:00Z">
        <w:r w:rsidR="00B70422">
          <w:t xml:space="preserve"> deployed for purposes for which it is poorly suited</w:t>
        </w:r>
      </w:ins>
      <w:ins w:id="565" w:author="Matthew Hamilton" w:date="2023-04-13T15:31:00Z">
        <w:r w:rsidR="00B70422">
          <w:t xml:space="preserve"> </w:t>
        </w:r>
      </w:ins>
      <w:ins w:id="566" w:author="Matthew Hamilton" w:date="2023-04-13T15:35:00Z">
        <w:r w:rsidR="00B70422">
          <w:t>[</w:t>
        </w:r>
        <w:r w:rsidR="00B70422">
          <w:fldChar w:fldCharType="begin"/>
        </w:r>
        <w:r w:rsidR="00B70422">
          <w:instrText>HYPERLINK "https://doi.org/10.1098%2Frsos.172096" \t "_blank"</w:instrText>
        </w:r>
        <w:r w:rsidR="00B70422">
          <w:fldChar w:fldCharType="separate"/>
        </w:r>
        <w:r w:rsidR="00B70422">
          <w:rPr>
            <w:rStyle w:val="Hyperlink"/>
            <w:rFonts w:ascii="Helvetica Neue" w:hAnsi="Helvetica Neue"/>
            <w:color w:val="4C2C92"/>
          </w:rPr>
          <w:t>10.1098/rsos.172096</w:t>
        </w:r>
        <w:r w:rsidR="00B70422">
          <w:rPr>
            <w:rStyle w:val="Hyperlink"/>
            <w:rFonts w:ascii="Helvetica Neue" w:hAnsi="Helvetica Neue"/>
            <w:color w:val="4C2C92"/>
          </w:rPr>
          <w:fldChar w:fldCharType="end"/>
        </w:r>
        <w:r w:rsidR="00B70422">
          <w:t>].</w:t>
        </w:r>
      </w:ins>
    </w:p>
    <w:p w14:paraId="0BA17F91" w14:textId="23C9343D" w:rsidR="00032CBF" w:rsidRDefault="00032CBF" w:rsidP="006D449B">
      <w:pPr>
        <w:rPr>
          <w:ins w:id="567" w:author="Matthew Hamilton" w:date="2023-04-13T17:55:00Z"/>
        </w:rPr>
      </w:pPr>
    </w:p>
    <w:p w14:paraId="4FD77CF9" w14:textId="4D990326" w:rsidR="00032CBF" w:rsidRDefault="00032CBF" w:rsidP="00032CBF">
      <w:pPr>
        <w:pStyle w:val="Heading2"/>
        <w:numPr>
          <w:ilvl w:val="1"/>
          <w:numId w:val="44"/>
        </w:numPr>
        <w:rPr>
          <w:ins w:id="568" w:author="Matthew Hamilton" w:date="2023-04-13T17:55:00Z"/>
        </w:rPr>
        <w:pPrChange w:id="569" w:author="Matthew Hamilton" w:date="2023-04-13T17:55:00Z">
          <w:pPr>
            <w:pStyle w:val="Heading2"/>
            <w:numPr>
              <w:numId w:val="43"/>
            </w:numPr>
          </w:pPr>
        </w:pPrChange>
      </w:pPr>
      <w:ins w:id="570" w:author="Matthew Hamilton" w:date="2023-04-13T17:55:00Z">
        <w:r>
          <w:t>Criteria for assessing ethical CHEM implementation</w:t>
        </w:r>
      </w:ins>
    </w:p>
    <w:p w14:paraId="022F661D" w14:textId="6AFE72F8" w:rsidR="001D05E2" w:rsidRDefault="00C33CCE" w:rsidP="00032CBF">
      <w:pPr>
        <w:pStyle w:val="BodyText"/>
        <w:rPr>
          <w:ins w:id="571" w:author="Matthew Hamilton" w:date="2023-04-12T18:43:00Z"/>
        </w:rPr>
      </w:pPr>
      <w:ins w:id="572" w:author="Matthew Hamilton" w:date="2023-04-13T16:52:00Z">
        <w:r>
          <w:t xml:space="preserve">The </w:t>
        </w:r>
      </w:ins>
      <w:ins w:id="573" w:author="Matthew Hamilton" w:date="2023-04-13T16:53:00Z">
        <w:r>
          <w:t>acceptability, adequacy and public benefit</w:t>
        </w:r>
        <w:r>
          <w:t xml:space="preserve"> </w:t>
        </w:r>
      </w:ins>
      <w:ins w:id="574" w:author="Matthew Hamilton" w:date="2023-04-13T17:08:00Z">
        <w:r w:rsidR="00416282">
          <w:t xml:space="preserve">responsibilities for CHEM developers </w:t>
        </w:r>
        <w:r w:rsidR="00416282">
          <w:t>are</w:t>
        </w:r>
      </w:ins>
      <w:ins w:id="575" w:author="Matthew Hamilton" w:date="2023-04-13T16:54:00Z">
        <w:r>
          <w:t xml:space="preserve"> easier to state than to measure. </w:t>
        </w:r>
      </w:ins>
      <w:ins w:id="576" w:author="Matthew Hamilton" w:date="2023-04-13T16:56:00Z">
        <w:r>
          <w:t xml:space="preserve"> </w:t>
        </w:r>
      </w:ins>
      <w:ins w:id="577" w:author="Matthew Hamilton" w:date="2023-04-13T17:08:00Z">
        <w:r w:rsidR="00416282">
          <w:t>I</w:t>
        </w:r>
      </w:ins>
      <w:ins w:id="578" w:author="Matthew Hamilton" w:date="2023-04-13T16:56:00Z">
        <w:r>
          <w:t xml:space="preserve">t may </w:t>
        </w:r>
      </w:ins>
      <w:proofErr w:type="spellStart"/>
      <w:ins w:id="579" w:author="Matthew Hamilton" w:date="2023-04-13T17:56:00Z">
        <w:r w:rsidR="00032CBF">
          <w:t>therefor</w:t>
        </w:r>
        <w:proofErr w:type="spellEnd"/>
        <w:r w:rsidR="00032CBF">
          <w:t xml:space="preserve"> be </w:t>
        </w:r>
      </w:ins>
      <w:ins w:id="580" w:author="Matthew Hamilton" w:date="2023-04-13T16:56:00Z">
        <w:r>
          <w:t xml:space="preserve">pragmatic </w:t>
        </w:r>
      </w:ins>
      <w:ins w:id="581" w:author="Matthew Hamilton" w:date="2023-04-13T17:08:00Z">
        <w:r w:rsidR="00416282">
          <w:t xml:space="preserve">for </w:t>
        </w:r>
      </w:ins>
      <w:ins w:id="582" w:author="Matthew Hamilton" w:date="2023-04-13T17:09:00Z">
        <w:r w:rsidR="00416282">
          <w:t>assessments of</w:t>
        </w:r>
      </w:ins>
      <w:ins w:id="583" w:author="Matthew Hamilton" w:date="2023-04-13T17:56:00Z">
        <w:r w:rsidR="00032CBF">
          <w:t xml:space="preserve"> the</w:t>
        </w:r>
      </w:ins>
      <w:ins w:id="584" w:author="Matthew Hamilton" w:date="2023-04-13T17:09:00Z">
        <w:r w:rsidR="00416282">
          <w:t xml:space="preserve"> ethical implementation</w:t>
        </w:r>
      </w:ins>
      <w:ins w:id="585" w:author="Matthew Hamilton" w:date="2023-04-13T17:56:00Z">
        <w:r w:rsidR="00032CBF">
          <w:t xml:space="preserve"> of CHEMs</w:t>
        </w:r>
      </w:ins>
      <w:ins w:id="586" w:author="Matthew Hamilton" w:date="2023-04-13T17:08:00Z">
        <w:r w:rsidR="00416282">
          <w:t xml:space="preserve"> to ins</w:t>
        </w:r>
      </w:ins>
      <w:ins w:id="587" w:author="Matthew Hamilton" w:date="2023-04-13T17:09:00Z">
        <w:r w:rsidR="00416282">
          <w:t xml:space="preserve">tead </w:t>
        </w:r>
      </w:ins>
      <w:ins w:id="588" w:author="Matthew Hamilton" w:date="2023-04-13T16:56:00Z">
        <w:r>
          <w:t>measure</w:t>
        </w:r>
      </w:ins>
      <w:ins w:id="589" w:author="Matthew Hamilton" w:date="2023-04-13T17:57:00Z">
        <w:r w:rsidR="00032CBF">
          <w:t xml:space="preserve"> model attributes</w:t>
        </w:r>
      </w:ins>
      <w:ins w:id="590" w:author="Matthew Hamilton" w:date="2023-04-13T16:56:00Z">
        <w:r>
          <w:t xml:space="preserve"> that promote f</w:t>
        </w:r>
      </w:ins>
      <w:ins w:id="591" w:author="Matthew Hamilton" w:date="2023-04-13T16:57:00Z">
        <w:r>
          <w:t xml:space="preserve">ulfilment of </w:t>
        </w:r>
      </w:ins>
      <w:ins w:id="592" w:author="Matthew Hamilton" w:date="2023-04-13T17:57:00Z">
        <w:r w:rsidR="00032CBF">
          <w:t>model developer</w:t>
        </w:r>
      </w:ins>
      <w:ins w:id="593" w:author="Matthew Hamilton" w:date="2023-04-13T16:57:00Z">
        <w:r>
          <w:t xml:space="preserve"> responsibilities. As described in Table 1 [AUTOMATE_REF</w:t>
        </w:r>
        <w:proofErr w:type="gramStart"/>
        <w:r>
          <w:t>],</w:t>
        </w:r>
        <w:r>
          <w:t xml:space="preserve"> </w:t>
        </w:r>
      </w:ins>
      <w:ins w:id="594" w:author="Matthew Hamilton" w:date="2023-04-13T16:58:00Z">
        <w:r>
          <w:t xml:space="preserve"> we</w:t>
        </w:r>
        <w:proofErr w:type="gramEnd"/>
        <w:r>
          <w:t xml:space="preserve"> believe that </w:t>
        </w:r>
      </w:ins>
      <w:ins w:id="595" w:author="Matthew Hamilton" w:date="2023-04-13T17:10:00Z">
        <w:r w:rsidR="00416282">
          <w:t xml:space="preserve">implementing </w:t>
        </w:r>
      </w:ins>
      <w:ins w:id="596" w:author="Matthew Hamilton" w:date="2023-04-13T16:58:00Z">
        <w:r>
          <w:t>CHEM</w:t>
        </w:r>
      </w:ins>
      <w:ins w:id="597" w:author="Matthew Hamilton" w:date="2023-04-13T17:10:00Z">
        <w:r w:rsidR="00416282">
          <w:t>s</w:t>
        </w:r>
      </w:ins>
      <w:ins w:id="598" w:author="Matthew Hamilton" w:date="2023-04-13T16:58:00Z">
        <w:r>
          <w:t xml:space="preserve"> that are </w:t>
        </w:r>
      </w:ins>
      <w:ins w:id="599" w:author="Matthew Hamilton" w:date="2023-04-13T16:57:00Z">
        <w:r>
          <w:t xml:space="preserve">transparent, reusable and updatable (TRU) </w:t>
        </w:r>
      </w:ins>
      <w:ins w:id="600" w:author="Matthew Hamilton" w:date="2023-04-13T17:07:00Z">
        <w:r w:rsidR="00416282">
          <w:t xml:space="preserve">can help </w:t>
        </w:r>
      </w:ins>
      <w:ins w:id="601" w:author="Matthew Hamilton" w:date="2023-04-13T17:10:00Z">
        <w:r w:rsidR="00416282">
          <w:t xml:space="preserve">health economists </w:t>
        </w:r>
      </w:ins>
      <w:ins w:id="602" w:author="Matthew Hamilton" w:date="2023-04-13T17:12:00Z">
        <w:r w:rsidR="006C4EA9">
          <w:t>meet</w:t>
        </w:r>
      </w:ins>
      <w:ins w:id="603" w:author="Matthew Hamilton" w:date="2023-04-13T17:11:00Z">
        <w:r w:rsidR="006C4EA9">
          <w:t xml:space="preserve"> their ethical </w:t>
        </w:r>
      </w:ins>
      <w:ins w:id="604" w:author="Matthew Hamilton" w:date="2023-04-13T17:12:00Z">
        <w:r w:rsidR="006C4EA9">
          <w:t>obligations</w:t>
        </w:r>
      </w:ins>
      <w:ins w:id="605" w:author="Matthew Hamilton" w:date="2023-04-13T16:57:00Z">
        <w:r>
          <w:t>.</w:t>
        </w:r>
      </w:ins>
    </w:p>
    <w:p w14:paraId="5639E4AC" w14:textId="00520D3A" w:rsidR="001B6F4B" w:rsidRPr="006D449B" w:rsidRDefault="006D449B" w:rsidP="00A6209D">
      <w:pPr>
        <w:pStyle w:val="BodyText"/>
        <w:rPr>
          <w:ins w:id="606" w:author="Matthew Hamilton" w:date="2023-04-05T16:15:00Z"/>
          <w:b/>
          <w:bCs/>
          <w:rPrChange w:id="607" w:author="Matthew Hamilton" w:date="2023-04-13T17:26:00Z">
            <w:rPr>
              <w:ins w:id="608" w:author="Matthew Hamilton" w:date="2023-04-05T16:15:00Z"/>
            </w:rPr>
          </w:rPrChange>
        </w:rPr>
      </w:pPr>
      <w:ins w:id="609" w:author="Matthew Hamilton" w:date="2023-04-13T17:25:00Z">
        <w:r w:rsidRPr="006D449B">
          <w:rPr>
            <w:b/>
            <w:bCs/>
            <w:rPrChange w:id="610" w:author="Matthew Hamilton" w:date="2023-04-13T17:26:00Z">
              <w:rPr/>
            </w:rPrChange>
          </w:rPr>
          <w:t xml:space="preserve">Table 1: How transparent, reusable and updatable models can promote ethical modelling </w:t>
        </w:r>
      </w:ins>
      <w:ins w:id="611" w:author="Matthew Hamilton" w:date="2023-04-13T17:26:00Z">
        <w:r w:rsidRPr="006D449B">
          <w:rPr>
            <w:b/>
            <w:bCs/>
            <w:rPrChange w:id="612" w:author="Matthew Hamilton" w:date="2023-04-13T17:26:00Z">
              <w:rPr/>
            </w:rPrChange>
          </w:rPr>
          <w:t>practice.</w:t>
        </w:r>
      </w:ins>
    </w:p>
    <w:tbl>
      <w:tblPr>
        <w:tblStyle w:val="TableGrid"/>
        <w:tblW w:w="9918" w:type="dxa"/>
        <w:tblLook w:val="04A0" w:firstRow="1" w:lastRow="0" w:firstColumn="1" w:lastColumn="0" w:noHBand="0" w:noVBand="1"/>
        <w:tblPrChange w:id="613" w:author="Matthew Hamilton" w:date="2023-04-13T17:04:00Z">
          <w:tblPr>
            <w:tblStyle w:val="TableGrid"/>
            <w:tblW w:w="0" w:type="auto"/>
            <w:tblLook w:val="04A0" w:firstRow="1" w:lastRow="0" w:firstColumn="1" w:lastColumn="0" w:noHBand="0" w:noVBand="1"/>
          </w:tblPr>
        </w:tblPrChange>
      </w:tblPr>
      <w:tblGrid>
        <w:gridCol w:w="1980"/>
        <w:gridCol w:w="2126"/>
        <w:gridCol w:w="3230"/>
        <w:gridCol w:w="2582"/>
        <w:tblGridChange w:id="614">
          <w:tblGrid>
            <w:gridCol w:w="2263"/>
            <w:gridCol w:w="182"/>
            <w:gridCol w:w="2228"/>
            <w:gridCol w:w="217"/>
            <w:gridCol w:w="2446"/>
            <w:gridCol w:w="2446"/>
          </w:tblGrid>
        </w:tblGridChange>
      </w:tblGrid>
      <w:tr w:rsidR="00154737" w14:paraId="5789C5B3" w14:textId="77777777" w:rsidTr="00416282">
        <w:trPr>
          <w:ins w:id="615" w:author="Matthew Hamilton" w:date="2023-04-05T16:15:00Z"/>
        </w:trPr>
        <w:tc>
          <w:tcPr>
            <w:tcW w:w="1980" w:type="dxa"/>
            <w:tcPrChange w:id="616" w:author="Matthew Hamilton" w:date="2023-04-13T17:04:00Z">
              <w:tcPr>
                <w:tcW w:w="2263" w:type="dxa"/>
              </w:tcPr>
            </w:tcPrChange>
          </w:tcPr>
          <w:p w14:paraId="1E35FAA1" w14:textId="2A0295F1" w:rsidR="00154737" w:rsidRPr="00B10EDB" w:rsidRDefault="001F3406" w:rsidP="00A6209D">
            <w:pPr>
              <w:pStyle w:val="BodyText"/>
              <w:rPr>
                <w:ins w:id="617" w:author="Matthew Hamilton" w:date="2023-04-05T16:15:00Z"/>
                <w:b/>
                <w:bCs/>
                <w:rPrChange w:id="618" w:author="Matthew Hamilton" w:date="2023-04-05T16:29:00Z">
                  <w:rPr>
                    <w:ins w:id="619" w:author="Matthew Hamilton" w:date="2023-04-05T16:15:00Z"/>
                  </w:rPr>
                </w:rPrChange>
              </w:rPr>
            </w:pPr>
            <w:ins w:id="620" w:author="Matthew Hamilton" w:date="2023-04-13T12:43:00Z">
              <w:r>
                <w:rPr>
                  <w:b/>
                  <w:bCs/>
                </w:rPr>
                <w:t>Model a</w:t>
              </w:r>
            </w:ins>
            <w:ins w:id="621" w:author="Matthew Hamilton" w:date="2023-04-12T18:35:00Z">
              <w:r w:rsidR="00730E78">
                <w:rPr>
                  <w:b/>
                  <w:bCs/>
                </w:rPr>
                <w:t>ttribute</w:t>
              </w:r>
            </w:ins>
          </w:p>
        </w:tc>
        <w:tc>
          <w:tcPr>
            <w:tcW w:w="7938" w:type="dxa"/>
            <w:gridSpan w:val="3"/>
            <w:tcPrChange w:id="622" w:author="Matthew Hamilton" w:date="2023-04-13T17:04:00Z">
              <w:tcPr>
                <w:tcW w:w="7519" w:type="dxa"/>
                <w:gridSpan w:val="5"/>
              </w:tcPr>
            </w:tcPrChange>
          </w:tcPr>
          <w:p w14:paraId="326493E0" w14:textId="7F262CA8" w:rsidR="00154737" w:rsidRPr="00B10EDB" w:rsidRDefault="00416282">
            <w:pPr>
              <w:pStyle w:val="BodyText"/>
              <w:jc w:val="center"/>
              <w:rPr>
                <w:ins w:id="623" w:author="Matthew Hamilton" w:date="2023-04-05T16:15:00Z"/>
                <w:b/>
                <w:bCs/>
                <w:rPrChange w:id="624" w:author="Matthew Hamilton" w:date="2023-04-05T16:29:00Z">
                  <w:rPr>
                    <w:ins w:id="625" w:author="Matthew Hamilton" w:date="2023-04-05T16:15:00Z"/>
                  </w:rPr>
                </w:rPrChange>
              </w:rPr>
              <w:pPrChange w:id="626" w:author="Matthew Hamilton" w:date="2023-04-05T16:18:00Z">
                <w:pPr>
                  <w:pStyle w:val="BodyText"/>
                </w:pPr>
              </w:pPrChange>
            </w:pPr>
            <w:ins w:id="627" w:author="Matthew Hamilton" w:date="2023-04-13T17:05:00Z">
              <w:r>
                <w:rPr>
                  <w:b/>
                  <w:bCs/>
                </w:rPr>
                <w:t>Promotes</w:t>
              </w:r>
            </w:ins>
            <w:ins w:id="628" w:author="Matthew Hamilton" w:date="2023-04-13T17:00:00Z">
              <w:r w:rsidR="00C33CCE">
                <w:rPr>
                  <w:b/>
                  <w:bCs/>
                </w:rPr>
                <w:t>:</w:t>
              </w:r>
            </w:ins>
          </w:p>
        </w:tc>
      </w:tr>
      <w:tr w:rsidR="00A34B46" w14:paraId="3C00508C" w14:textId="77777777" w:rsidTr="00416282">
        <w:trPr>
          <w:ins w:id="629" w:author="Matthew Hamilton" w:date="2023-04-05T16:15:00Z"/>
        </w:trPr>
        <w:tc>
          <w:tcPr>
            <w:tcW w:w="1980" w:type="dxa"/>
            <w:tcPrChange w:id="630" w:author="Matthew Hamilton" w:date="2023-04-13T17:04:00Z">
              <w:tcPr>
                <w:tcW w:w="2445" w:type="dxa"/>
                <w:gridSpan w:val="2"/>
              </w:tcPr>
            </w:tcPrChange>
          </w:tcPr>
          <w:p w14:paraId="5B724F40" w14:textId="77777777" w:rsidR="00A34B46" w:rsidRPr="00B10EDB" w:rsidRDefault="00A34B46" w:rsidP="00A6209D">
            <w:pPr>
              <w:pStyle w:val="BodyText"/>
              <w:rPr>
                <w:ins w:id="631" w:author="Matthew Hamilton" w:date="2023-04-05T16:15:00Z"/>
                <w:b/>
                <w:bCs/>
                <w:rPrChange w:id="632" w:author="Matthew Hamilton" w:date="2023-04-05T16:29:00Z">
                  <w:rPr>
                    <w:ins w:id="633" w:author="Matthew Hamilton" w:date="2023-04-05T16:15:00Z"/>
                  </w:rPr>
                </w:rPrChange>
              </w:rPr>
            </w:pPr>
          </w:p>
        </w:tc>
        <w:tc>
          <w:tcPr>
            <w:tcW w:w="2126" w:type="dxa"/>
            <w:tcPrChange w:id="634" w:author="Matthew Hamilton" w:date="2023-04-13T17:04:00Z">
              <w:tcPr>
                <w:tcW w:w="2445" w:type="dxa"/>
                <w:gridSpan w:val="2"/>
              </w:tcPr>
            </w:tcPrChange>
          </w:tcPr>
          <w:p w14:paraId="4B572151" w14:textId="03CC5248" w:rsidR="00A34B46" w:rsidRPr="00B10EDB" w:rsidRDefault="00A34B46" w:rsidP="00A6209D">
            <w:pPr>
              <w:pStyle w:val="BodyText"/>
              <w:rPr>
                <w:ins w:id="635" w:author="Matthew Hamilton" w:date="2023-04-05T16:15:00Z"/>
                <w:b/>
                <w:bCs/>
                <w:rPrChange w:id="636" w:author="Matthew Hamilton" w:date="2023-04-05T16:29:00Z">
                  <w:rPr>
                    <w:ins w:id="637" w:author="Matthew Hamilton" w:date="2023-04-05T16:15:00Z"/>
                  </w:rPr>
                </w:rPrChange>
              </w:rPr>
            </w:pPr>
            <w:ins w:id="638" w:author="Matthew Hamilton" w:date="2023-04-05T16:16:00Z">
              <w:r w:rsidRPr="00B10EDB">
                <w:rPr>
                  <w:b/>
                  <w:bCs/>
                  <w:rPrChange w:id="639" w:author="Matthew Hamilton" w:date="2023-04-05T16:29:00Z">
                    <w:rPr/>
                  </w:rPrChange>
                </w:rPr>
                <w:t>Acceptability</w:t>
              </w:r>
            </w:ins>
          </w:p>
        </w:tc>
        <w:tc>
          <w:tcPr>
            <w:tcW w:w="3230" w:type="dxa"/>
            <w:tcPrChange w:id="640" w:author="Matthew Hamilton" w:date="2023-04-13T17:04:00Z">
              <w:tcPr>
                <w:tcW w:w="2446" w:type="dxa"/>
              </w:tcPr>
            </w:tcPrChange>
          </w:tcPr>
          <w:p w14:paraId="68A5FCCF" w14:textId="161A91B8" w:rsidR="00A34B46" w:rsidRPr="00B10EDB" w:rsidRDefault="00A34B46" w:rsidP="00A6209D">
            <w:pPr>
              <w:pStyle w:val="BodyText"/>
              <w:rPr>
                <w:ins w:id="641" w:author="Matthew Hamilton" w:date="2023-04-05T16:15:00Z"/>
                <w:b/>
                <w:bCs/>
                <w:rPrChange w:id="642" w:author="Matthew Hamilton" w:date="2023-04-05T16:29:00Z">
                  <w:rPr>
                    <w:ins w:id="643" w:author="Matthew Hamilton" w:date="2023-04-05T16:15:00Z"/>
                  </w:rPr>
                </w:rPrChange>
              </w:rPr>
            </w:pPr>
            <w:ins w:id="644" w:author="Matthew Hamilton" w:date="2023-04-05T16:16:00Z">
              <w:r w:rsidRPr="00B10EDB">
                <w:rPr>
                  <w:b/>
                  <w:bCs/>
                  <w:rPrChange w:id="645" w:author="Matthew Hamilton" w:date="2023-04-05T16:29:00Z">
                    <w:rPr/>
                  </w:rPrChange>
                </w:rPr>
                <w:t>Adequacy</w:t>
              </w:r>
            </w:ins>
            <w:ins w:id="646" w:author="Matthew Hamilton" w:date="2023-04-05T16:17:00Z">
              <w:r w:rsidRPr="00B10EDB">
                <w:rPr>
                  <w:b/>
                  <w:bCs/>
                  <w:rPrChange w:id="647" w:author="Matthew Hamilton" w:date="2023-04-05T16:29:00Z">
                    <w:rPr/>
                  </w:rPrChange>
                </w:rPr>
                <w:t xml:space="preserve"> for purpose</w:t>
              </w:r>
            </w:ins>
          </w:p>
        </w:tc>
        <w:tc>
          <w:tcPr>
            <w:tcW w:w="2582" w:type="dxa"/>
            <w:tcPrChange w:id="648" w:author="Matthew Hamilton" w:date="2023-04-13T17:04:00Z">
              <w:tcPr>
                <w:tcW w:w="2446" w:type="dxa"/>
              </w:tcPr>
            </w:tcPrChange>
          </w:tcPr>
          <w:p w14:paraId="42E08FFA" w14:textId="32E91BD7" w:rsidR="00A34B46" w:rsidRPr="00B10EDB" w:rsidRDefault="00A34B46" w:rsidP="00A6209D">
            <w:pPr>
              <w:pStyle w:val="BodyText"/>
              <w:rPr>
                <w:ins w:id="649" w:author="Matthew Hamilton" w:date="2023-04-05T16:15:00Z"/>
                <w:b/>
                <w:bCs/>
                <w:rPrChange w:id="650" w:author="Matthew Hamilton" w:date="2023-04-05T16:29:00Z">
                  <w:rPr>
                    <w:ins w:id="651" w:author="Matthew Hamilton" w:date="2023-04-05T16:15:00Z"/>
                  </w:rPr>
                </w:rPrChange>
              </w:rPr>
            </w:pPr>
            <w:ins w:id="652" w:author="Matthew Hamilton" w:date="2023-04-05T16:17:00Z">
              <w:r w:rsidRPr="00B10EDB">
                <w:rPr>
                  <w:b/>
                  <w:bCs/>
                  <w:rPrChange w:id="653" w:author="Matthew Hamilton" w:date="2023-04-05T16:29:00Z">
                    <w:rPr/>
                  </w:rPrChange>
                </w:rPr>
                <w:t>Public benefit</w:t>
              </w:r>
            </w:ins>
          </w:p>
        </w:tc>
      </w:tr>
      <w:tr w:rsidR="00D37334" w14:paraId="14241243" w14:textId="77777777" w:rsidTr="00416282">
        <w:trPr>
          <w:ins w:id="654" w:author="Matthew Hamilton" w:date="2023-04-05T16:15:00Z"/>
        </w:trPr>
        <w:tc>
          <w:tcPr>
            <w:tcW w:w="1980" w:type="dxa"/>
            <w:tcPrChange w:id="655" w:author="Matthew Hamilton" w:date="2023-04-13T17:04:00Z">
              <w:tcPr>
                <w:tcW w:w="2263" w:type="dxa"/>
              </w:tcPr>
            </w:tcPrChange>
          </w:tcPr>
          <w:p w14:paraId="731EE5D2" w14:textId="470975FE" w:rsidR="00D37334" w:rsidRPr="00B10EDB" w:rsidRDefault="00D37334" w:rsidP="00A6209D">
            <w:pPr>
              <w:pStyle w:val="BodyText"/>
              <w:rPr>
                <w:ins w:id="656" w:author="Matthew Hamilton" w:date="2023-04-05T16:15:00Z"/>
                <w:b/>
                <w:bCs/>
                <w:rPrChange w:id="657" w:author="Matthew Hamilton" w:date="2023-04-05T16:30:00Z">
                  <w:rPr>
                    <w:ins w:id="658" w:author="Matthew Hamilton" w:date="2023-04-05T16:15:00Z"/>
                  </w:rPr>
                </w:rPrChange>
              </w:rPr>
            </w:pPr>
            <w:ins w:id="659" w:author="Matthew Hamilton" w:date="2023-04-05T16:17:00Z">
              <w:r w:rsidRPr="00B10EDB">
                <w:rPr>
                  <w:b/>
                  <w:bCs/>
                  <w:rPrChange w:id="660" w:author="Matthew Hamilton" w:date="2023-04-05T16:30:00Z">
                    <w:rPr/>
                  </w:rPrChange>
                </w:rPr>
                <w:t>Transpare</w:t>
              </w:r>
            </w:ins>
            <w:ins w:id="661" w:author="Matthew Hamilton" w:date="2023-04-05T16:18:00Z">
              <w:r w:rsidRPr="00B10EDB">
                <w:rPr>
                  <w:b/>
                  <w:bCs/>
                  <w:rPrChange w:id="662" w:author="Matthew Hamilton" w:date="2023-04-05T16:30:00Z">
                    <w:rPr/>
                  </w:rPrChange>
                </w:rPr>
                <w:t>nt</w:t>
              </w:r>
            </w:ins>
          </w:p>
        </w:tc>
        <w:tc>
          <w:tcPr>
            <w:tcW w:w="5356" w:type="dxa"/>
            <w:gridSpan w:val="2"/>
            <w:tcPrChange w:id="663" w:author="Matthew Hamilton" w:date="2023-04-13T17:04:00Z">
              <w:tcPr>
                <w:tcW w:w="5073" w:type="dxa"/>
                <w:gridSpan w:val="4"/>
              </w:tcPr>
            </w:tcPrChange>
          </w:tcPr>
          <w:p w14:paraId="1E9B78DB" w14:textId="3B40DAF9" w:rsidR="00D37334" w:rsidRDefault="00D37334">
            <w:pPr>
              <w:pStyle w:val="BodyText"/>
              <w:jc w:val="center"/>
              <w:rPr>
                <w:ins w:id="664" w:author="Matthew Hamilton" w:date="2023-04-05T16:15:00Z"/>
              </w:rPr>
              <w:pPrChange w:id="665" w:author="Matthew Hamilton" w:date="2023-04-05T16:20:00Z">
                <w:pPr>
                  <w:pStyle w:val="BodyText"/>
                </w:pPr>
              </w:pPrChange>
            </w:pPr>
            <w:ins w:id="666" w:author="Matthew Hamilton" w:date="2023-04-05T16:19:00Z">
              <w:r>
                <w:t>Enables assessment</w:t>
              </w:r>
            </w:ins>
            <w:ins w:id="667" w:author="Matthew Hamilton" w:date="2023-04-13T17:04:00Z">
              <w:r w:rsidR="00416282">
                <w:t>.</w:t>
              </w:r>
            </w:ins>
          </w:p>
        </w:tc>
        <w:tc>
          <w:tcPr>
            <w:tcW w:w="2582" w:type="dxa"/>
            <w:tcPrChange w:id="668" w:author="Matthew Hamilton" w:date="2023-04-13T17:04:00Z">
              <w:tcPr>
                <w:tcW w:w="2446" w:type="dxa"/>
              </w:tcPr>
            </w:tcPrChange>
          </w:tcPr>
          <w:p w14:paraId="4D781E02" w14:textId="620D0A82" w:rsidR="00D37334" w:rsidRDefault="006B0D8A" w:rsidP="00A6209D">
            <w:pPr>
              <w:pStyle w:val="BodyText"/>
              <w:rPr>
                <w:ins w:id="669" w:author="Matthew Hamilton" w:date="2023-04-05T16:15:00Z"/>
              </w:rPr>
            </w:pPr>
            <w:ins w:id="670" w:author="Matthew Hamilton" w:date="2023-04-05T16:45:00Z">
              <w:r>
                <w:t>Reduces risk of in</w:t>
              </w:r>
            </w:ins>
            <w:ins w:id="671" w:author="Matthew Hamilton" w:date="2023-04-05T16:20:00Z">
              <w:r w:rsidR="00D37334">
                <w:t>appropriate use</w:t>
              </w:r>
            </w:ins>
            <w:ins w:id="672" w:author="Matthew Hamilton" w:date="2023-04-13T17:04:00Z">
              <w:r w:rsidR="00416282">
                <w:t>.</w:t>
              </w:r>
            </w:ins>
          </w:p>
        </w:tc>
      </w:tr>
      <w:tr w:rsidR="00D37334" w14:paraId="55DFF022" w14:textId="77777777" w:rsidTr="00416282">
        <w:trPr>
          <w:ins w:id="673" w:author="Matthew Hamilton" w:date="2023-04-05T16:15:00Z"/>
        </w:trPr>
        <w:tc>
          <w:tcPr>
            <w:tcW w:w="1980" w:type="dxa"/>
            <w:tcPrChange w:id="674" w:author="Matthew Hamilton" w:date="2023-04-13T17:04:00Z">
              <w:tcPr>
                <w:tcW w:w="2263" w:type="dxa"/>
              </w:tcPr>
            </w:tcPrChange>
          </w:tcPr>
          <w:p w14:paraId="46DD5E85" w14:textId="1181C01C" w:rsidR="00D37334" w:rsidRPr="00B10EDB" w:rsidRDefault="00D37334" w:rsidP="00A6209D">
            <w:pPr>
              <w:pStyle w:val="BodyText"/>
              <w:rPr>
                <w:ins w:id="675" w:author="Matthew Hamilton" w:date="2023-04-05T16:15:00Z"/>
                <w:b/>
                <w:bCs/>
                <w:rPrChange w:id="676" w:author="Matthew Hamilton" w:date="2023-04-05T16:30:00Z">
                  <w:rPr>
                    <w:ins w:id="677" w:author="Matthew Hamilton" w:date="2023-04-05T16:15:00Z"/>
                  </w:rPr>
                </w:rPrChange>
              </w:rPr>
            </w:pPr>
            <w:ins w:id="678" w:author="Matthew Hamilton" w:date="2023-04-05T16:18:00Z">
              <w:r w:rsidRPr="00B10EDB">
                <w:rPr>
                  <w:b/>
                  <w:bCs/>
                  <w:rPrChange w:id="679" w:author="Matthew Hamilton" w:date="2023-04-05T16:30:00Z">
                    <w:rPr/>
                  </w:rPrChange>
                </w:rPr>
                <w:t>Reusable</w:t>
              </w:r>
            </w:ins>
          </w:p>
        </w:tc>
        <w:tc>
          <w:tcPr>
            <w:tcW w:w="2126" w:type="dxa"/>
            <w:vMerge w:val="restart"/>
            <w:tcPrChange w:id="680" w:author="Matthew Hamilton" w:date="2023-04-13T17:04:00Z">
              <w:tcPr>
                <w:tcW w:w="2410" w:type="dxa"/>
                <w:gridSpan w:val="2"/>
                <w:vMerge w:val="restart"/>
              </w:tcPr>
            </w:tcPrChange>
          </w:tcPr>
          <w:p w14:paraId="357FE76A" w14:textId="5C45136E" w:rsidR="00D37334" w:rsidRDefault="00D37334" w:rsidP="00A6209D">
            <w:pPr>
              <w:pStyle w:val="BodyText"/>
              <w:rPr>
                <w:ins w:id="681" w:author="Matthew Hamilton" w:date="2023-04-05T16:15:00Z"/>
              </w:rPr>
            </w:pPr>
            <w:ins w:id="682" w:author="Matthew Hamilton" w:date="2023-04-05T16:19:00Z">
              <w:r>
                <w:t>Allows adaptation by users with different value judgments</w:t>
              </w:r>
            </w:ins>
            <w:ins w:id="683" w:author="Matthew Hamilton" w:date="2023-04-13T17:04:00Z">
              <w:r w:rsidR="00416282">
                <w:t>.</w:t>
              </w:r>
            </w:ins>
          </w:p>
        </w:tc>
        <w:tc>
          <w:tcPr>
            <w:tcW w:w="3230" w:type="dxa"/>
            <w:tcPrChange w:id="684" w:author="Matthew Hamilton" w:date="2023-04-13T17:04:00Z">
              <w:tcPr>
                <w:tcW w:w="2663" w:type="dxa"/>
                <w:gridSpan w:val="2"/>
              </w:tcPr>
            </w:tcPrChange>
          </w:tcPr>
          <w:p w14:paraId="06DD91D9" w14:textId="275ACDBC" w:rsidR="00D37334" w:rsidRDefault="00D37334" w:rsidP="00A6209D">
            <w:pPr>
              <w:pStyle w:val="BodyText"/>
              <w:rPr>
                <w:ins w:id="685" w:author="Matthew Hamilton" w:date="2023-04-05T16:15:00Z"/>
              </w:rPr>
            </w:pPr>
            <w:ins w:id="686" w:author="Matthew Hamilton" w:date="2023-04-05T16:25:00Z">
              <w:r>
                <w:t>Facilitates</w:t>
              </w:r>
            </w:ins>
            <w:ins w:id="687" w:author="Matthew Hamilton" w:date="2023-04-05T16:24:00Z">
              <w:r>
                <w:t xml:space="preserve"> </w:t>
              </w:r>
            </w:ins>
            <w:ins w:id="688" w:author="Matthew Hamilton" w:date="2023-04-05T16:27:00Z">
              <w:r>
                <w:t>testing</w:t>
              </w:r>
            </w:ins>
            <w:ins w:id="689" w:author="Matthew Hamilton" w:date="2023-04-13T17:00:00Z">
              <w:r w:rsidR="00416282">
                <w:t xml:space="preserve"> by third parties</w:t>
              </w:r>
            </w:ins>
            <w:ins w:id="690" w:author="Matthew Hamilton" w:date="2023-04-13T17:04:00Z">
              <w:r w:rsidR="00416282">
                <w:t>.</w:t>
              </w:r>
            </w:ins>
          </w:p>
        </w:tc>
        <w:tc>
          <w:tcPr>
            <w:tcW w:w="2582" w:type="dxa"/>
            <w:tcPrChange w:id="691" w:author="Matthew Hamilton" w:date="2023-04-13T17:04:00Z">
              <w:tcPr>
                <w:tcW w:w="2446" w:type="dxa"/>
              </w:tcPr>
            </w:tcPrChange>
          </w:tcPr>
          <w:p w14:paraId="7D30D81E" w14:textId="4EE4D1FB" w:rsidR="00D37334" w:rsidRDefault="00D37334" w:rsidP="00A6209D">
            <w:pPr>
              <w:pStyle w:val="BodyText"/>
              <w:rPr>
                <w:ins w:id="692" w:author="Matthew Hamilton" w:date="2023-04-05T16:15:00Z"/>
              </w:rPr>
            </w:pPr>
            <w:ins w:id="693" w:author="Matthew Hamilton" w:date="2023-04-05T16:28:00Z">
              <w:r>
                <w:t>Applied to</w:t>
              </w:r>
            </w:ins>
            <w:ins w:id="694" w:author="Matthew Hamilton" w:date="2023-04-05T16:29:00Z">
              <w:r>
                <w:t xml:space="preserve"> more decision contexts</w:t>
              </w:r>
              <w:r w:rsidR="00B10EDB">
                <w:t>,</w:t>
              </w:r>
            </w:ins>
            <w:ins w:id="695" w:author="Matthew Hamilton" w:date="2023-04-05T16:31:00Z">
              <w:r w:rsidR="00B10EDB">
                <w:t xml:space="preserve"> </w:t>
              </w:r>
            </w:ins>
            <w:ins w:id="696" w:author="Matthew Hamilton" w:date="2023-04-05T16:45:00Z">
              <w:r w:rsidR="006B0D8A">
                <w:t>reduces</w:t>
              </w:r>
            </w:ins>
            <w:ins w:id="697" w:author="Matthew Hamilton" w:date="2023-04-05T16:31:00Z">
              <w:r w:rsidR="00B10EDB">
                <w:t xml:space="preserve"> duplication.</w:t>
              </w:r>
            </w:ins>
          </w:p>
        </w:tc>
      </w:tr>
      <w:tr w:rsidR="00D37334" w14:paraId="24F51063" w14:textId="77777777" w:rsidTr="00416282">
        <w:trPr>
          <w:ins w:id="698" w:author="Matthew Hamilton" w:date="2023-04-05T16:15:00Z"/>
        </w:trPr>
        <w:tc>
          <w:tcPr>
            <w:tcW w:w="1980" w:type="dxa"/>
            <w:tcPrChange w:id="699" w:author="Matthew Hamilton" w:date="2023-04-13T17:04:00Z">
              <w:tcPr>
                <w:tcW w:w="2263" w:type="dxa"/>
              </w:tcPr>
            </w:tcPrChange>
          </w:tcPr>
          <w:p w14:paraId="0B0C1E4C" w14:textId="7538255C" w:rsidR="00D37334" w:rsidRPr="00B10EDB" w:rsidRDefault="00D37334" w:rsidP="00A6209D">
            <w:pPr>
              <w:pStyle w:val="BodyText"/>
              <w:rPr>
                <w:ins w:id="700" w:author="Matthew Hamilton" w:date="2023-04-05T16:15:00Z"/>
                <w:b/>
                <w:bCs/>
                <w:rPrChange w:id="701" w:author="Matthew Hamilton" w:date="2023-04-05T16:30:00Z">
                  <w:rPr>
                    <w:ins w:id="702" w:author="Matthew Hamilton" w:date="2023-04-05T16:15:00Z"/>
                  </w:rPr>
                </w:rPrChange>
              </w:rPr>
            </w:pPr>
            <w:ins w:id="703" w:author="Matthew Hamilton" w:date="2023-04-05T16:18:00Z">
              <w:r w:rsidRPr="00B10EDB">
                <w:rPr>
                  <w:b/>
                  <w:bCs/>
                  <w:rPrChange w:id="704" w:author="Matthew Hamilton" w:date="2023-04-05T16:30:00Z">
                    <w:rPr/>
                  </w:rPrChange>
                </w:rPr>
                <w:t>Updatable</w:t>
              </w:r>
            </w:ins>
          </w:p>
        </w:tc>
        <w:tc>
          <w:tcPr>
            <w:tcW w:w="2126" w:type="dxa"/>
            <w:vMerge/>
            <w:tcPrChange w:id="705" w:author="Matthew Hamilton" w:date="2023-04-13T17:04:00Z">
              <w:tcPr>
                <w:tcW w:w="2410" w:type="dxa"/>
                <w:gridSpan w:val="2"/>
                <w:vMerge/>
              </w:tcPr>
            </w:tcPrChange>
          </w:tcPr>
          <w:p w14:paraId="6AF30A32" w14:textId="77777777" w:rsidR="00D37334" w:rsidRDefault="00D37334" w:rsidP="00A6209D">
            <w:pPr>
              <w:pStyle w:val="BodyText"/>
              <w:rPr>
                <w:ins w:id="706" w:author="Matthew Hamilton" w:date="2023-04-05T16:15:00Z"/>
              </w:rPr>
            </w:pPr>
          </w:p>
        </w:tc>
        <w:tc>
          <w:tcPr>
            <w:tcW w:w="3230" w:type="dxa"/>
            <w:tcPrChange w:id="707" w:author="Matthew Hamilton" w:date="2023-04-13T17:04:00Z">
              <w:tcPr>
                <w:tcW w:w="2663" w:type="dxa"/>
                <w:gridSpan w:val="2"/>
              </w:tcPr>
            </w:tcPrChange>
          </w:tcPr>
          <w:p w14:paraId="08DB1009" w14:textId="0F93DE1B" w:rsidR="00D37334" w:rsidRDefault="00D37334" w:rsidP="00A6209D">
            <w:pPr>
              <w:pStyle w:val="BodyText"/>
              <w:rPr>
                <w:ins w:id="708" w:author="Matthew Hamilton" w:date="2023-04-05T16:15:00Z"/>
              </w:rPr>
            </w:pPr>
            <w:proofErr w:type="spellStart"/>
            <w:ins w:id="709" w:author="Matthew Hamilton" w:date="2023-04-05T16:25:00Z">
              <w:r>
                <w:t xml:space="preserve">Facilitates </w:t>
              </w:r>
              <w:proofErr w:type="spellEnd"/>
              <w:r>
                <w:t>adaptation</w:t>
              </w:r>
            </w:ins>
            <w:ins w:id="710" w:author="Matthew Hamilton" w:date="2023-04-05T16:27:00Z">
              <w:r>
                <w:t>s</w:t>
              </w:r>
            </w:ins>
            <w:ins w:id="711" w:author="Matthew Hamilton" w:date="2023-04-05T16:28:00Z">
              <w:r>
                <w:t xml:space="preserve"> required for </w:t>
              </w:r>
            </w:ins>
            <w:ins w:id="712" w:author="Matthew Hamilton" w:date="2023-04-13T17:04:00Z">
              <w:r w:rsidR="00416282">
                <w:t>application to multiple purposes / contexts.</w:t>
              </w:r>
            </w:ins>
          </w:p>
        </w:tc>
        <w:tc>
          <w:tcPr>
            <w:tcW w:w="2582" w:type="dxa"/>
            <w:tcPrChange w:id="713" w:author="Matthew Hamilton" w:date="2023-04-13T17:04:00Z">
              <w:tcPr>
                <w:tcW w:w="2446" w:type="dxa"/>
              </w:tcPr>
            </w:tcPrChange>
          </w:tcPr>
          <w:p w14:paraId="5702E416" w14:textId="56E50401" w:rsidR="00D37334" w:rsidRDefault="00D37334" w:rsidP="00A6209D">
            <w:pPr>
              <w:pStyle w:val="BodyText"/>
              <w:rPr>
                <w:ins w:id="714" w:author="Matthew Hamilton" w:date="2023-04-05T16:15:00Z"/>
              </w:rPr>
            </w:pPr>
            <w:ins w:id="715" w:author="Matthew Hamilton" w:date="2023-04-05T16:21:00Z">
              <w:r>
                <w:t>Extend</w:t>
              </w:r>
            </w:ins>
            <w:ins w:id="716" w:author="Matthew Hamilton" w:date="2023-04-05T16:28:00Z">
              <w:r>
                <w:t>s</w:t>
              </w:r>
            </w:ins>
            <w:ins w:id="717" w:author="Matthew Hamilton" w:date="2023-04-05T16:21:00Z">
              <w:r>
                <w:t xml:space="preserve"> valid lifetime</w:t>
              </w:r>
            </w:ins>
            <w:ins w:id="718" w:author="Matthew Hamilton" w:date="2023-04-13T17:04:00Z">
              <w:r w:rsidR="00416282">
                <w:t>.</w:t>
              </w:r>
            </w:ins>
          </w:p>
        </w:tc>
      </w:tr>
    </w:tbl>
    <w:p w14:paraId="422D745E" w14:textId="7E0BD90D" w:rsidR="001B6F4B" w:rsidRDefault="001B6F4B" w:rsidP="00A6209D">
      <w:pPr>
        <w:pStyle w:val="BodyText"/>
        <w:rPr>
          <w:ins w:id="719" w:author="Matthew Hamilton" w:date="2023-04-05T16:15:00Z"/>
        </w:rPr>
      </w:pPr>
    </w:p>
    <w:p w14:paraId="23498D02" w14:textId="182FDB97" w:rsidR="00CE601B" w:rsidRPr="00CE601B" w:rsidDel="006D449B" w:rsidRDefault="005F11EC" w:rsidP="006D449B">
      <w:pPr>
        <w:pStyle w:val="BodyText"/>
        <w:rPr>
          <w:del w:id="720" w:author="Matthew Hamilton" w:date="2023-04-13T17:28:00Z"/>
        </w:rPr>
        <w:pPrChange w:id="721" w:author="Matthew Hamilton" w:date="2023-04-13T17:28:00Z">
          <w:pPr>
            <w:pStyle w:val="FirstParagraph"/>
          </w:pPr>
        </w:pPrChange>
      </w:pPr>
      <w:proofErr w:type="spellStart"/>
      <w:ins w:id="722" w:author="Matthew Hamilton" w:date="2023-04-13T18:02:00Z">
        <w:r>
          <w:rPr>
            <w:color w:val="000000" w:themeColor="text1"/>
          </w:rPr>
          <w:t xml:space="preserve">Transparency </w:t>
        </w:r>
        <w:proofErr w:type="spellEnd"/>
        <w:r>
          <w:rPr>
            <w:color w:val="000000" w:themeColor="text1"/>
          </w:rPr>
          <w:t>has been recommended as</w:t>
        </w:r>
      </w:ins>
      <w:ins w:id="723" w:author="Matthew Hamilton" w:date="2023-04-13T18:03:00Z">
        <w:r>
          <w:rPr>
            <w:color w:val="000000" w:themeColor="text1"/>
          </w:rPr>
          <w:t xml:space="preserve"> a core criterion for assessing ethical p</w:t>
        </w:r>
      </w:ins>
      <w:ins w:id="724" w:author="Matthew Hamilton" w:date="2023-04-13T18:04:00Z">
        <w:r>
          <w:rPr>
            <w:color w:val="000000" w:themeColor="text1"/>
          </w:rPr>
          <w:t>ublic health modelling practice [</w:t>
        </w:r>
        <w:r w:rsidRPr="00425FEE">
          <w:fldChar w:fldCharType="begin"/>
        </w:r>
        <w:r w:rsidRPr="00425FEE">
          <w:instrText xml:space="preserve"> HYPERLINK "https://doi.org/10.3389/fpubh.2017.00068" </w:instrText>
        </w:r>
        <w:r w:rsidRPr="00425FEE">
          <w:fldChar w:fldCharType="separate"/>
        </w:r>
        <w:r w:rsidRPr="00425FEE">
          <w:rPr>
            <w:rStyle w:val="Hyperlink"/>
            <w:color w:val="282828"/>
          </w:rPr>
          <w:t>https://doi.org/10.3389/fpubh.2017.00068</w:t>
        </w:r>
        <w:r w:rsidRPr="00425FEE">
          <w:fldChar w:fldCharType="end"/>
        </w:r>
        <w:r>
          <w:rPr>
            <w:color w:val="000000" w:themeColor="text1"/>
          </w:rPr>
          <w:t xml:space="preserve">]. </w:t>
        </w:r>
      </w:ins>
      <w:commentRangeStart w:id="725"/>
      <w:del w:id="726" w:author="Matthew Hamilton" w:date="2023-04-13T17:28:00Z">
        <w:r w:rsidR="001023AB" w:rsidRPr="00F64EDD" w:rsidDel="006D449B">
          <w:rPr>
            <w:color w:val="000000" w:themeColor="text1"/>
            <w:rPrChange w:id="727" w:author="Matthew Hamilton" w:date="2023-04-03T16:59:00Z">
              <w:rPr/>
            </w:rPrChange>
          </w:rPr>
          <w:delText xml:space="preserve"> that </w:delText>
        </w:r>
      </w:del>
      <w:del w:id="728" w:author="Matthew Hamilton" w:date="2023-04-03T17:07:00Z">
        <w:r w:rsidR="001023AB" w:rsidRPr="00F64EDD" w:rsidDel="00F64EDD">
          <w:rPr>
            <w:color w:val="000000" w:themeColor="text1"/>
            <w:rPrChange w:id="729" w:author="Matthew Hamilton" w:date="2023-04-03T16:59:00Z">
              <w:rPr/>
            </w:rPrChange>
          </w:rPr>
          <w:delText xml:space="preserve">is </w:delText>
        </w:r>
      </w:del>
      <w:del w:id="730" w:author="Matthew Hamilton" w:date="2023-04-03T16:58:00Z">
        <w:r w:rsidR="001023AB" w:rsidRPr="00F64EDD" w:rsidDel="007452FF">
          <w:rPr>
            <w:color w:val="000000" w:themeColor="text1"/>
            <w:rPrChange w:id="731" w:author="Matthew Hamilton" w:date="2023-04-03T16:59:00Z">
              <w:rPr/>
            </w:rPrChange>
          </w:rPr>
          <w:delText xml:space="preserve">accountable </w:delText>
        </w:r>
      </w:del>
      <w:del w:id="732" w:author="Matthew Hamilton" w:date="2023-04-04T10:03:00Z">
        <w:r w:rsidR="001023AB" w:rsidRPr="00F64EDD" w:rsidDel="00D8466A">
          <w:rPr>
            <w:color w:val="000000" w:themeColor="text1"/>
            <w:rPrChange w:id="733" w:author="Matthew Hamilton" w:date="2023-04-03T16:59:00Z">
              <w:rPr/>
            </w:rPrChange>
          </w:rPr>
          <w:delText>(</w:delText>
        </w:r>
      </w:del>
      <w:del w:id="734" w:author="Matthew Hamilton" w:date="2023-03-23T13:01:00Z">
        <w:r w:rsidR="001023AB" w:rsidRPr="00F64EDD" w:rsidDel="007D7021">
          <w:rPr>
            <w:color w:val="000000" w:themeColor="text1"/>
            <w:rPrChange w:id="735" w:author="Matthew Hamilton" w:date="2023-04-03T16:59:00Z">
              <w:rPr/>
            </w:rPrChange>
          </w:rPr>
          <w:delText xml:space="preserve">seven </w:delText>
        </w:r>
      </w:del>
      <w:del w:id="736" w:author="Matthew Hamilton" w:date="2023-04-04T10:03:00Z">
        <w:r w:rsidR="001023AB" w:rsidRPr="00F64EDD" w:rsidDel="00D8466A">
          <w:rPr>
            <w:color w:val="000000" w:themeColor="text1"/>
            <w:rPrChange w:id="737" w:author="Matthew Hamilton" w:date="2023-04-03T16:59:00Z">
              <w:rPr/>
            </w:rPrChange>
          </w:rPr>
          <w:delText xml:space="preserve">standards), </w:delText>
        </w:r>
      </w:del>
      <w:del w:id="738" w:author="Matthew Hamilton" w:date="2023-04-13T17:28:00Z">
        <w:r w:rsidR="001023AB" w:rsidRPr="00F64EDD" w:rsidDel="006D449B">
          <w:rPr>
            <w:color w:val="000000" w:themeColor="text1"/>
            <w:rPrChange w:id="739" w:author="Matthew Hamilton" w:date="2023-04-03T16:59:00Z">
              <w:rPr/>
            </w:rPrChange>
          </w:rPr>
          <w:delText>reusable</w:delText>
        </w:r>
      </w:del>
      <w:del w:id="740" w:author="Matthew Hamilton" w:date="2023-04-04T10:03:00Z">
        <w:r w:rsidR="001023AB" w:rsidRPr="00F64EDD" w:rsidDel="00D8466A">
          <w:rPr>
            <w:color w:val="000000" w:themeColor="text1"/>
            <w:rPrChange w:id="741" w:author="Matthew Hamilton" w:date="2023-04-03T16:59:00Z">
              <w:rPr/>
            </w:rPrChange>
          </w:rPr>
          <w:delText xml:space="preserve"> (</w:delText>
        </w:r>
      </w:del>
      <w:del w:id="742" w:author="Matthew Hamilton" w:date="2023-03-23T13:01:00Z">
        <w:r w:rsidR="001023AB" w:rsidRPr="00F64EDD" w:rsidDel="007D7021">
          <w:rPr>
            <w:color w:val="000000" w:themeColor="text1"/>
            <w:rPrChange w:id="743" w:author="Matthew Hamilton" w:date="2023-04-03T16:59:00Z">
              <w:rPr/>
            </w:rPrChange>
          </w:rPr>
          <w:delText xml:space="preserve">nine </w:delText>
        </w:r>
      </w:del>
      <w:del w:id="744" w:author="Matthew Hamilton" w:date="2023-04-04T10:03:00Z">
        <w:r w:rsidR="001023AB" w:rsidRPr="00F64EDD" w:rsidDel="00D8466A">
          <w:rPr>
            <w:color w:val="000000" w:themeColor="text1"/>
            <w:rPrChange w:id="745" w:author="Matthew Hamilton" w:date="2023-04-03T16:59:00Z">
              <w:rPr/>
            </w:rPrChange>
          </w:rPr>
          <w:delText xml:space="preserve">standards) </w:delText>
        </w:r>
      </w:del>
      <w:del w:id="746" w:author="Matthew Hamilton" w:date="2023-04-13T17:28:00Z">
        <w:r w:rsidR="001023AB" w:rsidRPr="00F64EDD" w:rsidDel="006D449B">
          <w:rPr>
            <w:color w:val="000000" w:themeColor="text1"/>
            <w:rPrChange w:id="747" w:author="Matthew Hamilton" w:date="2023-04-03T16:59:00Z">
              <w:rPr/>
            </w:rPrChange>
          </w:rPr>
          <w:delText>and updatable</w:delText>
        </w:r>
      </w:del>
      <w:del w:id="748" w:author="Matthew Hamilton" w:date="2023-04-04T10:03:00Z">
        <w:r w:rsidR="001023AB" w:rsidRPr="00F64EDD" w:rsidDel="00D8466A">
          <w:rPr>
            <w:color w:val="000000" w:themeColor="text1"/>
            <w:rPrChange w:id="749" w:author="Matthew Hamilton" w:date="2023-04-03T16:59:00Z">
              <w:rPr/>
            </w:rPrChange>
          </w:rPr>
          <w:delText xml:space="preserve"> (</w:delText>
        </w:r>
      </w:del>
      <w:del w:id="750" w:author="Matthew Hamilton" w:date="2023-03-23T13:02:00Z">
        <w:r w:rsidR="001023AB" w:rsidRPr="00F64EDD" w:rsidDel="007D7021">
          <w:rPr>
            <w:color w:val="000000" w:themeColor="text1"/>
            <w:rPrChange w:id="751" w:author="Matthew Hamilton" w:date="2023-04-03T16:59:00Z">
              <w:rPr/>
            </w:rPrChange>
          </w:rPr>
          <w:delText xml:space="preserve">four </w:delText>
        </w:r>
      </w:del>
      <w:del w:id="752" w:author="Matthew Hamilton" w:date="2023-04-04T10:03:00Z">
        <w:r w:rsidR="001023AB" w:rsidRPr="00F64EDD" w:rsidDel="00D8466A">
          <w:rPr>
            <w:color w:val="000000" w:themeColor="text1"/>
            <w:rPrChange w:id="753" w:author="Matthew Hamilton" w:date="2023-04-03T16:59:00Z">
              <w:rPr/>
            </w:rPrChange>
          </w:rPr>
          <w:delText>standards)</w:delText>
        </w:r>
      </w:del>
      <w:del w:id="754" w:author="Matthew Hamilton" w:date="2023-04-13T17:28:00Z">
        <w:r w:rsidR="001023AB" w:rsidRPr="00F64EDD" w:rsidDel="006D449B">
          <w:rPr>
            <w:color w:val="000000" w:themeColor="text1"/>
            <w:rPrChange w:id="755" w:author="Matthew Hamilton" w:date="2023-04-03T16:59:00Z">
              <w:rPr/>
            </w:rPrChange>
          </w:rPr>
          <w:delText xml:space="preserve">. </w:delText>
        </w:r>
      </w:del>
      <w:del w:id="756" w:author="Matthew Hamilton" w:date="2023-03-23T17:36:00Z">
        <w:r w:rsidR="001023AB" w:rsidRPr="003F251B" w:rsidDel="00282512">
          <w:rPr>
            <w:color w:val="FF0000"/>
            <w:rPrChange w:id="757" w:author="Matthew Hamilton" w:date="2023-03-23T13:11:00Z">
              <w:rPr/>
            </w:rPrChange>
          </w:rPr>
          <w:delText xml:space="preserve">The standards are specified in Table </w:delText>
        </w:r>
        <w:r w:rsidR="00072B29" w:rsidRPr="003F251B" w:rsidDel="00282512">
          <w:rPr>
            <w:color w:val="FF0000"/>
            <w:rPrChange w:id="758" w:author="Matthew Hamilton" w:date="2023-03-23T13:11:00Z">
              <w:rPr/>
            </w:rPrChange>
          </w:rPr>
          <w:fldChar w:fldCharType="begin"/>
        </w:r>
        <w:r w:rsidR="00072B29" w:rsidRPr="003F251B" w:rsidDel="00282512">
          <w:rPr>
            <w:color w:val="FF0000"/>
            <w:rPrChange w:id="759" w:author="Matthew Hamilton" w:date="2023-03-23T13:11:00Z">
              <w:rPr/>
            </w:rPrChange>
          </w:rPr>
          <w:delInstrText>HYPERLINK \l "timelygls" \h</w:delInstrText>
        </w:r>
        <w:r w:rsidR="00072B29" w:rsidRPr="004C196E" w:rsidDel="00282512">
          <w:rPr>
            <w:color w:val="FF0000"/>
          </w:rPr>
        </w:r>
        <w:r w:rsidR="00072B29" w:rsidRPr="003F251B" w:rsidDel="00282512">
          <w:rPr>
            <w:color w:val="FF0000"/>
            <w:rPrChange w:id="760" w:author="Matthew Hamilton" w:date="2023-03-23T13:11:00Z">
              <w:rPr/>
            </w:rPrChange>
          </w:rPr>
          <w:fldChar w:fldCharType="separate"/>
        </w:r>
        <w:r w:rsidR="001023AB" w:rsidRPr="003F251B" w:rsidDel="00282512">
          <w:rPr>
            <w:color w:val="FF0000"/>
            <w:rPrChange w:id="761" w:author="Matthew Hamilton" w:date="2023-03-23T13:11:00Z">
              <w:rPr/>
            </w:rPrChange>
          </w:rPr>
          <w:fldChar w:fldCharType="begin"/>
        </w:r>
        <w:r w:rsidR="001023AB" w:rsidRPr="003F251B" w:rsidDel="00282512">
          <w:rPr>
            <w:color w:val="FF0000"/>
            <w:rPrChange w:id="762" w:author="Matthew Hamilton" w:date="2023-03-23T13:11:00Z">
              <w:rPr/>
            </w:rPrChange>
          </w:rPr>
          <w:delInstrText xml:space="preserve"> REF timelygls \h</w:delInstrText>
        </w:r>
        <w:r w:rsidR="001023AB" w:rsidRPr="004C196E" w:rsidDel="00282512">
          <w:rPr>
            <w:color w:val="FF0000"/>
          </w:rPr>
        </w:r>
        <w:r w:rsidR="001023AB" w:rsidRPr="003F251B" w:rsidDel="00282512">
          <w:rPr>
            <w:color w:val="FF0000"/>
            <w:rPrChange w:id="763" w:author="Matthew Hamilton" w:date="2023-03-23T13:11:00Z">
              <w:rPr/>
            </w:rPrChange>
          </w:rPr>
          <w:fldChar w:fldCharType="separate"/>
        </w:r>
        <w:r w:rsidR="00020711" w:rsidRPr="003F251B" w:rsidDel="00282512">
          <w:rPr>
            <w:b/>
            <w:noProof/>
            <w:color w:val="FF0000"/>
            <w:rPrChange w:id="764" w:author="Matthew Hamilton" w:date="2023-03-23T13:11:00Z">
              <w:rPr>
                <w:b/>
                <w:noProof/>
              </w:rPr>
            </w:rPrChange>
          </w:rPr>
          <w:delText>1</w:delText>
        </w:r>
        <w:r w:rsidR="001023AB" w:rsidRPr="003F251B" w:rsidDel="00282512">
          <w:rPr>
            <w:color w:val="FF0000"/>
            <w:rPrChange w:id="765" w:author="Matthew Hamilton" w:date="2023-03-23T13:11:00Z">
              <w:rPr/>
            </w:rPrChange>
          </w:rPr>
          <w:fldChar w:fldCharType="end"/>
        </w:r>
        <w:r w:rsidR="00072B29" w:rsidRPr="003F251B" w:rsidDel="00282512">
          <w:rPr>
            <w:color w:val="FF0000"/>
            <w:rPrChange w:id="766" w:author="Matthew Hamilton" w:date="2023-03-23T13:11:00Z">
              <w:rPr/>
            </w:rPrChange>
          </w:rPr>
          <w:fldChar w:fldCharType="end"/>
        </w:r>
        <w:r w:rsidR="001023AB" w:rsidRPr="003F251B" w:rsidDel="00282512">
          <w:rPr>
            <w:color w:val="FF0000"/>
            <w:rPrChange w:id="767" w:author="Matthew Hamilton" w:date="2023-03-23T13:11:00Z">
              <w:rPr/>
            </w:rPrChange>
          </w:rPr>
          <w:delText xml:space="preserve"> and are discussed below</w:delText>
        </w:r>
        <w:r w:rsidR="001023AB" w:rsidDel="00282512">
          <w:delText>.</w:delText>
        </w:r>
      </w:del>
    </w:p>
    <w:p w14:paraId="7C71A1B2" w14:textId="072EFA04" w:rsidR="006326C1" w:rsidDel="00F64EDD" w:rsidRDefault="001023AB" w:rsidP="006D449B">
      <w:pPr>
        <w:pStyle w:val="BodyText"/>
        <w:rPr>
          <w:del w:id="768" w:author="Matthew Hamilton" w:date="2023-03-23T13:29:00Z"/>
        </w:rPr>
        <w:pPrChange w:id="769" w:author="Matthew Hamilton" w:date="2023-04-13T17:28:00Z">
          <w:pPr>
            <w:pStyle w:val="FirstParagraph"/>
          </w:pPr>
        </w:pPrChange>
      </w:pPr>
      <w:bookmarkStart w:id="770" w:name="standards-for-an-accountable-moshem"/>
      <w:del w:id="771" w:author="Matthew Hamilton" w:date="2023-03-23T13:29:00Z">
        <w:r w:rsidDel="00847619">
          <w:delText xml:space="preserve">Standards for an accountable </w:delText>
        </w:r>
      </w:del>
      <w:del w:id="772" w:author="Matthew Hamilton" w:date="2023-03-23T11:18:00Z">
        <w:r w:rsidDel="00F07D30">
          <w:delText>MOSHEM</w:delText>
        </w:r>
      </w:del>
    </w:p>
    <w:p w14:paraId="4FE692D3" w14:textId="49F26008" w:rsidR="00D8466A" w:rsidRPr="00D8466A" w:rsidRDefault="006D449B" w:rsidP="006D449B">
      <w:pPr>
        <w:pStyle w:val="BodyText"/>
        <w:rPr>
          <w:ins w:id="773" w:author="Matthew Hamilton" w:date="2023-04-04T09:43:00Z"/>
        </w:rPr>
        <w:pPrChange w:id="774" w:author="Matthew Hamilton" w:date="2023-04-13T17:28:00Z">
          <w:pPr>
            <w:pStyle w:val="FirstParagraph"/>
          </w:pPr>
        </w:pPrChange>
      </w:pPr>
      <w:proofErr w:type="spellStart"/>
      <w:ins w:id="775" w:author="Matthew Hamilton" w:date="2023-04-13T17:28:00Z">
        <w:r>
          <w:t>G</w:t>
        </w:r>
      </w:ins>
      <w:ins w:id="776" w:author="Matthew Hamilton" w:date="2023-04-03T17:09:00Z">
        <w:r w:rsidR="0070125F">
          <w:t>uidance</w:t>
        </w:r>
      </w:ins>
      <w:commentRangeEnd w:id="725"/>
      <w:proofErr w:type="spellEnd"/>
      <w:ins w:id="777" w:author="Matthew Hamilton" w:date="2023-04-13T18:01:00Z">
        <w:r w:rsidR="005F11EC">
          <w:rPr>
            <w:rStyle w:val="CommentReference"/>
          </w:rPr>
          <w:commentReference w:id="725"/>
        </w:r>
      </w:ins>
      <w:ins w:id="778" w:author="Matthew Hamilton" w:date="2023-04-03T17:09:00Z">
        <w:r w:rsidR="0070125F">
          <w:t xml:space="preserve"> on transparency in health economic modelling </w:t>
        </w:r>
      </w:ins>
      <w:ins w:id="779" w:author="Matthew Hamilton" w:date="2023-04-04T09:23:00Z">
        <w:r w:rsidR="00FB2848">
          <w:t xml:space="preserve">recommended that model code and data should be clearly documented, potentially with different versions for technical and non-technical users [12]. </w:t>
        </w:r>
      </w:ins>
      <w:ins w:id="780" w:author="Matthew Hamilton" w:date="2023-04-04T09:25:00Z">
        <w:r w:rsidR="00FB2848">
          <w:t>N</w:t>
        </w:r>
      </w:ins>
      <w:ins w:id="781" w:author="Matthew Hamilton" w:date="2023-04-03T17:09:00Z">
        <w:r w:rsidR="0070125F">
          <w:t>otably</w:t>
        </w:r>
      </w:ins>
      <w:ins w:id="782" w:author="Matthew Hamilton" w:date="2023-04-04T09:25:00Z">
        <w:r w:rsidR="00FB2848">
          <w:t>, the same guidelines, published over ten years ago,</w:t>
        </w:r>
      </w:ins>
      <w:ins w:id="783" w:author="Matthew Hamilton" w:date="2023-04-03T17:09:00Z">
        <w:r w:rsidR="0070125F">
          <w:t xml:space="preserve"> did not include recommendations on sharing model code and data. </w:t>
        </w:r>
      </w:ins>
      <w:ins w:id="784" w:author="Matthew Hamilton" w:date="2023-04-04T09:44:00Z">
        <w:r w:rsidR="00031DC8">
          <w:t>However, m</w:t>
        </w:r>
      </w:ins>
      <w:ins w:id="785" w:author="Matthew Hamilton" w:date="2023-04-04T09:43:00Z">
        <w:r w:rsidR="007F7150">
          <w:t xml:space="preserve">ore recent guidance </w:t>
        </w:r>
        <w:r w:rsidR="00031DC8">
          <w:t>recommend</w:t>
        </w:r>
      </w:ins>
      <w:ins w:id="786" w:author="Matthew Hamilton" w:date="2023-04-04T09:44:00Z">
        <w:r w:rsidR="00031DC8">
          <w:t>s</w:t>
        </w:r>
      </w:ins>
      <w:ins w:id="787" w:author="Matthew Hamilton" w:date="2023-04-04T09:43:00Z">
        <w:r w:rsidR="00031DC8">
          <w:t xml:space="preserve"> p</w:t>
        </w:r>
        <w:r w:rsidR="007F7150">
          <w:t xml:space="preserve">ublicly dissemination of </w:t>
        </w:r>
      </w:ins>
      <w:ins w:id="788" w:author="Matthew Hamilton" w:date="2023-04-04T09:44:00Z">
        <w:r w:rsidR="00031DC8">
          <w:t xml:space="preserve">healthcare </w:t>
        </w:r>
      </w:ins>
      <w:ins w:id="789" w:author="Matthew Hamilton" w:date="2023-04-04T09:43:00Z">
        <w:r w:rsidR="007F7150">
          <w:t>model artefacts using online repository services [2].</w:t>
        </w:r>
      </w:ins>
      <w:ins w:id="790" w:author="Matthew Hamilton" w:date="2023-04-04T09:50:00Z">
        <w:r w:rsidR="00031DC8">
          <w:t xml:space="preserve"> </w:t>
        </w:r>
      </w:ins>
      <w:ins w:id="791" w:author="Matthew Hamilton" w:date="2023-04-04T09:58:00Z">
        <w:r w:rsidR="00D8466A">
          <w:t xml:space="preserve">Repositories such as </w:t>
        </w:r>
        <w:proofErr w:type="spellStart"/>
        <w:r w:rsidR="00D8466A">
          <w:t>Zenodo</w:t>
        </w:r>
        <w:proofErr w:type="spellEnd"/>
        <w:r w:rsidR="00D8466A">
          <w:t xml:space="preserve"> [37] and </w:t>
        </w:r>
        <w:proofErr w:type="spellStart"/>
        <w:r w:rsidR="00D8466A">
          <w:t>Dataverse</w:t>
        </w:r>
        <w:proofErr w:type="spellEnd"/>
        <w:r w:rsidR="00D8466A">
          <w:t xml:space="preserve"> [38] provide persistent storage solutions that generate a Digital Object Identifier (DOI) for each code and data collection. </w:t>
        </w:r>
      </w:ins>
      <w:ins w:id="792" w:author="Matthew Hamilton" w:date="2023-04-04T12:35:00Z">
        <w:r w:rsidR="001F6CAB">
          <w:t xml:space="preserve">An essential component of quality assuring health economic models is </w:t>
        </w:r>
        <w:commentRangeStart w:id="793"/>
        <w:r w:rsidR="001F6CAB">
          <w:t>verification</w:t>
        </w:r>
      </w:ins>
      <w:commentRangeEnd w:id="793"/>
      <w:ins w:id="794" w:author="Matthew Hamilton" w:date="2023-04-13T18:05:00Z">
        <w:r w:rsidR="00BC4635">
          <w:rPr>
            <w:rStyle w:val="CommentReference"/>
          </w:rPr>
          <w:commentReference w:id="793"/>
        </w:r>
      </w:ins>
      <w:ins w:id="795" w:author="Matthew Hamilton" w:date="2023-04-04T12:35:00Z">
        <w:r w:rsidR="001F6CAB">
          <w:t xml:space="preserve"> - ensuring that calculations are correct and consistent with model specifications [44]. </w:t>
        </w:r>
      </w:ins>
      <w:ins w:id="796" w:author="Matthew Hamilton" w:date="2023-04-04T12:36:00Z">
        <w:r w:rsidR="001F6CAB">
          <w:t xml:space="preserve">The </w:t>
        </w:r>
      </w:ins>
      <w:ins w:id="797" w:author="Matthew Hamilton" w:date="2023-04-04T12:35:00Z">
        <w:r w:rsidR="001F6CAB">
          <w:t xml:space="preserve">extensiveness of verification checks </w:t>
        </w:r>
      </w:ins>
      <w:ins w:id="798" w:author="Matthew Hamilton" w:date="2023-04-04T12:37:00Z">
        <w:r w:rsidR="001F6CAB">
          <w:t xml:space="preserve">can be reported using the concept of </w:t>
        </w:r>
      </w:ins>
      <w:ins w:id="799" w:author="Matthew Hamilton" w:date="2023-04-04T12:35:00Z">
        <w:r w:rsidR="001F6CAB">
          <w:t>code coverage [45] - the proportion of model code that has been explicitly tested.</w:t>
        </w:r>
      </w:ins>
      <w:ins w:id="800" w:author="Matthew Hamilton" w:date="2023-04-04T12:36:00Z">
        <w:r w:rsidR="001F6CAB">
          <w:t xml:space="preserve"> </w:t>
        </w:r>
      </w:ins>
      <w:ins w:id="801" w:author="Matthew Hamilton" w:date="2023-04-04T09:50:00Z">
        <w:r w:rsidR="00031DC8">
          <w:t xml:space="preserve">The nature and extent of individual model authorship contributions </w:t>
        </w:r>
      </w:ins>
      <w:ins w:id="802" w:author="Matthew Hamilton" w:date="2023-04-04T09:59:00Z">
        <w:r w:rsidR="00D8466A">
          <w:t>can become un</w:t>
        </w:r>
      </w:ins>
      <w:ins w:id="803" w:author="Matthew Hamilton" w:date="2023-04-04T09:50:00Z">
        <w:r w:rsidR="00031DC8">
          <w:t xml:space="preserve">clear </w:t>
        </w:r>
      </w:ins>
      <w:ins w:id="804" w:author="Matthew Hamilton" w:date="2023-04-04T09:59:00Z">
        <w:r w:rsidR="00D8466A">
          <w:t>when</w:t>
        </w:r>
      </w:ins>
      <w:ins w:id="805" w:author="Matthew Hamilton" w:date="2023-04-04T09:50:00Z">
        <w:r w:rsidR="00031DC8">
          <w:t xml:space="preserve"> models </w:t>
        </w:r>
      </w:ins>
      <w:ins w:id="806" w:author="Matthew Hamilton" w:date="2023-04-04T09:59:00Z">
        <w:r w:rsidR="00D8466A">
          <w:t xml:space="preserve">are </w:t>
        </w:r>
      </w:ins>
      <w:ins w:id="807" w:author="Matthew Hamilton" w:date="2023-04-04T09:50:00Z">
        <w:r w:rsidR="00031DC8">
          <w:t>implemented over longer time-frames with a large and changing group of collaborators [10].</w:t>
        </w:r>
      </w:ins>
      <w:ins w:id="808" w:author="Matthew Hamilton" w:date="2023-04-04T09:51:00Z">
        <w:r w:rsidR="00031DC8">
          <w:t xml:space="preserve"> </w:t>
        </w:r>
      </w:ins>
      <w:ins w:id="809" w:author="Matthew Hamilton" w:date="2023-04-04T09:52:00Z">
        <w:r w:rsidR="00031DC8">
          <w:t>Th</w:t>
        </w:r>
      </w:ins>
      <w:ins w:id="810" w:author="Matthew Hamilton" w:date="2023-04-04T09:57:00Z">
        <w:r w:rsidR="00D8466A">
          <w:t>is issue can be addressed by</w:t>
        </w:r>
      </w:ins>
      <w:ins w:id="811" w:author="Matthew Hamilton" w:date="2023-04-04T09:52:00Z">
        <w:r w:rsidR="00031DC8">
          <w:t xml:space="preserve"> use of online </w:t>
        </w:r>
      </w:ins>
      <w:ins w:id="812" w:author="Matthew Hamilton" w:date="2023-04-04T09:51:00Z">
        <w:r w:rsidR="00031DC8">
          <w:t>repositor</w:t>
        </w:r>
      </w:ins>
      <w:ins w:id="813" w:author="Matthew Hamilton" w:date="2023-04-04T09:52:00Z">
        <w:r w:rsidR="00031DC8">
          <w:t>y services</w:t>
        </w:r>
      </w:ins>
      <w:ins w:id="814" w:author="Matthew Hamilton" w:date="2023-04-04T09:51:00Z">
        <w:r w:rsidR="00031DC8">
          <w:t xml:space="preserve"> such as GitHub [36]</w:t>
        </w:r>
      </w:ins>
      <w:ins w:id="815" w:author="Matthew Hamilton" w:date="2023-04-04T09:57:00Z">
        <w:r w:rsidR="00D8466A">
          <w:t>, that</w:t>
        </w:r>
      </w:ins>
      <w:ins w:id="816" w:author="Matthew Hamilton" w:date="2023-04-04T09:51:00Z">
        <w:r w:rsidR="00031DC8">
          <w:t xml:space="preserve"> provid</w:t>
        </w:r>
      </w:ins>
      <w:ins w:id="817" w:author="Matthew Hamilton" w:date="2023-04-04T09:59:00Z">
        <w:r w:rsidR="00D8466A">
          <w:t>e</w:t>
        </w:r>
      </w:ins>
      <w:ins w:id="818" w:author="Matthew Hamilton" w:date="2023-04-04T09:51:00Z">
        <w:r w:rsidR="00031DC8">
          <w:t xml:space="preserve"> </w:t>
        </w:r>
      </w:ins>
      <w:ins w:id="819" w:author="Matthew Hamilton" w:date="2023-04-04T09:56:00Z">
        <w:r w:rsidR="00D8466A">
          <w:t xml:space="preserve">citation </w:t>
        </w:r>
      </w:ins>
      <w:ins w:id="820" w:author="Matthew Hamilton" w:date="2023-04-04T09:51:00Z">
        <w:r w:rsidR="00031DC8">
          <w:t>tools</w:t>
        </w:r>
      </w:ins>
      <w:ins w:id="821" w:author="Matthew Hamilton" w:date="2023-04-04T09:54:00Z">
        <w:r w:rsidR="00D8466A">
          <w:t xml:space="preserve"> </w:t>
        </w:r>
      </w:ins>
      <w:ins w:id="822" w:author="Matthew Hamilton" w:date="2023-04-04T09:59:00Z">
        <w:r w:rsidR="00D8466A">
          <w:t xml:space="preserve">and </w:t>
        </w:r>
      </w:ins>
      <w:ins w:id="823" w:author="Matthew Hamilton" w:date="2023-04-04T09:56:00Z">
        <w:r w:rsidR="00D8466A">
          <w:t>can</w:t>
        </w:r>
      </w:ins>
      <w:ins w:id="824" w:author="Matthew Hamilton" w:date="2023-04-04T09:54:00Z">
        <w:r w:rsidR="00D8466A">
          <w:t xml:space="preserve"> </w:t>
        </w:r>
      </w:ins>
      <w:ins w:id="825" w:author="Matthew Hamilton" w:date="2023-04-04T09:51:00Z">
        <w:r w:rsidR="00031DC8">
          <w:t xml:space="preserve">transparently record all individual </w:t>
        </w:r>
      </w:ins>
      <w:ins w:id="826" w:author="Matthew Hamilton" w:date="2023-04-04T10:00:00Z">
        <w:r w:rsidR="00D8466A">
          <w:t xml:space="preserve">code </w:t>
        </w:r>
      </w:ins>
      <w:ins w:id="827" w:author="Matthew Hamilton" w:date="2023-04-04T09:51:00Z">
        <w:r w:rsidR="00031DC8">
          <w:t xml:space="preserve">contributions to a </w:t>
        </w:r>
      </w:ins>
      <w:ins w:id="828" w:author="Matthew Hamilton" w:date="2023-04-04T10:01:00Z">
        <w:r w:rsidR="00D8466A">
          <w:t>modelling</w:t>
        </w:r>
      </w:ins>
      <w:ins w:id="829" w:author="Matthew Hamilton" w:date="2023-04-04T09:51:00Z">
        <w:r w:rsidR="00031DC8">
          <w:t xml:space="preserve"> project</w:t>
        </w:r>
      </w:ins>
      <w:ins w:id="830" w:author="Matthew Hamilton" w:date="2023-04-04T09:54:00Z">
        <w:r w:rsidR="00D8466A">
          <w:t xml:space="preserve"> over </w:t>
        </w:r>
      </w:ins>
      <w:ins w:id="831" w:author="Matthew Hamilton" w:date="2023-04-04T10:01:00Z">
        <w:r w:rsidR="00D8466A">
          <w:t xml:space="preserve">its </w:t>
        </w:r>
      </w:ins>
      <w:ins w:id="832" w:author="Matthew Hamilton" w:date="2023-04-04T09:54:00Z">
        <w:r w:rsidR="00D8466A">
          <w:t>lifecycle</w:t>
        </w:r>
      </w:ins>
      <w:ins w:id="833" w:author="Matthew Hamilton" w:date="2023-04-04T09:51:00Z">
        <w:r w:rsidR="00031DC8">
          <w:t>.</w:t>
        </w:r>
      </w:ins>
    </w:p>
    <w:p w14:paraId="721D86F6" w14:textId="1F2A81BD" w:rsidR="009132F2" w:rsidRDefault="00F21A13" w:rsidP="00F21A13">
      <w:pPr>
        <w:pStyle w:val="BodyText"/>
        <w:rPr>
          <w:ins w:id="834" w:author="Matthew Hamilton" w:date="2023-03-23T13:13:00Z"/>
        </w:rPr>
      </w:pPr>
      <w:moveToRangeStart w:id="835" w:author="Matthew Hamilton" w:date="2023-03-23T12:25:00Z" w:name="move130466767"/>
      <w:moveTo w:id="836" w:author="Matthew Hamilton" w:date="2023-03-23T12:25:00Z">
        <w:del w:id="837" w:author="Matthew Hamilton" w:date="2023-04-03T13:18:00Z">
          <w:r w:rsidDel="00E56EC7">
            <w:delText>There is a strong case for making health economists more accountable for the appropriate use and social acceptability of their models. Potential users of models should be able to assess their adequacy for a particular purpose [3]. This goal is difficult to achieve in the current context of the poor reproducibility [4–6</w:delText>
          </w:r>
        </w:del>
        <w:del w:id="838" w:author="Matthew Hamilton" w:date="2023-03-23T17:06:00Z">
          <w:r w:rsidDel="00625841">
            <w:delText>] and frequently</w:delText>
          </w:r>
        </w:del>
        <w:del w:id="839" w:author="Matthew Hamilton" w:date="2023-04-03T13:18:00Z">
          <w:r w:rsidDel="00E56EC7">
            <w:delText xml:space="preserve"> insufficient validation [7] </w:delText>
          </w:r>
        </w:del>
        <w:del w:id="840" w:author="Matthew Hamilton" w:date="2023-03-23T17:06:00Z">
          <w:r w:rsidDel="00625841">
            <w:delText xml:space="preserve">of </w:delText>
          </w:r>
        </w:del>
        <w:del w:id="841" w:author="Matthew Hamilton" w:date="2023-04-03T13:18:00Z">
          <w:r w:rsidDel="00E56EC7">
            <w:delText xml:space="preserve">health economic models. </w:delText>
          </w:r>
        </w:del>
        <w:del w:id="842" w:author="Matthew Hamilton" w:date="2023-03-23T17:07:00Z">
          <w:r w:rsidDel="00625841">
            <w:delText xml:space="preserve">Many health economic models are released with </w:delText>
          </w:r>
        </w:del>
        <w:del w:id="843" w:author="Matthew Hamilton" w:date="2023-03-23T17:06:00Z">
          <w:r w:rsidDel="00625841">
            <w:delText xml:space="preserve">undeclared errors [8]. </w:delText>
          </w:r>
        </w:del>
        <w:del w:id="844" w:author="Matthew Hamilton" w:date="2023-04-03T13:18:00Z">
          <w:r w:rsidDel="00E56EC7">
            <w:delText xml:space="preserve">The value judgments </w:delText>
          </w:r>
        </w:del>
        <w:del w:id="845" w:author="Matthew Hamilton" w:date="2023-03-23T17:11:00Z">
          <w:r w:rsidDel="00AF1E62">
            <w:delText xml:space="preserve">that strongly shape </w:delText>
          </w:r>
        </w:del>
        <w:del w:id="846" w:author="Matthew Hamilton" w:date="2023-03-23T17:10:00Z">
          <w:r w:rsidDel="00AF1E62">
            <w:delText>health economic</w:delText>
          </w:r>
        </w:del>
        <w:del w:id="847" w:author="Matthew Hamilton" w:date="2023-03-23T17:11:00Z">
          <w:r w:rsidDel="00AF1E62">
            <w:delText xml:space="preserve"> analyses</w:delText>
          </w:r>
        </w:del>
        <w:del w:id="848" w:author="Matthew Hamilton" w:date="2023-03-23T17:12:00Z">
          <w:r w:rsidDel="00AF1E62">
            <w:delText xml:space="preserve"> </w:delText>
          </w:r>
        </w:del>
        <w:del w:id="849" w:author="Matthew Hamilton" w:date="2023-04-03T13:18:00Z">
          <w:r w:rsidDel="00E56EC7">
            <w:delText xml:space="preserve">are rarely made explicit, omissions that may lead to socially unacceptable policy recommendations [9]. </w:delText>
          </w:r>
        </w:del>
        <w:del w:id="850" w:author="Matthew Hamilton" w:date="2023-03-23T17:13:00Z">
          <w:r w:rsidDel="00AF1E62">
            <w:delText xml:space="preserve">A modelling team’s value judgments about what questions to address, the most important features of a system to represent and the weighting of different types of evidence may be </w:delText>
          </w:r>
        </w:del>
        <w:del w:id="851" w:author="Matthew Hamilton" w:date="2023-03-23T17:10:00Z">
          <w:r w:rsidDel="00AF1E62">
            <w:delText xml:space="preserve">poorly aligned with those of the people impacted by decisions informed by model analyses [10]. As </w:delText>
          </w:r>
        </w:del>
        <w:del w:id="852" w:author="Matthew Hamilton" w:date="2023-03-23T17:13:00Z">
          <w:r w:rsidDel="00AF1E62">
            <w:delText xml:space="preserve">health </w:delText>
          </w:r>
        </w:del>
        <w:del w:id="853" w:author="Matthew Hamilton" w:date="2023-04-03T13:18:00Z">
          <w:r w:rsidDel="00E56EC7">
            <w:delText xml:space="preserve">economic models adopt more sophisticated techniques, the need for accountability grows. </w:delText>
          </w:r>
        </w:del>
        <w:del w:id="854" w:author="Matthew Hamilton" w:date="2023-03-23T17:27:00Z">
          <w:r w:rsidDel="00282512">
            <w:delText>More complex models may be more prone to propagation errors [11] and m</w:delText>
          </w:r>
        </w:del>
        <w:del w:id="855" w:author="Matthew Hamilton" w:date="2023-04-03T13:18:00Z">
          <w:r w:rsidDel="00E56EC7">
            <w:delText xml:space="preserve">odels designed to address multiple questions should be expected to meet more onerous verification and validation obligations [12,13]. </w:delText>
          </w:r>
        </w:del>
        <w:del w:id="856" w:author="Matthew Hamilton" w:date="2023-04-03T16:59:00Z">
          <w:r w:rsidDel="00F64EDD">
            <w:delText>The nature and extent of individual model authorship contributions may be less clear in models implemented over longer time-frames with a large and changing group of collaborators [10].</w:delText>
          </w:r>
        </w:del>
      </w:moveTo>
      <w:ins w:id="857" w:author="Matthew Hamilton" w:date="2023-04-05T13:58:00Z">
        <w:r w:rsidR="00AE351C">
          <w:t>Guidelines</w:t>
        </w:r>
      </w:ins>
      <w:ins w:id="858" w:author="Matthew Hamilton" w:date="2023-03-23T13:29:00Z">
        <w:r w:rsidR="00847619">
          <w:t xml:space="preserve"> for a</w:t>
        </w:r>
      </w:ins>
      <w:ins w:id="859" w:author="Matthew Hamilton" w:date="2023-04-03T16:52:00Z">
        <w:r w:rsidR="007452FF">
          <w:t xml:space="preserve"> transparent </w:t>
        </w:r>
      </w:ins>
      <w:ins w:id="860" w:author="Matthew Hamilton" w:date="2023-04-11T13:48:00Z">
        <w:r w:rsidR="00455FB7">
          <w:t>CHEM</w:t>
        </w:r>
      </w:ins>
      <w:ins w:id="861" w:author="Matthew Hamilton" w:date="2023-03-23T13:20:00Z">
        <w:r w:rsidR="009132F2">
          <w:t>:</w:t>
        </w:r>
      </w:ins>
    </w:p>
    <w:p w14:paraId="52C66683" w14:textId="1D811E1B" w:rsidR="00E81D52" w:rsidRDefault="00031DC8" w:rsidP="00B720A7">
      <w:pPr>
        <w:pStyle w:val="BodyText"/>
        <w:numPr>
          <w:ilvl w:val="0"/>
          <w:numId w:val="34"/>
        </w:numPr>
        <w:rPr>
          <w:ins w:id="862" w:author="Matthew Hamilton" w:date="2023-03-28T16:59:00Z"/>
        </w:rPr>
      </w:pPr>
      <w:ins w:id="863" w:author="Matthew Hamilton" w:date="2023-04-04T09:47:00Z">
        <w:r>
          <w:t>T</w:t>
        </w:r>
      </w:ins>
      <w:ins w:id="864" w:author="Matthew Hamilton" w:date="2023-03-28T16:59:00Z">
        <w:r w:rsidR="00E81D52">
          <w:t xml:space="preserve">1: </w:t>
        </w:r>
      </w:ins>
      <w:ins w:id="865" w:author="Matthew Hamilton" w:date="2023-04-05T13:54:00Z">
        <w:r w:rsidR="00B720A7" w:rsidRPr="00B720A7">
          <w:t>All model code, non-confidential data and testing procedures and outcomes are available in open access repositories.</w:t>
        </w:r>
      </w:ins>
    </w:p>
    <w:p w14:paraId="07AF3AA1" w14:textId="3A3F5743" w:rsidR="00E81D52" w:rsidRDefault="00031DC8" w:rsidP="00B720A7">
      <w:pPr>
        <w:pStyle w:val="BodyText"/>
        <w:numPr>
          <w:ilvl w:val="0"/>
          <w:numId w:val="34"/>
        </w:numPr>
        <w:rPr>
          <w:ins w:id="866" w:author="Matthew Hamilton" w:date="2023-04-04T09:47:00Z"/>
        </w:rPr>
      </w:pPr>
      <w:ins w:id="867" w:author="Matthew Hamilton" w:date="2023-04-04T09:47:00Z">
        <w:r>
          <w:t>T</w:t>
        </w:r>
      </w:ins>
      <w:ins w:id="868" w:author="Matthew Hamilton" w:date="2023-04-04T09:49:00Z">
        <w:r>
          <w:t>2</w:t>
        </w:r>
      </w:ins>
      <w:ins w:id="869" w:author="Matthew Hamilton" w:date="2023-03-28T16:59:00Z">
        <w:r w:rsidR="00E81D52">
          <w:t xml:space="preserve">: </w:t>
        </w:r>
      </w:ins>
      <w:ins w:id="870" w:author="Matthew Hamilton" w:date="2023-04-05T13:55:00Z">
        <w:r w:rsidR="00B720A7" w:rsidRPr="00B720A7">
          <w:t xml:space="preserve">It is easy to see who developed and tested each part of the model and </w:t>
        </w:r>
        <w:r w:rsidR="00B720A7">
          <w:t xml:space="preserve">to identify </w:t>
        </w:r>
        <w:r w:rsidR="00B720A7" w:rsidRPr="00B720A7">
          <w:t>the</w:t>
        </w:r>
      </w:ins>
      <w:ins w:id="871" w:author="Matthew Hamilton" w:date="2023-04-13T18:07:00Z">
        <w:r w:rsidR="00BC4635">
          <w:t xml:space="preserve"> modelling team’s</w:t>
        </w:r>
      </w:ins>
      <w:ins w:id="872" w:author="Matthew Hamilton" w:date="2023-04-05T13:55:00Z">
        <w:r w:rsidR="00B720A7" w:rsidRPr="00B720A7">
          <w:t xml:space="preserve"> assumptions, judgments and theories </w:t>
        </w:r>
      </w:ins>
      <w:ins w:id="873" w:author="Matthew Hamilton" w:date="2023-04-13T18:07:00Z">
        <w:r w:rsidR="00BC4635">
          <w:t>about</w:t>
        </w:r>
      </w:ins>
      <w:ins w:id="874" w:author="Matthew Hamilton" w:date="2023-04-05T13:55:00Z">
        <w:r w:rsidR="00B720A7" w:rsidRPr="00B720A7">
          <w:t xml:space="preserve"> model development and use.</w:t>
        </w:r>
      </w:ins>
    </w:p>
    <w:p w14:paraId="0CB9C577" w14:textId="3CBA254F" w:rsidR="00031DC8" w:rsidDel="00CE601B" w:rsidRDefault="00031DC8" w:rsidP="00F86A37">
      <w:pPr>
        <w:pStyle w:val="BodyText"/>
        <w:rPr>
          <w:del w:id="875" w:author="Matthew Hamilton" w:date="2023-04-04T11:33:00Z"/>
        </w:rPr>
      </w:pPr>
    </w:p>
    <w:moveToRangeEnd w:id="835"/>
    <w:p w14:paraId="77C19B6C" w14:textId="3706CC72" w:rsidR="00A12C19" w:rsidRDefault="002503E5" w:rsidP="00F86A37">
      <w:pPr>
        <w:pStyle w:val="BodyText"/>
        <w:rPr>
          <w:ins w:id="876" w:author="Matthew Hamilton" w:date="2023-04-04T11:27:00Z"/>
        </w:rPr>
      </w:pPr>
      <w:ins w:id="877" w:author="Matthew Hamilton" w:date="2023-04-04T10:36:00Z">
        <w:r>
          <w:t>Mak</w:t>
        </w:r>
      </w:ins>
      <w:ins w:id="878" w:author="Matthew Hamilton" w:date="2023-04-04T10:37:00Z">
        <w:r>
          <w:t xml:space="preserve">ing a </w:t>
        </w:r>
      </w:ins>
      <w:ins w:id="879" w:author="Matthew Hamilton" w:date="2023-04-11T13:48:00Z">
        <w:r w:rsidR="00455FB7">
          <w:t>CHEM</w:t>
        </w:r>
      </w:ins>
      <w:ins w:id="880" w:author="Matthew Hamilton" w:date="2023-04-04T10:37:00Z">
        <w:r>
          <w:t xml:space="preserve">’s code, data and documentation publicly available is </w:t>
        </w:r>
      </w:ins>
      <w:ins w:id="881" w:author="Matthew Hamilton" w:date="2023-04-04T16:39:00Z">
        <w:r w:rsidR="00D420C1">
          <w:t xml:space="preserve">helpful but </w:t>
        </w:r>
      </w:ins>
      <w:ins w:id="882" w:author="Matthew Hamilton" w:date="2023-04-04T16:37:00Z">
        <w:r w:rsidR="00D420C1">
          <w:t>insufficient for</w:t>
        </w:r>
      </w:ins>
      <w:ins w:id="883" w:author="Matthew Hamilton" w:date="2023-04-04T16:40:00Z">
        <w:r w:rsidR="00D420C1">
          <w:t xml:space="preserve"> promoting</w:t>
        </w:r>
      </w:ins>
      <w:ins w:id="884" w:author="Matthew Hamilton" w:date="2023-04-04T16:37:00Z">
        <w:r w:rsidR="00D420C1">
          <w:t xml:space="preserve"> </w:t>
        </w:r>
      </w:ins>
      <w:commentRangeStart w:id="885"/>
      <w:ins w:id="886" w:author="Matthew Hamilton" w:date="2023-04-04T10:38:00Z">
        <w:r>
          <w:t xml:space="preserve">model </w:t>
        </w:r>
      </w:ins>
      <w:ins w:id="887" w:author="Matthew Hamilton" w:date="2023-04-04T10:37:00Z">
        <w:r>
          <w:t>re-use</w:t>
        </w:r>
      </w:ins>
      <w:commentRangeEnd w:id="885"/>
      <w:ins w:id="888" w:author="Matthew Hamilton" w:date="2023-04-13T17:30:00Z">
        <w:r w:rsidR="006D449B">
          <w:rPr>
            <w:rStyle w:val="CommentReference"/>
          </w:rPr>
          <w:commentReference w:id="885"/>
        </w:r>
      </w:ins>
      <w:ins w:id="889" w:author="Matthew Hamilton" w:date="2023-04-04T10:39:00Z">
        <w:r>
          <w:t xml:space="preserve">. </w:t>
        </w:r>
      </w:ins>
      <w:ins w:id="890" w:author="Matthew Hamilton" w:date="2023-04-04T10:43:00Z">
        <w:r w:rsidR="0060362E">
          <w:t xml:space="preserve">The choices that </w:t>
        </w:r>
      </w:ins>
      <w:ins w:id="891" w:author="Matthew Hamilton" w:date="2023-04-11T13:48:00Z">
        <w:r w:rsidR="00455FB7">
          <w:t>CHEM</w:t>
        </w:r>
      </w:ins>
      <w:ins w:id="892" w:author="Matthew Hamilton" w:date="2023-04-04T10:39:00Z">
        <w:r>
          <w:t xml:space="preserve"> </w:t>
        </w:r>
      </w:ins>
      <w:ins w:id="893" w:author="Matthew Hamilton" w:date="2023-04-13T17:31:00Z">
        <w:r w:rsidR="006D449B">
          <w:t>d</w:t>
        </w:r>
      </w:ins>
      <w:ins w:id="894" w:author="Matthew Hamilton" w:date="2023-04-13T17:30:00Z">
        <w:r w:rsidR="006D449B">
          <w:t>evelopers</w:t>
        </w:r>
      </w:ins>
      <w:ins w:id="895" w:author="Matthew Hamilton" w:date="2023-04-04T10:39:00Z">
        <w:r>
          <w:t xml:space="preserve"> </w:t>
        </w:r>
      </w:ins>
      <w:ins w:id="896" w:author="Matthew Hamilton" w:date="2023-04-04T10:43:00Z">
        <w:r w:rsidR="0060362E">
          <w:t>make about model implementation and licensing</w:t>
        </w:r>
      </w:ins>
      <w:ins w:id="897" w:author="Matthew Hamilton" w:date="2023-04-04T10:44:00Z">
        <w:r w:rsidR="0060362E">
          <w:t xml:space="preserve"> will also shape</w:t>
        </w:r>
      </w:ins>
      <w:ins w:id="898" w:author="Matthew Hamilton" w:date="2023-04-04T10:45:00Z">
        <w:r w:rsidR="0060362E">
          <w:t xml:space="preserve"> who can use a model and </w:t>
        </w:r>
      </w:ins>
      <w:ins w:id="899" w:author="Matthew Hamilton" w:date="2023-04-04T16:41:00Z">
        <w:r w:rsidR="00D420C1">
          <w:t>for what purposes</w:t>
        </w:r>
      </w:ins>
      <w:ins w:id="900" w:author="Matthew Hamilton" w:date="2023-04-04T10:45:00Z">
        <w:r w:rsidR="0060362E">
          <w:t>.</w:t>
        </w:r>
      </w:ins>
      <w:ins w:id="901" w:author="Matthew Hamilton" w:date="2023-04-13T18:10:00Z">
        <w:r w:rsidR="00A93CD8">
          <w:t xml:space="preserve"> U</w:t>
        </w:r>
      </w:ins>
      <w:ins w:id="902" w:author="Matthew Hamilton" w:date="2023-04-04T11:16:00Z">
        <w:r w:rsidR="003C5D6A">
          <w:t xml:space="preserve">sing open-source </w:t>
        </w:r>
      </w:ins>
      <w:ins w:id="903" w:author="Matthew Hamilton" w:date="2023-04-04T11:17:00Z">
        <w:r w:rsidR="003C5D6A">
          <w:t>development platforms and licenses</w:t>
        </w:r>
      </w:ins>
      <w:ins w:id="904" w:author="Matthew Hamilton" w:date="2023-04-13T18:10:00Z">
        <w:r w:rsidR="00A93CD8">
          <w:t xml:space="preserve"> can aid both generalizability and transferability</w:t>
        </w:r>
      </w:ins>
      <w:ins w:id="905" w:author="Matthew Hamilton" w:date="2023-04-04T11:17:00Z">
        <w:r w:rsidR="003C5D6A">
          <w:t xml:space="preserve">. Compared to using commercial modelling software, authoring </w:t>
        </w:r>
      </w:ins>
      <w:ins w:id="906" w:author="Matthew Hamilton" w:date="2023-04-11T13:48:00Z">
        <w:r w:rsidR="00455FB7">
          <w:t>CHEM</w:t>
        </w:r>
      </w:ins>
      <w:ins w:id="907" w:author="Matthew Hamilton" w:date="2023-04-04T11:20:00Z">
        <w:r w:rsidR="003C5D6A">
          <w:t>s</w:t>
        </w:r>
      </w:ins>
      <w:ins w:id="908" w:author="Matthew Hamilton" w:date="2023-04-04T11:17:00Z">
        <w:r w:rsidR="003C5D6A">
          <w:t xml:space="preserve"> in a</w:t>
        </w:r>
      </w:ins>
      <w:ins w:id="909" w:author="Matthew Hamilton" w:date="2023-04-04T11:21:00Z">
        <w:r w:rsidR="007037D9">
          <w:t>n open-source</w:t>
        </w:r>
      </w:ins>
      <w:ins w:id="910" w:author="Matthew Hamilton" w:date="2023-04-04T11:17:00Z">
        <w:r w:rsidR="003C5D6A">
          <w:t xml:space="preserve"> language like R </w:t>
        </w:r>
        <w:r w:rsidR="003C5D6A" w:rsidRPr="006A52EB">
          <w:rPr>
            <w:color w:val="000000" w:themeColor="text1"/>
            <w:rPrChange w:id="911" w:author="Matthew Hamilton" w:date="2023-04-13T17:33:00Z">
              <w:rPr>
                <w:color w:val="FF0000"/>
              </w:rPr>
            </w:rPrChange>
          </w:rPr>
          <w:t>[</w:t>
        </w:r>
      </w:ins>
      <w:ins w:id="912" w:author="Matthew Hamilton" w:date="2023-04-13T17:33:00Z">
        <w:r w:rsidR="006A52EB" w:rsidRPr="006A52EB">
          <w:rPr>
            <w:color w:val="000000" w:themeColor="text1"/>
            <w:rPrChange w:id="913" w:author="Matthew Hamilton" w:date="2023-04-13T17:33:00Z">
              <w:rPr>
                <w:color w:val="FF0000"/>
              </w:rPr>
            </w:rPrChange>
          </w:rPr>
          <w:t>@</w:t>
        </w:r>
        <w:r w:rsidR="006A52EB" w:rsidRPr="006A52EB">
          <w:rPr>
            <w:color w:val="000000" w:themeColor="text1"/>
            <w:rPrChange w:id="914" w:author="Matthew Hamilton" w:date="2023-04-13T17:33:00Z">
              <w:rPr>
                <w:color w:val="FF0000"/>
              </w:rPr>
            </w:rPrChange>
          </w:rPr>
          <w:t>RCORE2022</w:t>
        </w:r>
      </w:ins>
      <w:ins w:id="915" w:author="Matthew Hamilton" w:date="2023-04-04T11:17:00Z">
        <w:r w:rsidR="003C5D6A" w:rsidRPr="006A52EB">
          <w:rPr>
            <w:color w:val="000000" w:themeColor="text1"/>
            <w:rPrChange w:id="916" w:author="Matthew Hamilton" w:date="2023-04-13T17:33:00Z">
              <w:rPr>
                <w:color w:val="FF0000"/>
              </w:rPr>
            </w:rPrChange>
          </w:rPr>
          <w:t>]</w:t>
        </w:r>
        <w:r w:rsidR="003C5D6A" w:rsidRPr="006A52EB">
          <w:rPr>
            <w:color w:val="000000" w:themeColor="text1"/>
          </w:rPr>
          <w:t xml:space="preserve"> </w:t>
        </w:r>
      </w:ins>
      <w:ins w:id="917" w:author="Matthew Hamilton" w:date="2023-04-04T11:22:00Z">
        <w:r w:rsidR="007037D9">
          <w:rPr>
            <w:color w:val="000000" w:themeColor="text1"/>
          </w:rPr>
          <w:t xml:space="preserve">makes it easier to </w:t>
        </w:r>
      </w:ins>
      <w:ins w:id="918" w:author="Matthew Hamilton" w:date="2023-04-04T16:42:00Z">
        <w:r w:rsidR="00D420C1">
          <w:rPr>
            <w:color w:val="000000" w:themeColor="text1"/>
          </w:rPr>
          <w:t>store</w:t>
        </w:r>
      </w:ins>
      <w:ins w:id="919" w:author="Matthew Hamilton" w:date="2023-04-04T11:17:00Z">
        <w:r w:rsidR="003C5D6A">
          <w:t xml:space="preserve"> model </w:t>
        </w:r>
      </w:ins>
      <w:ins w:id="920" w:author="Matthew Hamilton" w:date="2023-04-04T16:42:00Z">
        <w:r w:rsidR="00D420C1">
          <w:t>algorithms</w:t>
        </w:r>
      </w:ins>
      <w:ins w:id="921" w:author="Matthew Hamilton" w:date="2023-04-04T11:17:00Z">
        <w:r w:rsidR="003C5D6A">
          <w:t xml:space="preserve"> and data in distinct files and locations (as opposed to hard coding - embedding data such as parameter values into source code) </w:t>
        </w:r>
      </w:ins>
      <w:ins w:id="922" w:author="Matthew Hamilton" w:date="2023-04-04T16:42:00Z">
        <w:r w:rsidR="00D420C1">
          <w:t>which</w:t>
        </w:r>
      </w:ins>
      <w:ins w:id="923" w:author="Matthew Hamilton" w:date="2023-04-04T11:17:00Z">
        <w:r w:rsidR="003C5D6A">
          <w:t xml:space="preserve"> </w:t>
        </w:r>
      </w:ins>
      <w:ins w:id="924" w:author="Matthew Hamilton" w:date="2023-04-13T17:33:00Z">
        <w:r w:rsidR="006A52EB">
          <w:t>fa</w:t>
        </w:r>
      </w:ins>
      <w:ins w:id="925" w:author="Matthew Hamilton" w:date="2023-04-13T17:34:00Z">
        <w:r w:rsidR="006A52EB">
          <w:t>cilitates</w:t>
        </w:r>
      </w:ins>
      <w:ins w:id="926" w:author="Matthew Hamilton" w:date="2023-04-04T11:17:00Z">
        <w:r w:rsidR="003C5D6A">
          <w:t xml:space="preserve"> selective modif</w:t>
        </w:r>
      </w:ins>
      <w:ins w:id="927" w:author="Matthew Hamilton" w:date="2023-04-13T17:34:00Z">
        <w:r w:rsidR="006A52EB">
          <w:t>ication of</w:t>
        </w:r>
      </w:ins>
      <w:ins w:id="928" w:author="Matthew Hamilton" w:date="2023-04-04T11:17:00Z">
        <w:r w:rsidR="003C5D6A">
          <w:t xml:space="preserve"> model components.</w:t>
        </w:r>
      </w:ins>
      <w:ins w:id="929" w:author="Matthew Hamilton" w:date="2023-04-04T11:23:00Z">
        <w:r w:rsidR="00A12C19">
          <w:t xml:space="preserve"> </w:t>
        </w:r>
      </w:ins>
      <w:ins w:id="930" w:author="Matthew Hamilton" w:date="2023-04-04T11:57:00Z">
        <w:r w:rsidR="00396AAA">
          <w:t xml:space="preserve">This benefit </w:t>
        </w:r>
      </w:ins>
      <w:ins w:id="931" w:author="Matthew Hamilton" w:date="2023-04-04T16:43:00Z">
        <w:r w:rsidR="00D70E97">
          <w:t>can be further</w:t>
        </w:r>
      </w:ins>
      <w:ins w:id="932" w:author="Matthew Hamilton" w:date="2023-04-04T11:57:00Z">
        <w:r w:rsidR="00396AAA">
          <w:t xml:space="preserve"> enhanced </w:t>
        </w:r>
      </w:ins>
      <w:ins w:id="933" w:author="Matthew Hamilton" w:date="2023-04-04T16:43:00Z">
        <w:r w:rsidR="00D70E97">
          <w:t>if</w:t>
        </w:r>
      </w:ins>
      <w:ins w:id="934" w:author="Matthew Hamilton" w:date="2023-04-04T11:56:00Z">
        <w:r w:rsidR="00396AAA">
          <w:t xml:space="preserve"> model developers adopt a modular approach, in which a model is constructed from multiple reusable and replaceable sub-models (modules) [19]. </w:t>
        </w:r>
      </w:ins>
      <w:ins w:id="935" w:author="Matthew Hamilton" w:date="2023-04-04T11:26:00Z">
        <w:del w:id="936" w:author="Matthew Hamilton" w:date="2023-03-23T14:29:00Z">
          <w:r w:rsidR="00A12C19" w:rsidDel="00163A06">
            <w:delText>The resource and skills intensive undertaking of m</w:delText>
          </w:r>
        </w:del>
        <w:del w:id="937" w:author="Matthew Hamilton" w:date="2023-03-23T15:20:00Z">
          <w:r w:rsidR="00A12C19" w:rsidDel="00B57483">
            <w:delText>odelling could be made more tractable if it was easier for</w:delText>
          </w:r>
        </w:del>
        <w:del w:id="938" w:author="Matthew Hamilton" w:date="2023-04-03T13:20:00Z">
          <w:r w:rsidR="00A12C19" w:rsidDel="00C65C86">
            <w:delText xml:space="preserve"> health economi</w:delText>
          </w:r>
        </w:del>
        <w:del w:id="939" w:author="Matthew Hamilton" w:date="2023-03-23T15:20:00Z">
          <w:r w:rsidR="00A12C19" w:rsidDel="00B57483">
            <w:delText>sts</w:delText>
          </w:r>
        </w:del>
        <w:del w:id="940" w:author="Matthew Hamilton" w:date="2023-04-03T13:20:00Z">
          <w:r w:rsidR="00A12C19" w:rsidDel="00C65C86">
            <w:delText xml:space="preserve"> to re-use </w:delText>
          </w:r>
        </w:del>
        <w:del w:id="941" w:author="Matthew Hamilton" w:date="2023-03-23T15:21:00Z">
          <w:r w:rsidR="00A12C19" w:rsidDel="00B57483">
            <w:delText>each other’s models</w:delText>
          </w:r>
        </w:del>
        <w:del w:id="942" w:author="Matthew Hamilton" w:date="2023-04-03T13:20:00Z">
          <w:r w:rsidR="00A12C19" w:rsidDel="00C65C86">
            <w:delText xml:space="preserve"> [14]. However, as many health economic models are owned by pharmaceutical companies and consultancies, commercial considerations can limit the reuse of models and their constituent code and data [13]. </w:delText>
          </w:r>
        </w:del>
        <w:r w:rsidR="00A12C19">
          <w:t xml:space="preserve">To </w:t>
        </w:r>
      </w:ins>
      <w:ins w:id="943" w:author="Matthew Hamilton" w:date="2023-04-04T11:27:00Z">
        <w:r w:rsidR="00A12C19">
          <w:t>grant permissions to others to use and adapt models</w:t>
        </w:r>
      </w:ins>
      <w:ins w:id="944" w:author="Matthew Hamilton" w:date="2023-04-04T16:44:00Z">
        <w:r w:rsidR="00D70E97">
          <w:t xml:space="preserve"> and their components</w:t>
        </w:r>
      </w:ins>
      <w:ins w:id="945" w:author="Matthew Hamilton" w:date="2023-04-04T11:26:00Z">
        <w:r w:rsidR="00A12C19">
          <w:t xml:space="preserve">, health economists can avail of two broad categories of </w:t>
        </w:r>
        <w:proofErr w:type="gramStart"/>
        <w:r w:rsidR="00A12C19">
          <w:t>open source</w:t>
        </w:r>
        <w:proofErr w:type="gramEnd"/>
        <w:r w:rsidR="00A12C19">
          <w:t xml:space="preserve"> licensing options. Some guidance strongly recommends the use of permissive licensing [39] that provides users with great flexibility as to the purposes (including commercial) for which content can be re-used. An alternative approach is to use copyleft licenses [46] that can require content users to distribute any derivative works they create under similar open</w:t>
        </w:r>
      </w:ins>
      <w:ins w:id="946" w:author="Matthew Hamilton" w:date="2023-04-04T16:45:00Z">
        <w:r w:rsidR="00D70E97">
          <w:t>-</w:t>
        </w:r>
      </w:ins>
      <w:ins w:id="947" w:author="Matthew Hamilton" w:date="2023-04-04T11:26:00Z">
        <w:r w:rsidR="00A12C19">
          <w:t xml:space="preserve">source arrangements. </w:t>
        </w:r>
      </w:ins>
    </w:p>
    <w:p w14:paraId="2E552B84" w14:textId="29021543" w:rsidR="006326C1" w:rsidDel="009736A2" w:rsidRDefault="001023AB" w:rsidP="00467032">
      <w:pPr>
        <w:pStyle w:val="BodyText"/>
        <w:rPr>
          <w:del w:id="948" w:author="Matthew Hamilton" w:date="2023-03-23T13:27:00Z"/>
        </w:rPr>
      </w:pPr>
      <w:del w:id="949" w:author="Matthew Hamilton" w:date="2023-03-23T13:27:00Z">
        <w:r w:rsidDel="009A5753">
          <w:delText>Guidance on transparency in health economic modelling published over ten years ago [12] made recommendations on documenting models but notably did not include recommendations on sharing model code and data. However, more recent and multidisciplinary healthcare modelling guidance [2] recommends using existing digital repository services to make these types of digital model artefacts publicly available. Some repositories such as GitHub [36] provide tools for disseminating work in progress code and providing highly transparent records of the complete development history and individual authorship contributions of a software project. Other repositories such as Zenodo [37] and Dataverse [38] provide persistent storage solutions that generate a Digital Object Identifier (DOI) for each code and data collection.</w:delText>
        </w:r>
      </w:del>
    </w:p>
    <w:p w14:paraId="1473388E" w14:textId="1F2EE867" w:rsidR="006326C1" w:rsidDel="009A5753" w:rsidRDefault="001023AB">
      <w:pPr>
        <w:pStyle w:val="BodyText"/>
        <w:rPr>
          <w:del w:id="950" w:author="Matthew Hamilton" w:date="2023-03-23T13:27:00Z"/>
        </w:rPr>
      </w:pPr>
      <w:del w:id="951" w:author="Matthew Hamilton" w:date="2023-03-23T13:27:00Z">
        <w:r w:rsidDel="009A5753">
          <w:delText>Model code and data should be clearly documented, potentially with different versions for technical and non-technical users [12]. Consistent use of meaningful naming conventions when authoring code is recommended [39,40]. Code can be made easier to follow by using the practices of abstraction [41], where only simple, high level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RMarkdown [43] that integrate computer code with plain English descriptions.</w:delText>
        </w:r>
      </w:del>
    </w:p>
    <w:p w14:paraId="234D4BA5" w14:textId="185C1461" w:rsidR="006326C1" w:rsidDel="009A5753" w:rsidRDefault="001023AB">
      <w:pPr>
        <w:pStyle w:val="BodyText"/>
        <w:rPr>
          <w:del w:id="952" w:author="Matthew Hamilton" w:date="2023-03-23T13:27:00Z"/>
        </w:rPr>
      </w:pPr>
      <w:del w:id="953" w:author="Matthew Hamilton" w:date="2023-03-23T13:27:00Z">
        <w:r w:rsidDel="009A5753">
          <w:delText>An essential component of quality assuring health economic models is verification - ensuring that calculations are correct and consistent with model specifications [44]. One useful concept for informing model users about the extensiveness of verification checks is code coverage [45] - the proportion of model code that has been explicitly tested. 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delText>
        </w:r>
      </w:del>
    </w:p>
    <w:p w14:paraId="675BCB49" w14:textId="0C5C9DF3" w:rsidR="006326C1" w:rsidDel="009A5753" w:rsidRDefault="001023AB">
      <w:pPr>
        <w:pStyle w:val="BodyText"/>
        <w:rPr>
          <w:del w:id="954" w:author="Matthew Hamilton" w:date="2023-03-23T13:27:00Z"/>
        </w:rPr>
      </w:pPr>
      <w:del w:id="955" w:author="Matthew Hamilton" w:date="2023-03-23T13:27:00Z">
        <w:r w:rsidDel="009A5753">
          <w:delText>Code and data should be distributed with tools that make it easy for potential users to appropriately cite each model artefact.</w:delText>
        </w:r>
      </w:del>
    </w:p>
    <w:p w14:paraId="4792A143" w14:textId="11974C6B" w:rsidR="006326C1" w:rsidDel="006E2DCB" w:rsidRDefault="001023AB">
      <w:pPr>
        <w:pStyle w:val="Heading3"/>
        <w:rPr>
          <w:del w:id="956" w:author="Matthew Hamilton" w:date="2023-03-23T13:37:00Z"/>
        </w:rPr>
      </w:pPr>
      <w:bookmarkStart w:id="957" w:name="standards-for-a-reusable-moshem"/>
      <w:bookmarkEnd w:id="770"/>
      <w:del w:id="958" w:author="Matthew Hamilton" w:date="2023-03-23T13:37:00Z">
        <w:r w:rsidDel="006E2DCB">
          <w:delText xml:space="preserve">Standards for a reusable </w:delText>
        </w:r>
      </w:del>
      <w:del w:id="959" w:author="Matthew Hamilton" w:date="2023-03-23T11:18:00Z">
        <w:r w:rsidDel="00F07D30">
          <w:delText>MOSHEM</w:delText>
        </w:r>
      </w:del>
    </w:p>
    <w:p w14:paraId="194C2018" w14:textId="39A854CF" w:rsidR="00F21A13" w:rsidDel="00A12C19" w:rsidRDefault="00F21A13" w:rsidP="00467032">
      <w:pPr>
        <w:pStyle w:val="BodyText"/>
        <w:rPr>
          <w:del w:id="960" w:author="Matthew Hamilton" w:date="2023-04-04T11:26:00Z"/>
          <w:moveTo w:id="961" w:author="Matthew Hamilton" w:date="2023-03-23T12:26:00Z"/>
        </w:rPr>
      </w:pPr>
      <w:moveToRangeStart w:id="962" w:author="Matthew Hamilton" w:date="2023-03-23T12:26:00Z" w:name="move130466798"/>
      <w:moveTo w:id="963" w:author="Matthew Hamilton" w:date="2023-03-23T12:26:00Z">
        <w:del w:id="964" w:author="Matthew Hamilton" w:date="2023-03-23T14:29:00Z">
          <w:r w:rsidDel="00163A06">
            <w:delText>The resource and skills intensive undertaking of m</w:delText>
          </w:r>
        </w:del>
        <w:del w:id="965" w:author="Matthew Hamilton" w:date="2023-03-23T15:20:00Z">
          <w:r w:rsidDel="00B57483">
            <w:delText>odelling could be made more tractable if it was easier for</w:delText>
          </w:r>
        </w:del>
        <w:del w:id="966" w:author="Matthew Hamilton" w:date="2023-04-03T13:20:00Z">
          <w:r w:rsidDel="00C65C86">
            <w:delText xml:space="preserve"> health economi</w:delText>
          </w:r>
        </w:del>
        <w:del w:id="967" w:author="Matthew Hamilton" w:date="2023-03-23T15:20:00Z">
          <w:r w:rsidDel="00B57483">
            <w:delText>sts</w:delText>
          </w:r>
        </w:del>
        <w:del w:id="968" w:author="Matthew Hamilton" w:date="2023-04-03T13:20:00Z">
          <w:r w:rsidDel="00C65C86">
            <w:delText xml:space="preserve"> to re-use </w:delText>
          </w:r>
        </w:del>
        <w:del w:id="969" w:author="Matthew Hamilton" w:date="2023-03-23T15:21:00Z">
          <w:r w:rsidDel="00B57483">
            <w:delText>each other’s models</w:delText>
          </w:r>
        </w:del>
        <w:del w:id="970" w:author="Matthew Hamilton" w:date="2023-04-03T13:20:00Z">
          <w:r w:rsidDel="00C65C86">
            <w:delText xml:space="preserve"> [14]. However, as many health economic models are owned by pharmaceutical companies and consultancies, commercial considerations can limit the reuse of models and their constituent code and data [13]. </w:delText>
          </w:r>
        </w:del>
        <w:del w:id="971" w:author="Matthew Hamilton" w:date="2023-03-23T14:22:00Z">
          <w:r w:rsidDel="00BF7B51">
            <w:delText>Legal and ethical i</w:delText>
          </w:r>
        </w:del>
        <w:del w:id="972" w:author="Matthew Hamilton" w:date="2023-04-04T11:26:00Z">
          <w:r w:rsidDel="00A12C19">
            <w:delText xml:space="preserve">ssues such as privacy and confidentiality </w:delText>
          </w:r>
        </w:del>
        <w:del w:id="973" w:author="Matthew Hamilton" w:date="2023-03-23T15:22:00Z">
          <w:r w:rsidDel="00B57483">
            <w:delText xml:space="preserve">requirements </w:delText>
          </w:r>
        </w:del>
        <w:del w:id="974" w:author="Matthew Hamilton" w:date="2023-03-23T14:22:00Z">
          <w:r w:rsidDel="00BF7B51">
            <w:delText>further</w:delText>
          </w:r>
        </w:del>
        <w:del w:id="975" w:author="Matthew Hamilton" w:date="2023-04-04T11:26:00Z">
          <w:r w:rsidDel="00A12C19">
            <w:delText xml:space="preserve"> limit public release of some model artefacts [15]. </w:delText>
          </w:r>
        </w:del>
        <w:del w:id="976" w:author="Matthew Hamilton" w:date="2023-03-23T14:27:00Z">
          <w:r w:rsidDel="00163A06">
            <w:delText>T</w:delText>
          </w:r>
        </w:del>
        <w:del w:id="977" w:author="Matthew Hamilton" w:date="2023-04-04T10:49:00Z">
          <w:r w:rsidDel="00B118F8">
            <w:delText>ransfer</w:delText>
          </w:r>
        </w:del>
        <w:del w:id="978" w:author="Matthew Hamilton" w:date="2023-03-23T14:27:00Z">
          <w:r w:rsidDel="00163A06">
            <w:delText>ring</w:delText>
          </w:r>
        </w:del>
        <w:del w:id="979" w:author="Matthew Hamilton" w:date="2023-04-04T10:49:00Z">
          <w:r w:rsidDel="00B118F8">
            <w:delText xml:space="preserve"> a health economic model developed for one jurisdiction for application in another typically involves retaining some features and updating others [16]. </w:delText>
          </w:r>
        </w:del>
        <w:del w:id="980" w:author="Matthew Hamilton" w:date="2023-03-23T14:27:00Z">
          <w:r w:rsidDel="00163A06">
            <w:delText xml:space="preserve">However, </w:delText>
          </w:r>
          <w:commentRangeStart w:id="981"/>
          <w:r w:rsidDel="00163A06">
            <w:delText xml:space="preserve">models do not always make implementation choices </w:delText>
          </w:r>
          <w:commentRangeEnd w:id="981"/>
          <w:r w:rsidDel="00163A06">
            <w:rPr>
              <w:rStyle w:val="CommentReference"/>
            </w:rPr>
            <w:commentReference w:id="981"/>
          </w:r>
        </w:del>
        <w:del w:id="982" w:author="Matthew Hamilton" w:date="2023-03-23T14:12:00Z">
          <w:r w:rsidDel="00BF7B51">
            <w:delText xml:space="preserve">(for example, use of concepts with standardised meanings across jurisdictions, supplying context specific data as replaceable data-packs and distributing source code under licenses that allow derivative works) </w:delText>
          </w:r>
        </w:del>
        <w:del w:id="983" w:author="Matthew Hamilton" w:date="2023-03-23T14:27:00Z">
          <w:r w:rsidDel="00163A06">
            <w:delText>that facilitate model transferability.</w:delText>
          </w:r>
        </w:del>
      </w:moveTo>
    </w:p>
    <w:moveToRangeEnd w:id="962"/>
    <w:p w14:paraId="683F3F7C" w14:textId="06EC9846" w:rsidR="00847619" w:rsidRDefault="00AE351C" w:rsidP="00847619">
      <w:pPr>
        <w:pStyle w:val="BodyText"/>
        <w:rPr>
          <w:ins w:id="984" w:author="Matthew Hamilton" w:date="2023-03-23T13:29:00Z"/>
        </w:rPr>
      </w:pPr>
      <w:ins w:id="985" w:author="Matthew Hamilton" w:date="2023-04-05T13:58:00Z">
        <w:r>
          <w:t>Guidelines</w:t>
        </w:r>
      </w:ins>
      <w:ins w:id="986" w:author="Matthew Hamilton" w:date="2023-03-23T13:29:00Z">
        <w:r w:rsidR="00847619">
          <w:t xml:space="preserve"> for a reusable </w:t>
        </w:r>
      </w:ins>
      <w:ins w:id="987" w:author="Matthew Hamilton" w:date="2023-04-11T13:48:00Z">
        <w:r w:rsidR="00455FB7">
          <w:t>CHEM</w:t>
        </w:r>
      </w:ins>
      <w:ins w:id="988" w:author="Matthew Hamilton" w:date="2023-03-23T13:29:00Z">
        <w:r w:rsidR="00847619">
          <w:t>:</w:t>
        </w:r>
      </w:ins>
    </w:p>
    <w:p w14:paraId="3548ED58" w14:textId="2804D9E4" w:rsidR="008F3C7A" w:rsidRDefault="008F3C7A" w:rsidP="00B720A7">
      <w:pPr>
        <w:pStyle w:val="FirstParagraph"/>
        <w:numPr>
          <w:ilvl w:val="0"/>
          <w:numId w:val="35"/>
        </w:numPr>
        <w:rPr>
          <w:ins w:id="989" w:author="Matthew Hamilton" w:date="2023-04-04T10:45:00Z"/>
        </w:rPr>
      </w:pPr>
      <w:ins w:id="990" w:author="Matthew Hamilton" w:date="2023-04-04T10:06:00Z">
        <w:r>
          <w:lastRenderedPageBreak/>
          <w:t>R</w:t>
        </w:r>
      </w:ins>
      <w:ins w:id="991" w:author="Matthew Hamilton" w:date="2023-04-04T10:45:00Z">
        <w:r w:rsidR="0060362E">
          <w:t>1</w:t>
        </w:r>
      </w:ins>
      <w:ins w:id="992" w:author="Matthew Hamilton" w:date="2023-04-04T10:06:00Z">
        <w:r>
          <w:t xml:space="preserve">: </w:t>
        </w:r>
      </w:ins>
      <w:ins w:id="993" w:author="Matthew Hamilton" w:date="2023-04-05T13:56:00Z">
        <w:r w:rsidR="00B720A7" w:rsidRPr="00B720A7">
          <w:rPr>
            <w:lang w:val="en-AU"/>
          </w:rPr>
          <w:t>Model code and data are implemented to facilitate both generalizability and transferability.</w:t>
        </w:r>
      </w:ins>
    </w:p>
    <w:p w14:paraId="1ABE56BF" w14:textId="1940E675" w:rsidR="009736A2" w:rsidRPr="006E2DCB" w:rsidRDefault="0060362E">
      <w:pPr>
        <w:pStyle w:val="BodyText"/>
        <w:numPr>
          <w:ilvl w:val="0"/>
          <w:numId w:val="35"/>
        </w:numPr>
        <w:rPr>
          <w:ins w:id="994" w:author="Matthew Hamilton" w:date="2023-03-23T12:26:00Z"/>
        </w:rPr>
        <w:pPrChange w:id="995" w:author="Matthew Hamilton" w:date="2023-04-03T17:30:00Z">
          <w:pPr>
            <w:pStyle w:val="FirstParagraph"/>
          </w:pPr>
        </w:pPrChange>
      </w:pPr>
      <w:ins w:id="996" w:author="Matthew Hamilton" w:date="2023-04-04T10:45:00Z">
        <w:r>
          <w:t xml:space="preserve">R2: </w:t>
        </w:r>
      </w:ins>
      <w:ins w:id="997" w:author="Matthew Hamilton" w:date="2023-04-05T13:56:00Z">
        <w:r w:rsidR="00B720A7" w:rsidRPr="00B720A7">
          <w:t>Anyone can reuse model code and non-confidential data, in whole or in part, without charge under terms of use permitting derivative works.</w:t>
        </w:r>
      </w:ins>
    </w:p>
    <w:p w14:paraId="5F4156D6" w14:textId="4F444EFE" w:rsidR="006326C1" w:rsidDel="00CE601B" w:rsidRDefault="001023AB" w:rsidP="007F154A">
      <w:pPr>
        <w:pStyle w:val="FirstParagraph"/>
        <w:rPr>
          <w:del w:id="998" w:author="Matthew Hamilton" w:date="2023-03-23T15:07:00Z"/>
        </w:rPr>
      </w:pPr>
      <w:del w:id="999" w:author="Matthew Hamilton" w:date="2023-03-23T15:07:00Z">
        <w:r w:rsidDel="006A0CB4">
          <w:delText xml:space="preserve">To make model code and data widely re-usable by others, it is important to provide users with appropriate and explicit permissions. </w:delText>
        </w:r>
      </w:del>
      <w:del w:id="1000" w:author="Matthew Hamilton" w:date="2023-03-23T14:18:00Z">
        <w:r w:rsidDel="00BF7B51">
          <w:delText xml:space="preserve">In the context of open source models, there are two broad categories of licensing options. Some guidance strongly recommends the use of permissive licensing [39] that provides users with great flexibility as to the purposes (including commercial) for which the content could be re-used. An alternative approach is to use copyleft licenses [46] that can require content users to distribute any derivative works they create under similar open source arrangements. </w:delText>
        </w:r>
      </w:del>
      <w:del w:id="1001" w:author="Matthew Hamilton" w:date="2023-03-23T15:07:00Z">
        <w:r w:rsidDel="006A0CB4">
          <w:delText>For code, it may be appropriate to adopt the prevailing open source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delText>
        </w:r>
      </w:del>
    </w:p>
    <w:p w14:paraId="29452758" w14:textId="77777777" w:rsidR="00CE601B" w:rsidRPr="00CE601B" w:rsidRDefault="00CE601B">
      <w:pPr>
        <w:pStyle w:val="BodyText"/>
        <w:rPr>
          <w:ins w:id="1002" w:author="Matthew Hamilton" w:date="2023-04-05T15:23:00Z"/>
        </w:rPr>
        <w:pPrChange w:id="1003" w:author="Matthew Hamilton" w:date="2023-04-05T15:23:00Z">
          <w:pPr>
            <w:pStyle w:val="FirstParagraph"/>
          </w:pPr>
        </w:pPrChange>
      </w:pPr>
    </w:p>
    <w:p w14:paraId="68AD453A" w14:textId="5D57ADF4" w:rsidR="006326C1" w:rsidDel="006A0CB4" w:rsidRDefault="00A93CD8" w:rsidP="007B5AFD">
      <w:pPr>
        <w:pStyle w:val="BodyText"/>
        <w:rPr>
          <w:del w:id="1004" w:author="Matthew Hamilton" w:date="2023-03-23T15:07:00Z"/>
        </w:rPr>
        <w:pPrChange w:id="1005" w:author="Matthew Hamilton" w:date="2023-04-13T18:19:00Z">
          <w:pPr>
            <w:pStyle w:val="BodyText"/>
          </w:pPr>
        </w:pPrChange>
      </w:pPr>
      <w:ins w:id="1006" w:author="Matthew Hamilton" w:date="2023-04-13T18:14:00Z">
        <w:r>
          <w:t xml:space="preserve">Ensuring that a model is regular reviewed to </w:t>
        </w:r>
      </w:ins>
      <w:ins w:id="1007" w:author="Matthew Hamilton" w:date="2023-04-13T18:15:00Z">
        <w:r>
          <w:t xml:space="preserve">identify and </w:t>
        </w:r>
      </w:ins>
      <w:ins w:id="1008" w:author="Matthew Hamilton" w:date="2023-04-13T18:18:00Z">
        <w:r w:rsidR="007B5AFD">
          <w:t xml:space="preserve">implement required improvements is a </w:t>
        </w:r>
        <w:proofErr w:type="spellStart"/>
        <w:r w:rsidR="007B5AFD">
          <w:t>receommended</w:t>
        </w:r>
        <w:proofErr w:type="spellEnd"/>
        <w:r w:rsidR="007B5AFD">
          <w:t xml:space="preserve"> </w:t>
        </w:r>
        <w:proofErr w:type="spellStart"/>
        <w:r w:rsidR="007B5AFD">
          <w:t>defence</w:t>
        </w:r>
        <w:proofErr w:type="spellEnd"/>
        <w:r w:rsidR="007B5AFD">
          <w:t xml:space="preserve"> against</w:t>
        </w:r>
      </w:ins>
      <w:ins w:id="1009" w:author="Matthew Hamilton" w:date="2023-04-13T18:19:00Z">
        <w:r w:rsidR="007B5AFD">
          <w:t xml:space="preserve"> model validity decay </w:t>
        </w:r>
      </w:ins>
      <w:ins w:id="1010" w:author="Matthew Hamilton" w:date="2023-04-13T18:13:00Z">
        <w:r>
          <w:t>[</w:t>
        </w:r>
        <w:r>
          <w:fldChar w:fldCharType="begin"/>
        </w:r>
        <w:r>
          <w:instrText>HYPERLINK "https://doi.org/10.1098%2Frsos.172096" \t "_blank"</w:instrText>
        </w:r>
        <w:r>
          <w:fldChar w:fldCharType="separate"/>
        </w:r>
        <w:r>
          <w:rPr>
            <w:rStyle w:val="Hyperlink"/>
            <w:rFonts w:ascii="Helvetica Neue" w:hAnsi="Helvetica Neue"/>
            <w:color w:val="4C2C92"/>
          </w:rPr>
          <w:t>10.1098/rsos.172096</w:t>
        </w:r>
        <w:r>
          <w:rPr>
            <w:rStyle w:val="Hyperlink"/>
            <w:rFonts w:ascii="Helvetica Neue" w:hAnsi="Helvetica Neue"/>
            <w:color w:val="4C2C92"/>
          </w:rPr>
          <w:fldChar w:fldCharType="end"/>
        </w:r>
        <w:r>
          <w:t>].</w:t>
        </w:r>
      </w:ins>
      <w:ins w:id="1011" w:author="Matthew Hamilton" w:date="2023-04-04T17:18:00Z">
        <w:r w:rsidR="000D61DE">
          <w:t>Key</w:t>
        </w:r>
      </w:ins>
      <w:ins w:id="1012" w:author="Matthew Hamilton" w:date="2023-04-04T17:17:00Z">
        <w:r w:rsidR="000D61DE">
          <w:t xml:space="preserve"> enabler</w:t>
        </w:r>
      </w:ins>
      <w:ins w:id="1013" w:author="Matthew Hamilton" w:date="2023-04-04T17:20:00Z">
        <w:r w:rsidR="000D61DE">
          <w:t>s</w:t>
        </w:r>
      </w:ins>
      <w:ins w:id="1014" w:author="Matthew Hamilton" w:date="2023-04-04T17:17:00Z">
        <w:r w:rsidR="000D61DE">
          <w:t xml:space="preserve"> of sustainable </w:t>
        </w:r>
      </w:ins>
      <w:ins w:id="1015" w:author="Matthew Hamilton" w:date="2023-04-13T18:19:00Z">
        <w:r w:rsidR="007B5AFD">
          <w:t xml:space="preserve">maintenance of </w:t>
        </w:r>
      </w:ins>
      <w:ins w:id="1016" w:author="Matthew Hamilton" w:date="2023-04-04T17:17:00Z">
        <w:r w:rsidR="000D61DE">
          <w:t>open source research software</w:t>
        </w:r>
      </w:ins>
      <w:ins w:id="1017" w:author="Matthew Hamilton" w:date="2023-04-04T17:18:00Z">
        <w:r w:rsidR="000D61DE">
          <w:t xml:space="preserve"> are</w:t>
        </w:r>
      </w:ins>
      <w:del w:id="1018" w:author="Matthew Hamilton" w:date="2023-03-23T14:13:00Z">
        <w:r w:rsidR="001023AB" w:rsidDel="00BF7B51">
          <w:delText xml:space="preserve">Storing model code and data in separate files and locations (as opposed to hard coding - embedding data into source code) can make it easier to apply models to different decision contexts and to selectively restrict access to data that are confidential, while disseminating all other model artefacts. </w:delText>
        </w:r>
      </w:del>
      <w:del w:id="1019" w:author="Matthew Hamilton" w:date="2023-03-23T15:07:00Z">
        <w:r w:rsidR="001023AB" w:rsidDel="006A0CB4">
          <w:delText>Clear distinctions should be made between model modules (code that defines abstract data structures and the algorithms that can be applied to data described by these structures), model datasets (digital information such as parameter values, unit records, etc) and model analyses (code that links model datasets to model modules and specifies the algorithms to apply to data associated with each module).</w:delText>
        </w:r>
      </w:del>
    </w:p>
    <w:p w14:paraId="5A45BB14" w14:textId="5D7006A4" w:rsidR="006326C1" w:rsidDel="006A0CB4" w:rsidRDefault="001023AB">
      <w:pPr>
        <w:pStyle w:val="BodyText"/>
        <w:rPr>
          <w:del w:id="1020" w:author="Matthew Hamilton" w:date="2023-03-23T15:07:00Z"/>
        </w:rPr>
      </w:pPr>
      <w:del w:id="1021" w:author="Matthew Hamilton" w:date="2023-03-23T15:07:00Z">
        <w:r w:rsidDel="006A0CB4">
          <w:delTex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Writing algorithms as collections of functions (short, self-contained and reusable software routines that each perform a discrete task) is recommended as good practice for scientific computing [39]. Functions to implement model algorithms can be associated with data structures (also known as a class) via a special type of function called a method. Model modules of a similar type or purpose can be efficiently distributed and documented by bundling them as code libraries. It is good practice to make available test or toy data to demonstrate the use of model algorithms [39].</w:delText>
        </w:r>
      </w:del>
    </w:p>
    <w:p w14:paraId="4026D584" w14:textId="11AD8626" w:rsidR="006326C1" w:rsidDel="006A0CB4" w:rsidRDefault="001023AB">
      <w:pPr>
        <w:pStyle w:val="BodyText"/>
        <w:rPr>
          <w:del w:id="1022" w:author="Matthew Hamilton" w:date="2023-03-23T15:07:00Z"/>
        </w:rPr>
      </w:pPr>
      <w:del w:id="1023" w:author="Matthew Hamilton" w:date="2023-03-23T15:07:00Z">
        <w:r w:rsidDel="006A0CB4">
          <w:delText xml:space="preserve">Statistical models are a common output of health economic evaluations, but they are often not reported in a format that enables others to confidently and reliably re-use them for out of sample prediction [51]. Open source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w:delText>
        </w:r>
      </w:del>
      <w:del w:id="1024" w:author="Matthew Hamilton" w:date="2023-03-23T11:18:00Z">
        <w:r w:rsidDel="00F07D30">
          <w:delText>MOSHEM</w:delText>
        </w:r>
      </w:del>
      <w:del w:id="1025" w:author="Matthew Hamilton" w:date="2023-03-23T15:07:00Z">
        <w:r w:rsidDel="006A0CB4">
          <w:delText>s easier to use is to develop simple user-interfaces for non-technical users.</w:delText>
        </w:r>
      </w:del>
    </w:p>
    <w:p w14:paraId="2CDA0E55" w14:textId="5E04F28D" w:rsidR="006326C1" w:rsidDel="006A0CB4" w:rsidRDefault="001023AB">
      <w:pPr>
        <w:pStyle w:val="Heading3"/>
        <w:rPr>
          <w:del w:id="1026" w:author="Matthew Hamilton" w:date="2023-03-23T15:11:00Z"/>
        </w:rPr>
      </w:pPr>
      <w:bookmarkStart w:id="1027" w:name="standards-for-an-updatable-moshem"/>
      <w:bookmarkEnd w:id="957"/>
      <w:del w:id="1028" w:author="Matthew Hamilton" w:date="2023-03-23T15:11:00Z">
        <w:r w:rsidDel="006A0CB4">
          <w:delText xml:space="preserve">Standards for an updatable </w:delText>
        </w:r>
      </w:del>
      <w:del w:id="1029" w:author="Matthew Hamilton" w:date="2023-03-23T11:18:00Z">
        <w:r w:rsidDel="00F07D30">
          <w:delText>MOSHEM</w:delText>
        </w:r>
      </w:del>
    </w:p>
    <w:p w14:paraId="183439D2" w14:textId="55D25D33" w:rsidR="00207F01" w:rsidRDefault="00476536" w:rsidP="007F154A">
      <w:pPr>
        <w:pStyle w:val="FirstParagraph"/>
        <w:rPr>
          <w:ins w:id="1030" w:author="Matthew Hamilton" w:date="2023-03-23T16:43:00Z"/>
        </w:rPr>
      </w:pPr>
      <w:ins w:id="1031" w:author="Matthew Hamilton" w:date="2023-03-23T16:04:00Z">
        <w:r>
          <w:t xml:space="preserve"> committed</w:t>
        </w:r>
      </w:ins>
      <w:ins w:id="1032" w:author="Matthew Hamilton" w:date="2023-03-23T16:18:00Z">
        <w:r w:rsidR="009C6FD4">
          <w:t>, adequately resourced</w:t>
        </w:r>
      </w:ins>
      <w:ins w:id="1033" w:author="Matthew Hamilton" w:date="2023-03-23T16:04:00Z">
        <w:r>
          <w:t xml:space="preserve"> core development team and active user community </w:t>
        </w:r>
      </w:ins>
      <w:commentRangeStart w:id="1034"/>
      <w:ins w:id="1035" w:author="Matthew Hamilton" w:date="2023-03-23T16:05:00Z">
        <w:r>
          <w:t xml:space="preserve">[REF]. </w:t>
        </w:r>
        <w:commentRangeEnd w:id="1034"/>
        <w:r>
          <w:rPr>
            <w:rStyle w:val="CommentReference"/>
          </w:rPr>
          <w:commentReference w:id="1034"/>
        </w:r>
      </w:ins>
      <w:ins w:id="1036" w:author="Matthew Hamilton" w:date="2023-03-23T16:43:00Z">
        <w:r w:rsidR="00207F01" w:rsidRPr="00207F01">
          <w:t xml:space="preserve"> </w:t>
        </w:r>
      </w:ins>
      <w:ins w:id="1037" w:author="Matthew Hamilton" w:date="2023-04-04T17:31:00Z">
        <w:r w:rsidR="005E704F">
          <w:t xml:space="preserve">Currently, the core development team for a </w:t>
        </w:r>
      </w:ins>
      <w:ins w:id="1038" w:author="Matthew Hamilton" w:date="2023-04-11T13:48:00Z">
        <w:r w:rsidR="00455FB7">
          <w:t>CHEM</w:t>
        </w:r>
      </w:ins>
      <w:ins w:id="1039" w:author="Matthew Hamilton" w:date="2023-04-04T17:31:00Z">
        <w:r w:rsidR="005E704F">
          <w:t xml:space="preserve"> will be typically be funded to produce </w:t>
        </w:r>
      </w:ins>
      <w:ins w:id="1040" w:author="Matthew Hamilton" w:date="2023-04-04T17:26:00Z">
        <w:r w:rsidR="005E704F">
          <w:t>a</w:t>
        </w:r>
      </w:ins>
      <w:ins w:id="1041" w:author="Matthew Hamilton" w:date="2023-04-04T17:32:00Z">
        <w:r w:rsidR="005E704F">
          <w:t xml:space="preserve"> project</w:t>
        </w:r>
      </w:ins>
      <w:ins w:id="1042" w:author="Matthew Hamilton" w:date="2023-04-04T17:26:00Z">
        <w:r w:rsidR="005E704F">
          <w:t xml:space="preserve"> end-point </w:t>
        </w:r>
      </w:ins>
      <w:ins w:id="1043" w:author="Matthew Hamilton" w:date="2023-04-04T17:27:00Z">
        <w:r w:rsidR="005E704F">
          <w:t xml:space="preserve">deliverable whose specifications are </w:t>
        </w:r>
      </w:ins>
      <w:ins w:id="1044" w:author="Matthew Hamilton" w:date="2023-04-04T17:32:00Z">
        <w:r w:rsidR="005E704F">
          <w:t xml:space="preserve">well </w:t>
        </w:r>
      </w:ins>
      <w:ins w:id="1045" w:author="Matthew Hamilton" w:date="2023-04-04T17:27:00Z">
        <w:r w:rsidR="005E704F">
          <w:t>defined early in the project</w:t>
        </w:r>
      </w:ins>
      <w:ins w:id="1046" w:author="Matthew Hamilton" w:date="2023-04-04T17:32:00Z">
        <w:r w:rsidR="005E704F">
          <w:t xml:space="preserve">. </w:t>
        </w:r>
      </w:ins>
      <w:ins w:id="1047" w:author="Matthew Hamilton" w:date="2023-04-04T17:53:00Z">
        <w:r w:rsidR="008D1E7F">
          <w:t xml:space="preserve">For </w:t>
        </w:r>
      </w:ins>
      <w:ins w:id="1048" w:author="Matthew Hamilton" w:date="2023-04-04T17:54:00Z">
        <w:r w:rsidR="008D1E7F">
          <w:t xml:space="preserve">more complex and </w:t>
        </w:r>
      </w:ins>
      <w:ins w:id="1049" w:author="Matthew Hamilton" w:date="2023-04-04T17:53:00Z">
        <w:r w:rsidR="008D1E7F">
          <w:t>multi</w:t>
        </w:r>
      </w:ins>
      <w:ins w:id="1050" w:author="Matthew Hamilton" w:date="2023-04-04T17:54:00Z">
        <w:r w:rsidR="008D1E7F">
          <w:t>-purpose</w:t>
        </w:r>
      </w:ins>
      <w:ins w:id="1051" w:author="Matthew Hamilton" w:date="2023-04-04T17:32:00Z">
        <w:r w:rsidR="005E704F">
          <w:t xml:space="preserve"> </w:t>
        </w:r>
      </w:ins>
      <w:ins w:id="1052" w:author="Matthew Hamilton" w:date="2023-04-11T13:48:00Z">
        <w:r w:rsidR="00455FB7">
          <w:t>CHEM</w:t>
        </w:r>
      </w:ins>
      <w:ins w:id="1053" w:author="Matthew Hamilton" w:date="2023-04-04T17:54:00Z">
        <w:r w:rsidR="008D1E7F">
          <w:t>s, particularly those designed to be incorporated into decision support sy</w:t>
        </w:r>
      </w:ins>
      <w:ins w:id="1054" w:author="Matthew Hamilton" w:date="2023-04-04T17:55:00Z">
        <w:r w:rsidR="008D1E7F">
          <w:t>stems</w:t>
        </w:r>
      </w:ins>
      <w:ins w:id="1055" w:author="Matthew Hamilton" w:date="2023-04-04T17:54:00Z">
        <w:r w:rsidR="008D1E7F">
          <w:t xml:space="preserve">, </w:t>
        </w:r>
      </w:ins>
      <w:ins w:id="1056" w:author="Matthew Hamilton" w:date="2023-04-04T17:58:00Z">
        <w:r w:rsidR="002F32AE">
          <w:t>it may be better for development teams to</w:t>
        </w:r>
      </w:ins>
      <w:ins w:id="1057" w:author="Matthew Hamilton" w:date="2023-04-04T17:27:00Z">
        <w:r w:rsidR="005E704F">
          <w:t xml:space="preserve"> </w:t>
        </w:r>
      </w:ins>
      <w:ins w:id="1058" w:author="Matthew Hamilton" w:date="2023-04-04T17:28:00Z">
        <w:r w:rsidR="005E704F">
          <w:t xml:space="preserve">adopt </w:t>
        </w:r>
        <w:commentRangeStart w:id="1059"/>
        <w:commentRangeStart w:id="1060"/>
        <w:r w:rsidR="005E704F">
          <w:t>Agile Software Development</w:t>
        </w:r>
      </w:ins>
      <w:ins w:id="1061" w:author="Matthew Hamilton" w:date="2023-04-04T17:45:00Z">
        <w:r w:rsidR="009170EB">
          <w:t xml:space="preserve">, </w:t>
        </w:r>
      </w:ins>
      <w:commentRangeEnd w:id="1059"/>
      <w:ins w:id="1062" w:author="Matthew Hamilton" w:date="2023-04-11T15:38:00Z">
        <w:r w:rsidR="00C63BE5">
          <w:rPr>
            <w:rStyle w:val="CommentReference"/>
          </w:rPr>
          <w:commentReference w:id="1059"/>
        </w:r>
      </w:ins>
      <w:ins w:id="1063" w:author="Matthew Hamilton" w:date="2023-04-04T17:45:00Z">
        <w:r w:rsidR="009170EB">
          <w:t>an</w:t>
        </w:r>
      </w:ins>
      <w:ins w:id="1064" w:author="Matthew Hamilton" w:date="2023-04-04T17:28:00Z">
        <w:r w:rsidR="005E704F">
          <w:t xml:space="preserve"> </w:t>
        </w:r>
      </w:ins>
      <w:commentRangeEnd w:id="1060"/>
      <w:ins w:id="1065" w:author="Matthew Hamilton" w:date="2023-04-04T17:29:00Z">
        <w:r w:rsidR="005E704F">
          <w:rPr>
            <w:rStyle w:val="CommentReference"/>
          </w:rPr>
          <w:commentReference w:id="1060"/>
        </w:r>
      </w:ins>
      <w:ins w:id="1066" w:author="Matthew Hamilton" w:date="2023-04-04T17:28:00Z">
        <w:r w:rsidR="005E704F">
          <w:t>approach</w:t>
        </w:r>
      </w:ins>
      <w:ins w:id="1067" w:author="Matthew Hamilton" w:date="2023-04-04T17:45:00Z">
        <w:r w:rsidR="009170EB">
          <w:t xml:space="preserve"> that</w:t>
        </w:r>
      </w:ins>
      <w:ins w:id="1068" w:author="Matthew Hamilton" w:date="2023-04-04T17:42:00Z">
        <w:r w:rsidR="00C34C8E">
          <w:t xml:space="preserve"> has been recommended for </w:t>
        </w:r>
        <w:commentRangeStart w:id="1069"/>
        <w:r w:rsidR="00C34C8E">
          <w:t xml:space="preserve">complex </w:t>
        </w:r>
      </w:ins>
      <w:ins w:id="1070" w:author="Matthew Hamilton" w:date="2023-04-04T17:52:00Z">
        <w:r w:rsidR="008D1E7F">
          <w:t xml:space="preserve">public </w:t>
        </w:r>
      </w:ins>
      <w:ins w:id="1071" w:author="Matthew Hamilton" w:date="2023-04-04T17:43:00Z">
        <w:r w:rsidR="00C34C8E">
          <w:t>health software projects</w:t>
        </w:r>
      </w:ins>
      <w:commentRangeEnd w:id="1069"/>
      <w:ins w:id="1072" w:author="Matthew Hamilton" w:date="2023-04-04T17:45:00Z">
        <w:r w:rsidR="009170EB">
          <w:rPr>
            <w:rStyle w:val="CommentReference"/>
          </w:rPr>
          <w:commentReference w:id="1069"/>
        </w:r>
        <w:r w:rsidR="009170EB">
          <w:t>.</w:t>
        </w:r>
      </w:ins>
      <w:ins w:id="1073" w:author="Matthew Hamilton" w:date="2023-04-04T17:43:00Z">
        <w:r w:rsidR="00C34C8E">
          <w:t xml:space="preserve"> </w:t>
        </w:r>
      </w:ins>
      <w:ins w:id="1074" w:author="Matthew Hamilton" w:date="2023-04-04T17:32:00Z">
        <w:r w:rsidR="005E704F">
          <w:t xml:space="preserve"> </w:t>
        </w:r>
      </w:ins>
      <w:ins w:id="1075" w:author="Matthew Hamilton" w:date="2023-04-04T17:43:00Z">
        <w:r w:rsidR="00C34C8E">
          <w:t xml:space="preserve">An Agile </w:t>
        </w:r>
      </w:ins>
      <w:ins w:id="1076" w:author="Matthew Hamilton" w:date="2023-04-04T17:41:00Z">
        <w:r w:rsidR="00C34C8E">
          <w:t>model</w:t>
        </w:r>
      </w:ins>
      <w:ins w:id="1077" w:author="Matthew Hamilton" w:date="2023-04-04T17:34:00Z">
        <w:r w:rsidR="005E704F">
          <w:t xml:space="preserve"> </w:t>
        </w:r>
      </w:ins>
      <w:ins w:id="1078" w:author="Matthew Hamilton" w:date="2023-04-04T17:43:00Z">
        <w:r w:rsidR="00C34C8E">
          <w:t>w</w:t>
        </w:r>
      </w:ins>
      <w:ins w:id="1079" w:author="Matthew Hamilton" w:date="2023-04-04T17:47:00Z">
        <w:r w:rsidR="00A071EA">
          <w:t>ill</w:t>
        </w:r>
      </w:ins>
      <w:ins w:id="1080" w:author="Matthew Hamilton" w:date="2023-04-04T17:46:00Z">
        <w:r w:rsidR="00A071EA">
          <w:t xml:space="preserve"> be less clearly specified</w:t>
        </w:r>
      </w:ins>
      <w:ins w:id="1081" w:author="Matthew Hamilton" w:date="2023-04-04T17:47:00Z">
        <w:r w:rsidR="00A071EA">
          <w:t xml:space="preserve"> </w:t>
        </w:r>
      </w:ins>
      <w:ins w:id="1082" w:author="Matthew Hamilton" w:date="2023-04-04T17:49:00Z">
        <w:r w:rsidR="00D31C7B">
          <w:t>in the initial project plan</w:t>
        </w:r>
      </w:ins>
      <w:ins w:id="1083" w:author="Matthew Hamilton" w:date="2023-04-04T17:47:00Z">
        <w:r w:rsidR="00A071EA">
          <w:t xml:space="preserve">, but will </w:t>
        </w:r>
      </w:ins>
      <w:ins w:id="1084" w:author="Matthew Hamilton" w:date="2023-04-04T18:00:00Z">
        <w:r w:rsidR="002F32AE">
          <w:t xml:space="preserve">instead </w:t>
        </w:r>
      </w:ins>
      <w:ins w:id="1085" w:author="Matthew Hamilton" w:date="2023-04-04T17:37:00Z">
        <w:r w:rsidR="00C34C8E">
          <w:t xml:space="preserve">continually </w:t>
        </w:r>
      </w:ins>
      <w:ins w:id="1086" w:author="Matthew Hamilton" w:date="2023-04-04T17:34:00Z">
        <w:r w:rsidR="005E704F">
          <w:t>develop</w:t>
        </w:r>
      </w:ins>
      <w:ins w:id="1087" w:author="Matthew Hamilton" w:date="2023-04-04T17:36:00Z">
        <w:r w:rsidR="00C34C8E">
          <w:t xml:space="preserve"> in </w:t>
        </w:r>
      </w:ins>
      <w:ins w:id="1088" w:author="Matthew Hamilton" w:date="2023-04-04T17:37:00Z">
        <w:r w:rsidR="00C34C8E">
          <w:t>response to</w:t>
        </w:r>
      </w:ins>
      <w:ins w:id="1089" w:author="Matthew Hamilton" w:date="2023-04-04T17:38:00Z">
        <w:r w:rsidR="00C34C8E">
          <w:t xml:space="preserve"> </w:t>
        </w:r>
      </w:ins>
      <w:ins w:id="1090" w:author="Matthew Hamilton" w:date="2023-04-04T17:39:00Z">
        <w:r w:rsidR="00C34C8E">
          <w:t xml:space="preserve">the </w:t>
        </w:r>
      </w:ins>
      <w:ins w:id="1091" w:author="Matthew Hamilton" w:date="2023-04-04T17:38:00Z">
        <w:r w:rsidR="00C34C8E">
          <w:t>requirements and feedback</w:t>
        </w:r>
      </w:ins>
      <w:ins w:id="1092" w:author="Matthew Hamilton" w:date="2023-04-04T17:39:00Z">
        <w:r w:rsidR="00C34C8E">
          <w:t xml:space="preserve"> of users, who are provided with</w:t>
        </w:r>
      </w:ins>
      <w:ins w:id="1093" w:author="Matthew Hamilton" w:date="2023-04-04T17:40:00Z">
        <w:r w:rsidR="00C34C8E">
          <w:t xml:space="preserve"> an initial, simplified working version of the </w:t>
        </w:r>
      </w:ins>
      <w:ins w:id="1094" w:author="Matthew Hamilton" w:date="2023-04-04T17:41:00Z">
        <w:r w:rsidR="00C34C8E">
          <w:t>model at the earliest feasible opportunity.</w:t>
        </w:r>
      </w:ins>
      <w:ins w:id="1095" w:author="Matthew Hamilton" w:date="2023-04-04T17:18:00Z">
        <w:r w:rsidR="000D61DE">
          <w:t xml:space="preserve"> </w:t>
        </w:r>
      </w:ins>
      <w:ins w:id="1096" w:author="Matthew Hamilton" w:date="2023-04-04T18:03:00Z">
        <w:r w:rsidR="002F32AE">
          <w:t>Online communities can be an</w:t>
        </w:r>
      </w:ins>
      <w:ins w:id="1097" w:author="Matthew Hamilton" w:date="2023-04-04T17:51:00Z">
        <w:r w:rsidR="008D1E7F">
          <w:t xml:space="preserve"> efficient means of engaging model users</w:t>
        </w:r>
      </w:ins>
      <w:ins w:id="1098" w:author="Matthew Hamilton" w:date="2023-04-04T18:00:00Z">
        <w:r w:rsidR="002F32AE">
          <w:t xml:space="preserve"> in testing </w:t>
        </w:r>
      </w:ins>
      <w:ins w:id="1099" w:author="Matthew Hamilton" w:date="2023-04-04T18:01:00Z">
        <w:r w:rsidR="002F32AE">
          <w:t>each version of a model</w:t>
        </w:r>
      </w:ins>
      <w:ins w:id="1100" w:author="Matthew Hamilton" w:date="2023-04-04T18:05:00Z">
        <w:r w:rsidR="002F32AE">
          <w:t>, identifying issues</w:t>
        </w:r>
      </w:ins>
      <w:ins w:id="1101" w:author="Matthew Hamilton" w:date="2023-04-04T18:02:00Z">
        <w:r w:rsidR="002F32AE">
          <w:t xml:space="preserve"> and </w:t>
        </w:r>
      </w:ins>
      <w:ins w:id="1102" w:author="Matthew Hamilton" w:date="2023-04-04T18:05:00Z">
        <w:r w:rsidR="002F32AE">
          <w:t>suggesting</w:t>
        </w:r>
      </w:ins>
      <w:ins w:id="1103" w:author="Matthew Hamilton" w:date="2023-04-04T18:03:00Z">
        <w:r w:rsidR="002F32AE">
          <w:t xml:space="preserve"> improvements. </w:t>
        </w:r>
      </w:ins>
      <w:commentRangeStart w:id="1104"/>
      <w:ins w:id="1105" w:author="Matthew Hamilton" w:date="2023-04-04T18:06:00Z">
        <w:r w:rsidR="002F32AE">
          <w:t xml:space="preserve">Services such as GitHub [REF] provide </w:t>
        </w:r>
        <w:commentRangeEnd w:id="1104"/>
        <w:r w:rsidR="002F32AE">
          <w:rPr>
            <w:rStyle w:val="CommentReference"/>
          </w:rPr>
          <w:commentReference w:id="1104"/>
        </w:r>
      </w:ins>
      <w:ins w:id="1106" w:author="Matthew Hamilton" w:date="2023-04-04T18:12:00Z">
        <w:r w:rsidR="007F154A">
          <w:t xml:space="preserve">tools </w:t>
        </w:r>
      </w:ins>
      <w:ins w:id="1107" w:author="Matthew Hamilton" w:date="2023-04-04T11:38:00Z">
        <w:r w:rsidR="00090DDC">
          <w:t xml:space="preserve">to </w:t>
        </w:r>
      </w:ins>
      <w:moveToRangeStart w:id="1108" w:author="Matthew Hamilton" w:date="2023-03-23T16:42:00Z" w:name="move130482176"/>
      <w:moveTo w:id="1109" w:author="Matthew Hamilton" w:date="2023-03-23T16:42:00Z">
        <w:del w:id="1110" w:author="Matthew Hamilton" w:date="2023-03-23T16:54:00Z">
          <w:r w:rsidR="00207F01" w:rsidDel="00857773">
            <w:delText>Each update of code and data should be uniquely identifiable and retrievable, a goal that can be facilitated by use of v</w:delText>
          </w:r>
        </w:del>
        <w:del w:id="1111" w:author="Matthew Hamilton" w:date="2023-04-04T18:13:00Z">
          <w:r w:rsidR="00207F01" w:rsidDel="007F154A">
            <w:delText xml:space="preserve">ersion control tools [2] </w:delText>
          </w:r>
        </w:del>
        <w:del w:id="1112" w:author="Matthew Hamilton" w:date="2023-04-04T18:14:00Z">
          <w:r w:rsidR="00207F01" w:rsidDel="007F154A">
            <w:delText>such as git [52]</w:delText>
          </w:r>
        </w:del>
      </w:moveTo>
      <w:ins w:id="1113" w:author="Matthew Hamilton" w:date="2023-03-23T16:54:00Z">
        <w:r w:rsidR="00857773">
          <w:t>h</w:t>
        </w:r>
      </w:ins>
      <w:ins w:id="1114" w:author="Matthew Hamilton" w:date="2023-03-23T16:55:00Z">
        <w:r w:rsidR="00857773">
          <w:t>elp</w:t>
        </w:r>
      </w:ins>
      <w:ins w:id="1115" w:author="Matthew Hamilton" w:date="2023-04-04T18:14:00Z">
        <w:r w:rsidR="007F154A">
          <w:t xml:space="preserve"> elicit, integrate and</w:t>
        </w:r>
      </w:ins>
      <w:ins w:id="1116" w:author="Matthew Hamilton" w:date="2023-03-23T16:55:00Z">
        <w:r w:rsidR="00857773">
          <w:t xml:space="preserve"> reconcile contributions from multiple contributors</w:t>
        </w:r>
      </w:ins>
      <w:ins w:id="1117" w:author="Matthew Hamilton" w:date="2023-03-23T16:56:00Z">
        <w:r w:rsidR="00857773">
          <w:t xml:space="preserve"> and </w:t>
        </w:r>
      </w:ins>
      <w:ins w:id="1118" w:author="Matthew Hamilton" w:date="2023-04-04T18:15:00Z">
        <w:r w:rsidR="007F154A">
          <w:t xml:space="preserve">to </w:t>
        </w:r>
      </w:ins>
      <w:ins w:id="1119" w:author="Matthew Hamilton" w:date="2023-03-23T16:56:00Z">
        <w:r w:rsidR="00857773">
          <w:t>ensure each</w:t>
        </w:r>
      </w:ins>
      <w:ins w:id="1120" w:author="Matthew Hamilton" w:date="2023-03-23T16:54:00Z">
        <w:r w:rsidR="00857773">
          <w:t xml:space="preserve"> update </w:t>
        </w:r>
      </w:ins>
      <w:ins w:id="1121" w:author="Matthew Hamilton" w:date="2023-03-23T16:56:00Z">
        <w:r w:rsidR="00857773">
          <w:t>is</w:t>
        </w:r>
      </w:ins>
      <w:ins w:id="1122" w:author="Matthew Hamilton" w:date="2023-03-23T16:54:00Z">
        <w:r w:rsidR="00857773">
          <w:t xml:space="preserve"> uniquely identifiable and retrievable</w:t>
        </w:r>
      </w:ins>
      <w:moveTo w:id="1123" w:author="Matthew Hamilton" w:date="2023-03-23T16:42:00Z">
        <w:del w:id="1124" w:author="Matthew Hamilton" w:date="2023-03-23T16:54:00Z">
          <w:r w:rsidR="00207F01" w:rsidDel="00857773">
            <w:delText>.</w:delText>
          </w:r>
        </w:del>
      </w:moveTo>
      <w:ins w:id="1125" w:author="Matthew Hamilton" w:date="2023-03-23T16:43:00Z">
        <w:r w:rsidR="00207F01">
          <w:t xml:space="preserve">. </w:t>
        </w:r>
      </w:ins>
      <w:ins w:id="1126" w:author="Matthew Hamilton" w:date="2023-03-23T16:56:00Z">
        <w:r w:rsidR="00857773">
          <w:t xml:space="preserve">It is important that </w:t>
        </w:r>
      </w:ins>
      <w:ins w:id="1127" w:author="Matthew Hamilton" w:date="2023-04-04T12:16:00Z">
        <w:r w:rsidR="00597A5C">
          <w:t xml:space="preserve">verification checks are rerun </w:t>
        </w:r>
      </w:ins>
      <w:ins w:id="1128" w:author="Matthew Hamilton" w:date="2023-03-23T16:54:00Z">
        <w:r w:rsidR="00857773">
          <w:t xml:space="preserve">with each </w:t>
        </w:r>
      </w:ins>
      <w:ins w:id="1129" w:author="Matthew Hamilton" w:date="2023-04-04T12:16:00Z">
        <w:r w:rsidR="00597A5C">
          <w:t xml:space="preserve">model </w:t>
        </w:r>
      </w:ins>
      <w:ins w:id="1130" w:author="Matthew Hamilton" w:date="2023-03-23T16:54:00Z">
        <w:r w:rsidR="00857773">
          <w:t xml:space="preserve">update, a </w:t>
        </w:r>
      </w:ins>
      <w:ins w:id="1131" w:author="Matthew Hamilton" w:date="2023-04-04T12:17:00Z">
        <w:r w:rsidR="0033257D">
          <w:t>task that can be automated</w:t>
        </w:r>
      </w:ins>
      <w:ins w:id="1132" w:author="Matthew Hamilton" w:date="2023-03-23T16:54:00Z">
        <w:r w:rsidR="00857773">
          <w:t xml:space="preserve"> using the </w:t>
        </w:r>
      </w:ins>
      <w:ins w:id="1133" w:author="Matthew Hamilton" w:date="2023-03-23T16:57:00Z">
        <w:r w:rsidR="00857773">
          <w:t xml:space="preserve">software development </w:t>
        </w:r>
      </w:ins>
      <w:ins w:id="1134" w:author="Matthew Hamilton" w:date="2023-03-23T16:54:00Z">
        <w:r w:rsidR="00857773">
          <w:t xml:space="preserve">practice of </w:t>
        </w:r>
        <w:commentRangeStart w:id="1135"/>
        <w:r w:rsidR="00857773">
          <w:t xml:space="preserve">Continuous Integration [54]. </w:t>
        </w:r>
        <w:commentRangeEnd w:id="1135"/>
        <w:r w:rsidR="00857773">
          <w:rPr>
            <w:rStyle w:val="CommentReference"/>
          </w:rPr>
          <w:commentReference w:id="1135"/>
        </w:r>
      </w:ins>
      <w:ins w:id="1136" w:author="Matthew Hamilton" w:date="2023-03-23T16:58:00Z">
        <w:r w:rsidR="00B85C3E">
          <w:t xml:space="preserve"> T</w:t>
        </w:r>
      </w:ins>
      <w:ins w:id="1137" w:author="Matthew Hamilton" w:date="2023-03-23T16:43:00Z">
        <w:r w:rsidR="00207F01">
          <w:t xml:space="preserve">he risk of model revisions having unintended consequences </w:t>
        </w:r>
      </w:ins>
      <w:ins w:id="1138" w:author="Matthew Hamilton" w:date="2023-03-23T16:58:00Z">
        <w:r w:rsidR="00B85C3E">
          <w:t>for</w:t>
        </w:r>
      </w:ins>
      <w:ins w:id="1139" w:author="Matthew Hamilton" w:date="2023-03-23T16:43:00Z">
        <w:r w:rsidR="00207F01">
          <w:t xml:space="preserve"> third party users</w:t>
        </w:r>
      </w:ins>
      <w:ins w:id="1140" w:author="Matthew Hamilton" w:date="2023-03-23T16:58:00Z">
        <w:r w:rsidR="00B85C3E">
          <w:t xml:space="preserve"> can be mitigated through the use of </w:t>
        </w:r>
        <w:commentRangeStart w:id="1141"/>
        <w:r w:rsidR="00B85C3E">
          <w:t xml:space="preserve">deprecation conventions </w:t>
        </w:r>
      </w:ins>
      <w:commentRangeEnd w:id="1141"/>
      <w:ins w:id="1142" w:author="Matthew Hamilton" w:date="2023-04-04T18:21:00Z">
        <w:r w:rsidR="003A7525">
          <w:rPr>
            <w:rStyle w:val="CommentReference"/>
          </w:rPr>
          <w:commentReference w:id="1141"/>
        </w:r>
      </w:ins>
      <w:ins w:id="1143" w:author="Matthew Hamilton" w:date="2023-03-23T16:58:00Z">
        <w:r w:rsidR="00B85C3E">
          <w:t xml:space="preserve">that take an informative and staged approach to retiring </w:t>
        </w:r>
      </w:ins>
      <w:ins w:id="1144" w:author="Matthew Hamilton" w:date="2023-03-23T16:59:00Z">
        <w:r w:rsidR="00B85C3E">
          <w:t xml:space="preserve">outdated </w:t>
        </w:r>
      </w:ins>
      <w:ins w:id="1145" w:author="Matthew Hamilton" w:date="2023-03-23T16:58:00Z">
        <w:r w:rsidR="00B85C3E">
          <w:t>model cod</w:t>
        </w:r>
      </w:ins>
      <w:ins w:id="1146" w:author="Matthew Hamilton" w:date="2023-03-23T16:59:00Z">
        <w:r w:rsidR="00B85C3E">
          <w:t>e and data</w:t>
        </w:r>
      </w:ins>
      <w:ins w:id="1147" w:author="Matthew Hamilton" w:date="2023-03-23T16:43:00Z">
        <w:r w:rsidR="00207F01">
          <w:t>.</w:t>
        </w:r>
      </w:ins>
    </w:p>
    <w:p w14:paraId="6FEF5FB6" w14:textId="7DCCAC1B" w:rsidR="00207F01" w:rsidDel="00282512" w:rsidRDefault="00207F01" w:rsidP="00207F01">
      <w:pPr>
        <w:pStyle w:val="FirstParagraph"/>
        <w:rPr>
          <w:del w:id="1148" w:author="Matthew Hamilton" w:date="2023-03-23T17:31:00Z"/>
          <w:moveTo w:id="1149" w:author="Matthew Hamilton" w:date="2023-03-23T16:42:00Z"/>
        </w:rPr>
      </w:pPr>
    </w:p>
    <w:moveToRangeEnd w:id="1108"/>
    <w:p w14:paraId="393C3C9D" w14:textId="1205FC73" w:rsidR="006A0CB4" w:rsidRDefault="00AE351C" w:rsidP="006A0CB4">
      <w:pPr>
        <w:pStyle w:val="BodyText"/>
        <w:rPr>
          <w:ins w:id="1150" w:author="Matthew Hamilton" w:date="2023-03-23T15:09:00Z"/>
        </w:rPr>
      </w:pPr>
      <w:ins w:id="1151" w:author="Matthew Hamilton" w:date="2023-04-05T13:58:00Z">
        <w:r>
          <w:t>Guidelines</w:t>
        </w:r>
      </w:ins>
      <w:ins w:id="1152" w:author="Matthew Hamilton" w:date="2023-03-23T15:09:00Z">
        <w:r w:rsidR="006A0CB4">
          <w:t xml:space="preserve"> for an updatable </w:t>
        </w:r>
      </w:ins>
      <w:ins w:id="1153" w:author="Matthew Hamilton" w:date="2023-04-11T13:48:00Z">
        <w:r w:rsidR="00455FB7">
          <w:t>CHEM</w:t>
        </w:r>
      </w:ins>
      <w:ins w:id="1154" w:author="Matthew Hamilton" w:date="2023-03-23T15:09:00Z">
        <w:r w:rsidR="006A0CB4">
          <w:t>:</w:t>
        </w:r>
      </w:ins>
    </w:p>
    <w:p w14:paraId="166D9F40" w14:textId="4E1B68E4" w:rsidR="00F76A4E" w:rsidRPr="00E2388A" w:rsidRDefault="00282512" w:rsidP="00E2388A">
      <w:pPr>
        <w:pStyle w:val="FirstParagraph"/>
        <w:numPr>
          <w:ilvl w:val="0"/>
          <w:numId w:val="36"/>
        </w:numPr>
        <w:rPr>
          <w:ins w:id="1155" w:author="Matthew Hamilton" w:date="2023-04-05T08:54:00Z"/>
          <w:rPrChange w:id="1156" w:author="Matthew Hamilton" w:date="2023-04-05T13:56:00Z">
            <w:rPr>
              <w:ins w:id="1157" w:author="Matthew Hamilton" w:date="2023-04-05T08:54:00Z"/>
              <w:lang w:val="en-AU"/>
            </w:rPr>
          </w:rPrChange>
        </w:rPr>
      </w:pPr>
      <w:ins w:id="1158" w:author="Matthew Hamilton" w:date="2023-03-23T17:34:00Z">
        <w:r>
          <w:t xml:space="preserve">U1: </w:t>
        </w:r>
      </w:ins>
      <w:ins w:id="1159" w:author="Matthew Hamilton" w:date="2023-04-05T13:56:00Z">
        <w:r w:rsidR="00E2388A" w:rsidRPr="00E2388A">
          <w:t>Resources and infrastructure are in place to support sustained development, testing, maintenance and version control of a model in collaboration with model users.</w:t>
        </w:r>
      </w:ins>
    </w:p>
    <w:p w14:paraId="2F41BD48" w14:textId="47EF0908" w:rsidR="00282512" w:rsidRPr="00282512" w:rsidRDefault="00282512" w:rsidP="00E2388A">
      <w:pPr>
        <w:pStyle w:val="FirstParagraph"/>
        <w:numPr>
          <w:ilvl w:val="0"/>
          <w:numId w:val="36"/>
        </w:numPr>
        <w:rPr>
          <w:ins w:id="1160" w:author="Matthew Hamilton" w:date="2023-03-23T17:32:00Z"/>
        </w:rPr>
      </w:pPr>
      <w:ins w:id="1161" w:author="Matthew Hamilton" w:date="2023-03-23T17:34:00Z">
        <w:r>
          <w:t xml:space="preserve">U2: </w:t>
        </w:r>
      </w:ins>
      <w:ins w:id="1162" w:author="Matthew Hamilton" w:date="2023-04-05T13:56:00Z">
        <w:r w:rsidR="00E2388A" w:rsidRPr="00E2388A">
          <w:t xml:space="preserve">Each new </w:t>
        </w:r>
      </w:ins>
      <w:ins w:id="1163" w:author="Matthew Hamilton" w:date="2023-04-13T17:39:00Z">
        <w:r w:rsidR="003016AF">
          <w:t>release</w:t>
        </w:r>
      </w:ins>
      <w:ins w:id="1164" w:author="Matthew Hamilton" w:date="2023-04-05T13:56:00Z">
        <w:r w:rsidR="00E2388A" w:rsidRPr="00E2388A">
          <w:t xml:space="preserve"> of a model is retested</w:t>
        </w:r>
      </w:ins>
      <w:ins w:id="1165" w:author="Matthew Hamilton" w:date="2023-04-13T17:40:00Z">
        <w:r w:rsidR="003016AF">
          <w:t>, with changes</w:t>
        </w:r>
      </w:ins>
      <w:ins w:id="1166" w:author="Matthew Hamilton" w:date="2023-04-05T13:56:00Z">
        <w:r w:rsidR="00E2388A" w:rsidRPr="00E2388A">
          <w:t xml:space="preserve"> implemented to minimize potential negative impacts for existing model users.</w:t>
        </w:r>
      </w:ins>
    </w:p>
    <w:p w14:paraId="6B3FC20A" w14:textId="2B3D5095" w:rsidR="00C65C86" w:rsidRDefault="00C65C86">
      <w:pPr>
        <w:pStyle w:val="BodyText"/>
        <w:rPr>
          <w:ins w:id="1167" w:author="Matthew Hamilton" w:date="2023-04-05T15:35:00Z"/>
        </w:rPr>
      </w:pPr>
    </w:p>
    <w:p w14:paraId="5CAE8FC7" w14:textId="17259B24" w:rsidR="003016AF" w:rsidRDefault="003016AF" w:rsidP="003016AF">
      <w:pPr>
        <w:pStyle w:val="Heading1"/>
        <w:numPr>
          <w:ilvl w:val="0"/>
          <w:numId w:val="37"/>
        </w:numPr>
        <w:rPr>
          <w:ins w:id="1168" w:author="Matthew Hamilton" w:date="2023-04-13T17:40:00Z"/>
        </w:rPr>
      </w:pPr>
      <w:ins w:id="1169" w:author="Matthew Hamilton" w:date="2023-04-13T17:40:00Z">
        <w:r>
          <w:t>Software framework</w:t>
        </w:r>
      </w:ins>
    </w:p>
    <w:p w14:paraId="44BAC7D6" w14:textId="77777777" w:rsidR="003016AF" w:rsidRDefault="003016AF" w:rsidP="003016AF">
      <w:pPr>
        <w:pStyle w:val="BodyText"/>
        <w:rPr>
          <w:ins w:id="1170" w:author="Matthew Hamilton" w:date="2023-04-13T17:41:00Z"/>
        </w:rPr>
      </w:pPr>
      <w:ins w:id="1171" w:author="Matthew Hamilton" w:date="2023-04-13T17:41:00Z">
        <w:r>
          <w:t>We are developing a computational model to explore multiple economic topics relating to the mental health of young people aged 12 to 25 called ready4 (</w:t>
        </w:r>
        <w:r>
          <w:fldChar w:fldCharType="begin"/>
        </w:r>
        <w:r>
          <w:instrText xml:space="preserve"> HYPERLINK "http://www.ready4-dev.com" </w:instrText>
        </w:r>
        <w:r>
          <w:fldChar w:fldCharType="separate"/>
        </w:r>
        <w:r w:rsidRPr="00DB58E9">
          <w:rPr>
            <w:rStyle w:val="Hyperlink"/>
          </w:rPr>
          <w:t>www.ready4-dev.com</w:t>
        </w:r>
        <w:r>
          <w:fldChar w:fldCharType="end"/>
        </w:r>
        <w:r>
          <w:t>).</w:t>
        </w:r>
      </w:ins>
    </w:p>
    <w:p w14:paraId="4C91366E" w14:textId="77777777" w:rsidR="003016AF" w:rsidRDefault="003016AF" w:rsidP="003016AF">
      <w:pPr>
        <w:pStyle w:val="BodyText"/>
        <w:rPr>
          <w:ins w:id="1172" w:author="Matthew Hamilton" w:date="2023-04-13T17:41:00Z"/>
        </w:rPr>
      </w:pPr>
    </w:p>
    <w:p w14:paraId="79E2040E" w14:textId="77777777" w:rsidR="003016AF" w:rsidRDefault="003016AF" w:rsidP="003016AF">
      <w:pPr>
        <w:pStyle w:val="FirstParagraph"/>
        <w:rPr>
          <w:ins w:id="1173" w:author="Matthew Hamilton" w:date="2023-04-13T17:41:00Z"/>
        </w:rPr>
      </w:pPr>
      <w:ins w:id="1174" w:author="Matthew Hamilton" w:date="2023-04-13T17:41:00Z">
        <w:r>
          <w:t>We have developed a framework that:</w:t>
        </w:r>
      </w:ins>
    </w:p>
    <w:p w14:paraId="6EC29514" w14:textId="77777777" w:rsidR="003016AF" w:rsidRDefault="003016AF" w:rsidP="003016AF">
      <w:pPr>
        <w:numPr>
          <w:ilvl w:val="0"/>
          <w:numId w:val="30"/>
        </w:numPr>
        <w:rPr>
          <w:ins w:id="1175" w:author="Matthew Hamilton" w:date="2023-04-13T17:41:00Z"/>
        </w:rPr>
      </w:pPr>
      <w:ins w:id="1176" w:author="Matthew Hamilton" w:date="2023-04-13T17:41:00Z">
        <w:r>
          <w:lastRenderedPageBreak/>
          <w:t xml:space="preserve">specifies a set of guidelines for implementing a transparent, reusable and updatable CHEM; </w:t>
        </w:r>
      </w:ins>
    </w:p>
    <w:p w14:paraId="39DE142E" w14:textId="77777777" w:rsidR="003016AF" w:rsidRDefault="003016AF" w:rsidP="003016AF">
      <w:pPr>
        <w:numPr>
          <w:ilvl w:val="0"/>
          <w:numId w:val="30"/>
        </w:numPr>
        <w:rPr>
          <w:ins w:id="1177" w:author="Matthew Hamilton" w:date="2023-04-13T17:41:00Z"/>
        </w:rPr>
      </w:pPr>
      <w:ins w:id="1178" w:author="Matthew Hamilton" w:date="2023-04-13T17:41:00Z">
        <w:r>
          <w:t>provides a toolkit of online services and novel software for implementing a youth mental health model that meet these standards.</w:t>
        </w:r>
      </w:ins>
    </w:p>
    <w:p w14:paraId="748F5DC0" w14:textId="77777777" w:rsidR="003016AF" w:rsidRPr="00282512" w:rsidRDefault="003016AF">
      <w:pPr>
        <w:pStyle w:val="BodyText"/>
        <w:rPr>
          <w:ins w:id="1179" w:author="Matthew Hamilton" w:date="2023-03-23T12:27:00Z"/>
        </w:rPr>
        <w:pPrChange w:id="1180" w:author="Matthew Hamilton" w:date="2023-03-23T17:32:00Z">
          <w:pPr>
            <w:pStyle w:val="FirstParagraph"/>
          </w:pPr>
        </w:pPrChange>
      </w:pPr>
    </w:p>
    <w:p w14:paraId="4464A380" w14:textId="2D92A06B" w:rsidR="006326C1" w:rsidDel="00282512" w:rsidRDefault="001023AB" w:rsidP="00207F01">
      <w:pPr>
        <w:pStyle w:val="FirstParagraph"/>
        <w:rPr>
          <w:del w:id="1181" w:author="Matthew Hamilton" w:date="2023-03-23T17:34:00Z"/>
        </w:rPr>
      </w:pPr>
      <w:del w:id="1182" w:author="Matthew Hamilton" w:date="2023-03-23T17:34:00Z">
        <w:r w:rsidDel="00282512">
          <w:delText xml:space="preserve">To avoid </w:delText>
        </w:r>
      </w:del>
      <w:del w:id="1183" w:author="Matthew Hamilton" w:date="2023-03-23T11:18:00Z">
        <w:r w:rsidDel="00F07D30">
          <w:delText>MOSHEM</w:delText>
        </w:r>
      </w:del>
      <w:del w:id="1184" w:author="Matthew Hamilton" w:date="2023-03-23T17:34:00Z">
        <w:r w:rsidDel="00282512">
          <w:delText xml:space="preserve">s going stale - losing validity and usefulness with time - they should be routinely updated. </w:delText>
        </w:r>
      </w:del>
      <w:moveFromRangeStart w:id="1185" w:author="Matthew Hamilton" w:date="2023-03-23T16:42:00Z" w:name="move130482176"/>
      <w:moveFrom w:id="1186" w:author="Matthew Hamilton" w:date="2023-03-23T16:42:00Z">
        <w:del w:id="1187" w:author="Matthew Hamilton" w:date="2023-03-23T17:34:00Z">
          <w:r w:rsidDel="00282512">
            <w:delText>Each update of code and data should be uniquely identifiable and retrievable, a goal that can be facilitated by use of version control tools [2] such as git [52].</w:delText>
          </w:r>
        </w:del>
      </w:moveFrom>
      <w:moveFromRangeEnd w:id="1185"/>
    </w:p>
    <w:p w14:paraId="63E1506C" w14:textId="253B0BFF" w:rsidR="006326C1" w:rsidDel="00282512" w:rsidRDefault="001023AB">
      <w:pPr>
        <w:pStyle w:val="BodyText"/>
        <w:rPr>
          <w:del w:id="1188" w:author="Matthew Hamilton" w:date="2023-03-23T17:34:00Z"/>
        </w:rPr>
      </w:pPr>
      <w:del w:id="1189" w:author="Matthew Hamilton" w:date="2023-03-23T17:34:00Z">
        <w:r w:rsidDel="00282512">
          <w:delText>Potential users of model code and data should be able to easily identify the appropriateness of a version to their needs. Using semantic versioning [53] conventions can signal the potential importance of an update to users of model code and data. Also informative is to clearly label the type of code versions hosted in a repository as either:</w:delText>
        </w:r>
      </w:del>
    </w:p>
    <w:p w14:paraId="55D720CA" w14:textId="660914E5" w:rsidR="006326C1" w:rsidDel="00282512" w:rsidRDefault="001023AB">
      <w:pPr>
        <w:numPr>
          <w:ilvl w:val="0"/>
          <w:numId w:val="31"/>
        </w:numPr>
        <w:rPr>
          <w:del w:id="1190" w:author="Matthew Hamilton" w:date="2023-03-23T17:34:00Z"/>
        </w:rPr>
      </w:pPr>
      <w:del w:id="1191" w:author="Matthew Hamilton" w:date="2023-03-23T17:34:00Z">
        <w:r w:rsidDel="00282512">
          <w:delText>“development” - typically the most comprehensive and up to date source code, but potentially not yet sufficiently well documented and tested for potential users to apply to purposes other than testing;</w:delText>
        </w:r>
      </w:del>
    </w:p>
    <w:p w14:paraId="3911D241" w14:textId="5ECAF95E" w:rsidR="006326C1" w:rsidDel="00282512" w:rsidRDefault="001023AB">
      <w:pPr>
        <w:numPr>
          <w:ilvl w:val="0"/>
          <w:numId w:val="31"/>
        </w:numPr>
        <w:rPr>
          <w:del w:id="1192" w:author="Matthew Hamilton" w:date="2023-03-23T17:34:00Z"/>
        </w:rPr>
      </w:pPr>
      <w:del w:id="1193" w:author="Matthew Hamilton" w:date="2023-03-23T17:34:00Z">
        <w:r w:rsidDel="00282512">
          <w:delText>“production” - code that has been released with a view to it being applied to its stated purposes and therefore typically required to meet defined documentation and testing standards; or</w:delText>
        </w:r>
      </w:del>
    </w:p>
    <w:p w14:paraId="7BBBDE87" w14:textId="022C49A3" w:rsidR="006326C1" w:rsidDel="00282512" w:rsidRDefault="001023AB">
      <w:pPr>
        <w:numPr>
          <w:ilvl w:val="0"/>
          <w:numId w:val="31"/>
        </w:numPr>
        <w:rPr>
          <w:del w:id="1194" w:author="Matthew Hamilton" w:date="2023-03-23T17:34:00Z"/>
        </w:rPr>
      </w:pPr>
      <w:del w:id="1195" w:author="Matthew Hamilton" w:date="2023-03-23T17:34:00Z">
        <w:r w:rsidDel="00282512">
          <w:delText>“archive” - permanent copies of code at key milestones in its development that can aid study reproductions by making available the version of code used in a specific analysis.</w:delText>
        </w:r>
      </w:del>
    </w:p>
    <w:p w14:paraId="7154D5DA" w14:textId="41FD5CF8" w:rsidR="006326C1" w:rsidDel="00207F01" w:rsidRDefault="001023AB">
      <w:pPr>
        <w:pStyle w:val="FirstParagraph"/>
        <w:rPr>
          <w:del w:id="1196" w:author="Matthew Hamilton" w:date="2023-03-23T16:43:00Z"/>
        </w:rPr>
      </w:pPr>
      <w:del w:id="1197" w:author="Matthew Hamilton" w:date="2023-03-23T16:43:00Z">
        <w:r w:rsidDel="00207F01">
          <w:delText>Continuous integration [54] tools can help verify that each code update continues to pass a standardised battery of quality tests. Finally, using deprecation conventions that take an informative and staged approach to retiring old code and data reduces the risk of model revisions having unintended consequences on third party users.</w:delText>
        </w:r>
      </w:del>
    </w:p>
    <w:p w14:paraId="5E9D134A" w14:textId="77777777" w:rsidR="006326C1" w:rsidRDefault="001023AB">
      <w:pPr>
        <w:pStyle w:val="Heading2"/>
      </w:pPr>
      <w:bookmarkStart w:id="1198" w:name="modelling-toolkit"/>
      <w:bookmarkEnd w:id="379"/>
      <w:bookmarkEnd w:id="1027"/>
      <w:r>
        <w:t>Modelling toolkit</w:t>
      </w:r>
    </w:p>
    <w:p w14:paraId="4AF9EAE7" w14:textId="07AD425B" w:rsidR="006326C1" w:rsidRDefault="001023AB">
      <w:pPr>
        <w:pStyle w:val="FirstParagraph"/>
        <w:rPr>
          <w:ins w:id="1199" w:author="Matthew Hamilton" w:date="2023-03-23T13:28:00Z"/>
        </w:rPr>
      </w:pPr>
      <w:r>
        <w:t xml:space="preserve">We developed a toolkit to help us develop </w:t>
      </w:r>
      <w:del w:id="1200" w:author="Matthew Hamilton" w:date="2023-04-04T12:08:00Z">
        <w:r w:rsidDel="00B54D63">
          <w:delText xml:space="preserve">and use </w:delText>
        </w:r>
      </w:del>
      <w:del w:id="1201" w:author="Matthew Hamilton" w:date="2023-03-23T11:18:00Z">
        <w:r w:rsidDel="00F07D30">
          <w:delText>MOSHEM</w:delText>
        </w:r>
      </w:del>
      <w:del w:id="1202" w:author="Matthew Hamilton" w:date="2023-04-04T12:08:00Z">
        <w:r w:rsidDel="00B54D63">
          <w:delText xml:space="preserve"> modules, datasets and analyses that meet </w:delText>
        </w:r>
      </w:del>
      <w:ins w:id="1203" w:author="Matthew Hamilton" w:date="2023-04-04T12:08:00Z">
        <w:r w:rsidR="00B54D63">
          <w:t xml:space="preserve">ready4 as a </w:t>
        </w:r>
      </w:ins>
      <w:ins w:id="1204" w:author="Matthew Hamilton" w:date="2023-04-11T13:48:00Z">
        <w:r w:rsidR="00455FB7">
          <w:t>CHEM</w:t>
        </w:r>
      </w:ins>
      <w:ins w:id="1205" w:author="Matthew Hamilton" w:date="2023-04-04T12:09:00Z">
        <w:r w:rsidR="00B54D63">
          <w:t xml:space="preserve"> that meets all</w:t>
        </w:r>
      </w:ins>
      <w:ins w:id="1206" w:author="Matthew Hamilton" w:date="2023-03-23T17:37:00Z">
        <w:r w:rsidR="00873717">
          <w:t xml:space="preserve"> s</w:t>
        </w:r>
      </w:ins>
      <w:ins w:id="1207" w:author="Matthew Hamilton" w:date="2023-04-04T12:08:00Z">
        <w:r w:rsidR="00B54D63">
          <w:t>ix</w:t>
        </w:r>
      </w:ins>
      <w:ins w:id="1208" w:author="Matthew Hamilton" w:date="2023-03-23T17:37:00Z">
        <w:r w:rsidR="00873717">
          <w:t xml:space="preserve"> </w:t>
        </w:r>
      </w:ins>
      <w:ins w:id="1209" w:author="Matthew Hamilton" w:date="2023-04-04T12:09:00Z">
        <w:r w:rsidR="00B54D63">
          <w:t xml:space="preserve">TRU </w:t>
        </w:r>
      </w:ins>
      <w:ins w:id="1210" w:author="Matthew Hamilton" w:date="2023-03-23T17:37:00Z">
        <w:r w:rsidR="00873717">
          <w:t>standards</w:t>
        </w:r>
      </w:ins>
      <w:del w:id="1211" w:author="Matthew Hamilton" w:date="2023-03-23T17:37:00Z">
        <w:r w:rsidDel="006540B6">
          <w:delText xml:space="preserve">the standards listed in Table </w:delText>
        </w:r>
        <w:r w:rsidDel="006540B6">
          <w:fldChar w:fldCharType="begin"/>
        </w:r>
        <w:r w:rsidDel="006540B6">
          <w:delInstrText>HYPERLINK \l "timelygls" \h</w:delInstrText>
        </w:r>
        <w:r w:rsidDel="006540B6">
          <w:fldChar w:fldCharType="separate"/>
        </w:r>
        <w:r w:rsidDel="006540B6">
          <w:fldChar w:fldCharType="begin"/>
        </w:r>
        <w:r w:rsidDel="006540B6">
          <w:delInstrText xml:space="preserve"> REF timelygls \h</w:delInstrText>
        </w:r>
        <w:r w:rsidDel="006540B6">
          <w:fldChar w:fldCharType="separate"/>
        </w:r>
        <w:r w:rsidR="00020711" w:rsidDel="006540B6">
          <w:rPr>
            <w:b/>
            <w:noProof/>
          </w:rPr>
          <w:delText>1</w:delText>
        </w:r>
        <w:r w:rsidDel="006540B6">
          <w:fldChar w:fldCharType="end"/>
        </w:r>
        <w:r w:rsidDel="006540B6">
          <w:fldChar w:fldCharType="end"/>
        </w:r>
      </w:del>
      <w:r>
        <w:t xml:space="preserve">. The toolkit is comprised of </w:t>
      </w:r>
      <w:ins w:id="1212" w:author="Matthew Hamilton" w:date="2023-04-04T12:13:00Z">
        <w:r w:rsidR="0002013F">
          <w:t xml:space="preserve">accounts that we have established and configured using existing </w:t>
        </w:r>
      </w:ins>
      <w:r>
        <w:t xml:space="preserve">online </w:t>
      </w:r>
      <w:del w:id="1213" w:author="Matthew Hamilton" w:date="2023-04-04T12:13:00Z">
        <w:r w:rsidDel="0002013F">
          <w:delText xml:space="preserve">repositories </w:delText>
        </w:r>
      </w:del>
      <w:ins w:id="1214" w:author="Matthew Hamilton" w:date="2023-04-04T12:13:00Z">
        <w:r w:rsidR="0002013F">
          <w:t xml:space="preserve">services </w:t>
        </w:r>
      </w:ins>
      <w:r>
        <w:t xml:space="preserve">and </w:t>
      </w:r>
      <w:ins w:id="1215" w:author="Matthew Hamilton" w:date="2023-04-04T12:14:00Z">
        <w:r w:rsidR="0002013F">
          <w:t xml:space="preserve">novel </w:t>
        </w:r>
      </w:ins>
      <w:r>
        <w:t>software</w:t>
      </w:r>
      <w:ins w:id="1216" w:author="Matthew Hamilton" w:date="2023-03-23T17:40:00Z">
        <w:r w:rsidR="00873717">
          <w:t xml:space="preserve"> </w:t>
        </w:r>
      </w:ins>
      <w:ins w:id="1217" w:author="Matthew Hamilton" w:date="2023-04-04T12:14:00Z">
        <w:r w:rsidR="0002013F">
          <w:t xml:space="preserve">that we have </w:t>
        </w:r>
      </w:ins>
      <w:ins w:id="1218" w:author="Matthew Hamilton" w:date="2023-03-23T17:40:00Z">
        <w:r w:rsidR="00873717">
          <w:t xml:space="preserve">written </w:t>
        </w:r>
      </w:ins>
      <w:ins w:id="1219" w:author="Matthew Hamilton" w:date="2023-04-04T12:21:00Z">
        <w:r w:rsidR="0033257D">
          <w:t>as</w:t>
        </w:r>
      </w:ins>
      <w:ins w:id="1220" w:author="Matthew Hamilton" w:date="2023-03-23T17:40:00Z">
        <w:r w:rsidR="00873717">
          <w:t xml:space="preserve"> R</w:t>
        </w:r>
      </w:ins>
      <w:ins w:id="1221" w:author="Matthew Hamilton" w:date="2023-04-04T12:21:00Z">
        <w:r w:rsidR="0033257D">
          <w:t xml:space="preserve"> libraries</w:t>
        </w:r>
      </w:ins>
      <w:ins w:id="1222" w:author="Matthew Hamilton" w:date="2023-04-04T12:49:00Z">
        <w:r w:rsidR="0012510C">
          <w:t xml:space="preserve"> (for details, s</w:t>
        </w:r>
      </w:ins>
      <w:ins w:id="1223" w:author="Matthew Hamilton" w:date="2023-04-04T12:48:00Z">
        <w:r w:rsidR="0012510C">
          <w:t xml:space="preserve">ee </w:t>
        </w:r>
      </w:ins>
      <w:ins w:id="1224" w:author="Matthew Hamilton" w:date="2023-04-04T12:49:00Z">
        <w:r w:rsidR="0012510C">
          <w:t>Availability of Data and Materials).</w:t>
        </w:r>
      </w:ins>
      <w:del w:id="1225" w:author="Matthew Hamilton" w:date="2023-03-23T17:40:00Z">
        <w:r w:rsidDel="00873717">
          <w:delText>.</w:delText>
        </w:r>
      </w:del>
    </w:p>
    <w:p w14:paraId="676A5F5D" w14:textId="2DAEC1FB" w:rsidR="009A5753" w:rsidRPr="009A5753" w:rsidDel="00B54D63" w:rsidRDefault="009A5753">
      <w:pPr>
        <w:pStyle w:val="BodyText"/>
        <w:rPr>
          <w:del w:id="1226" w:author="Matthew Hamilton" w:date="2023-04-04T12:10:00Z"/>
        </w:rPr>
        <w:pPrChange w:id="1227" w:author="Matthew Hamilton" w:date="2023-03-23T13:28:00Z">
          <w:pPr>
            <w:pStyle w:val="FirstParagraph"/>
          </w:pPr>
        </w:pPrChange>
      </w:pPr>
    </w:p>
    <w:p w14:paraId="70B584C5" w14:textId="771C54A2" w:rsidR="006326C1" w:rsidRDefault="001023AB">
      <w:pPr>
        <w:pStyle w:val="Heading2"/>
        <w:numPr>
          <w:ilvl w:val="2"/>
          <w:numId w:val="37"/>
        </w:numPr>
        <w:pPrChange w:id="1228" w:author="Matthew Hamilton" w:date="2023-03-23T17:39:00Z">
          <w:pPr>
            <w:pStyle w:val="Heading2"/>
          </w:pPr>
        </w:pPrChange>
      </w:pPr>
      <w:bookmarkStart w:id="1229" w:name="repositories"/>
      <w:bookmarkEnd w:id="1198"/>
      <w:del w:id="1230" w:author="Matthew Hamilton" w:date="2023-04-04T12:14:00Z">
        <w:r w:rsidDel="009E1593">
          <w:delText>Repositories</w:delText>
        </w:r>
      </w:del>
      <w:ins w:id="1231" w:author="Matthew Hamilton" w:date="2023-04-04T12:14:00Z">
        <w:r w:rsidR="009E1593">
          <w:t>Online services</w:t>
        </w:r>
      </w:ins>
      <w:r>
        <w:t xml:space="preserve"> </w:t>
      </w:r>
    </w:p>
    <w:p w14:paraId="7EB36622" w14:textId="337D589F" w:rsidR="006326C1" w:rsidRDefault="001023AB">
      <w:pPr>
        <w:pStyle w:val="FirstParagraph"/>
      </w:pPr>
      <w:r>
        <w:t xml:space="preserve">We created a GitHub </w:t>
      </w:r>
      <w:proofErr w:type="spellStart"/>
      <w:r>
        <w:t>organisation</w:t>
      </w:r>
      <w:proofErr w:type="spellEnd"/>
      <w:r>
        <w:t xml:space="preserve"> (a collection of code repositories) where all our development code is stored and version controlled</w:t>
      </w:r>
      <w:del w:id="1232" w:author="Matthew Hamilton" w:date="2023-04-04T13:47:00Z">
        <w:r w:rsidDel="004D6DAA">
          <w:delText xml:space="preserve"> </w:delText>
        </w:r>
        <w:commentRangeStart w:id="1233"/>
        <w:r w:rsidDel="004D6DAA">
          <w:delText>[55]</w:delText>
        </w:r>
      </w:del>
      <w:r>
        <w:t xml:space="preserve">. </w:t>
      </w:r>
      <w:commentRangeEnd w:id="1233"/>
      <w:r w:rsidR="00422EEC">
        <w:rPr>
          <w:rStyle w:val="CommentReference"/>
        </w:rPr>
        <w:commentReference w:id="1233"/>
      </w:r>
      <w:r>
        <w:t xml:space="preserve">We configured the repositories in our GitHub </w:t>
      </w:r>
      <w:proofErr w:type="spellStart"/>
      <w:r>
        <w:t>organisation</w:t>
      </w:r>
      <w:proofErr w:type="spellEnd"/>
      <w:r>
        <w:t xml:space="preserve"> to use GitHub actions to support continuous integration. Some of the continuous integration checks we have defined assess each</w:t>
      </w:r>
      <w:ins w:id="1234" w:author="Matthew Hamilton" w:date="2023-04-04T12:21:00Z">
        <w:r w:rsidR="0033257D">
          <w:t xml:space="preserve"> R</w:t>
        </w:r>
      </w:ins>
      <w:r>
        <w:t xml:space="preserve"> library’s compliance with policies specified by the Comprehensive R Archive Network (CRAN) [56</w:t>
      </w:r>
      <w:del w:id="1235" w:author="Matthew Hamilton" w:date="2023-04-04T12:11:00Z">
        <w:r w:rsidDel="0002013F">
          <w:delText>], to which we plan submitting future production releases</w:delText>
        </w:r>
      </w:del>
      <w:ins w:id="1236" w:author="Matthew Hamilton" w:date="2023-04-04T12:11:00Z">
        <w:r w:rsidR="0002013F">
          <w:t>]</w:t>
        </w:r>
      </w:ins>
      <w:r>
        <w:t xml:space="preserve">.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[57].</w:t>
      </w:r>
    </w:p>
    <w:p w14:paraId="43622E32" w14:textId="21BA3FB3" w:rsidR="006326C1" w:rsidRDefault="001023AB">
      <w:pPr>
        <w:pStyle w:val="BodyText"/>
      </w:pPr>
      <w:del w:id="1237" w:author="Matthew Hamilton" w:date="2023-04-04T12:38:00Z">
        <w:r w:rsidDel="001F6CAB">
          <w:delText>We enabled GitHub Pages in each repository we used for code library development t</w:delText>
        </w:r>
      </w:del>
      <w:ins w:id="1238" w:author="Matthew Hamilton" w:date="2023-04-04T12:38:00Z">
        <w:r w:rsidR="001F6CAB">
          <w:t>T</w:t>
        </w:r>
      </w:ins>
      <w:r>
        <w:t xml:space="preserve">o facilitate the creation and hosting of </w:t>
      </w:r>
      <w:ins w:id="1239" w:author="Matthew Hamilton" w:date="2023-04-04T12:22:00Z">
        <w:r w:rsidR="00875AA6">
          <w:t xml:space="preserve">R </w:t>
        </w:r>
      </w:ins>
      <w:r>
        <w:t>library documentation websites</w:t>
      </w:r>
      <w:ins w:id="1240" w:author="Matthew Hamilton" w:date="2023-04-04T12:38:00Z">
        <w:r w:rsidR="001F6CAB">
          <w:t>, we enabled GitHub Pages in each repository we used for code library development</w:t>
        </w:r>
      </w:ins>
      <w:r>
        <w:t>. We also developed a consolidated and versioned project documentation website</w:t>
      </w:r>
      <w:del w:id="1241" w:author="Matthew Hamilton" w:date="2023-04-04T13:47:00Z">
        <w:r w:rsidDel="004D6DAA">
          <w:delText xml:space="preserve"> </w:delText>
        </w:r>
        <w:commentRangeStart w:id="1242"/>
        <w:r w:rsidDel="004D6DAA">
          <w:delText>[58]</w:delText>
        </w:r>
      </w:del>
      <w:r>
        <w:t xml:space="preserve"> </w:t>
      </w:r>
      <w:commentRangeEnd w:id="1242"/>
      <w:r w:rsidR="00422EEC">
        <w:rPr>
          <w:rStyle w:val="CommentReference"/>
        </w:rPr>
        <w:commentReference w:id="1242"/>
      </w:r>
      <w:ins w:id="1243" w:author="Matthew Hamilton" w:date="2023-04-04T12:19:00Z">
        <w:r w:rsidR="0033257D">
          <w:t xml:space="preserve">that provides guidance on how to contribute to the project. </w:t>
        </w:r>
      </w:ins>
      <w:ins w:id="1244" w:author="Matthew Hamilton" w:date="2023-04-04T12:20:00Z">
        <w:r w:rsidR="0033257D">
          <w:t xml:space="preserve">The project documentation website was developed </w:t>
        </w:r>
      </w:ins>
      <w:r>
        <w:t>using the Hugo framework [59]</w:t>
      </w:r>
      <w:ins w:id="1245" w:author="Matthew Hamilton" w:date="2023-04-04T12:46:00Z">
        <w:r w:rsidR="0012510C">
          <w:t>,</w:t>
        </w:r>
      </w:ins>
      <w:del w:id="1246" w:author="Matthew Hamilton" w:date="2023-04-04T12:46:00Z">
        <w:r w:rsidDel="0012510C">
          <w:delText xml:space="preserve"> and</w:delText>
        </w:r>
      </w:del>
      <w:r>
        <w:t xml:space="preserve"> </w:t>
      </w:r>
      <w:proofErr w:type="spellStart"/>
      <w:r>
        <w:t>Docsy</w:t>
      </w:r>
      <w:proofErr w:type="spellEnd"/>
      <w:r>
        <w:t xml:space="preserve"> theme [60</w:t>
      </w:r>
      <w:ins w:id="1247" w:author="Matthew Hamilton" w:date="2023-04-04T12:41:00Z">
        <w:r w:rsidR="00EA7F7B">
          <w:t>]</w:t>
        </w:r>
      </w:ins>
      <w:del w:id="1248" w:author="Matthew Hamilton" w:date="2023-04-04T12:39:00Z">
        <w:r w:rsidDel="001F6CAB">
          <w:delText>]. To</w:delText>
        </w:r>
      </w:del>
      <w:ins w:id="1249" w:author="Matthew Hamilton" w:date="2023-04-04T12:39:00Z">
        <w:r w:rsidR="001F6CAB">
          <w:t xml:space="preserve"> </w:t>
        </w:r>
      </w:ins>
      <w:ins w:id="1250" w:author="Matthew Hamilton" w:date="2023-04-04T12:46:00Z">
        <w:r w:rsidR="0012510C">
          <w:t xml:space="preserve">and </w:t>
        </w:r>
        <w:proofErr w:type="spellStart"/>
        <w:r w:rsidR="0012510C">
          <w:t>Algolia</w:t>
        </w:r>
        <w:proofErr w:type="spellEnd"/>
        <w:r w:rsidR="0012510C">
          <w:t xml:space="preserve"> </w:t>
        </w:r>
        <w:commentRangeStart w:id="1251"/>
        <w:r w:rsidR="0012510C">
          <w:t xml:space="preserve">search [REF] </w:t>
        </w:r>
        <w:commentRangeEnd w:id="1251"/>
        <w:r w:rsidR="0012510C">
          <w:rPr>
            <w:rStyle w:val="CommentReference"/>
          </w:rPr>
          <w:commentReference w:id="1251"/>
        </w:r>
      </w:ins>
      <w:ins w:id="1252" w:author="Matthew Hamilton" w:date="2023-04-04T12:39:00Z">
        <w:r w:rsidR="001F6CAB">
          <w:t>and is</w:t>
        </w:r>
      </w:ins>
      <w:r>
        <w:t xml:space="preserve"> host</w:t>
      </w:r>
      <w:ins w:id="1253" w:author="Matthew Hamilton" w:date="2023-04-04T12:39:00Z">
        <w:r w:rsidR="001F6CAB">
          <w:t>ed</w:t>
        </w:r>
      </w:ins>
      <w:r>
        <w:t xml:space="preserve"> </w:t>
      </w:r>
      <w:del w:id="1254" w:author="Matthew Hamilton" w:date="2023-04-04T12:39:00Z">
        <w:r w:rsidDel="001F6CAB">
          <w:delText xml:space="preserve">that website we established an account </w:delText>
        </w:r>
      </w:del>
      <w:ins w:id="1255" w:author="Matthew Hamilton" w:date="2023-04-04T12:39:00Z">
        <w:r w:rsidR="001F6CAB">
          <w:t>us</w:t>
        </w:r>
      </w:ins>
      <w:ins w:id="1256" w:author="Matthew Hamilton" w:date="2023-04-04T12:40:00Z">
        <w:r w:rsidR="001F6CAB">
          <w:t xml:space="preserve">ing </w:t>
        </w:r>
      </w:ins>
      <w:del w:id="1257" w:author="Matthew Hamilton" w:date="2023-04-04T12:40:00Z">
        <w:r w:rsidDel="001F6CAB">
          <w:delText>with</w:delText>
        </w:r>
      </w:del>
      <w:ins w:id="1258" w:author="Matthew Hamilton" w:date="2023-04-04T12:40:00Z">
        <w:r w:rsidR="001F6CAB">
          <w:t>the</w:t>
        </w:r>
      </w:ins>
      <w:r>
        <w:t xml:space="preserve"> Netlify [61] </w:t>
      </w:r>
      <w:ins w:id="1259" w:author="Matthew Hamilton" w:date="2023-04-04T12:40:00Z">
        <w:r w:rsidR="001F6CAB">
          <w:t xml:space="preserve">service. </w:t>
        </w:r>
      </w:ins>
      <w:del w:id="1260" w:author="Matthew Hamilton" w:date="2023-04-04T12:40:00Z">
        <w:r w:rsidDel="001F6CAB">
          <w:delText xml:space="preserve">and </w:delText>
        </w:r>
      </w:del>
      <w:ins w:id="1261" w:author="Matthew Hamilton" w:date="2023-04-04T12:40:00Z">
        <w:r w:rsidR="001F6CAB">
          <w:t xml:space="preserve"> We </w:t>
        </w:r>
      </w:ins>
      <w:r>
        <w:t xml:space="preserve">linked </w:t>
      </w:r>
      <w:del w:id="1262" w:author="Matthew Hamilton" w:date="2023-04-04T12:40:00Z">
        <w:r w:rsidDel="001F6CAB">
          <w:delText>that service</w:delText>
        </w:r>
      </w:del>
      <w:ins w:id="1263" w:author="Matthew Hamilton" w:date="2023-04-04T12:40:00Z">
        <w:r w:rsidR="001F6CAB">
          <w:t>our Netlify account</w:t>
        </w:r>
      </w:ins>
      <w:r>
        <w:t xml:space="preserve"> to our GitHub </w:t>
      </w:r>
      <w:proofErr w:type="spellStart"/>
      <w:r>
        <w:t>organisation</w:t>
      </w:r>
      <w:proofErr w:type="spellEnd"/>
      <w:r>
        <w:t xml:space="preserve"> so that the </w:t>
      </w:r>
      <w:ins w:id="1264" w:author="Matthew Hamilton" w:date="2023-04-04T12:40:00Z">
        <w:r w:rsidR="001F6CAB">
          <w:t xml:space="preserve">project </w:t>
        </w:r>
      </w:ins>
      <w:r>
        <w:t xml:space="preserve">website would automatically update whenever the </w:t>
      </w:r>
      <w:commentRangeStart w:id="1265"/>
      <w:r>
        <w:t xml:space="preserve">source code in its GitHub repository </w:t>
      </w:r>
      <w:commentRangeEnd w:id="1265"/>
      <w:r w:rsidR="003200A0">
        <w:rPr>
          <w:rStyle w:val="CommentReference"/>
        </w:rPr>
        <w:commentReference w:id="1265"/>
      </w:r>
      <w:r>
        <w:t>was edited.</w:t>
      </w:r>
    </w:p>
    <w:p w14:paraId="28931A25" w14:textId="77777777" w:rsidR="006326C1" w:rsidRDefault="001023AB">
      <w:pPr>
        <w:pStyle w:val="BodyText"/>
      </w:pPr>
      <w:r>
        <w:t xml:space="preserve">We also created a </w:t>
      </w:r>
      <w:proofErr w:type="spellStart"/>
      <w:r>
        <w:t>Zenodo</w:t>
      </w:r>
      <w:proofErr w:type="spellEnd"/>
      <w:r>
        <w:t xml:space="preserve"> community</w:t>
      </w:r>
      <w:del w:id="1266" w:author="Matthew Hamilton" w:date="2023-04-04T13:47:00Z">
        <w:r w:rsidDel="004D6DAA">
          <w:delText xml:space="preserve"> </w:delText>
        </w:r>
        <w:commentRangeStart w:id="1267"/>
        <w:r w:rsidDel="004D6DAA">
          <w:delText>[62]</w:delText>
        </w:r>
      </w:del>
      <w:r>
        <w:t xml:space="preserve"> </w:t>
      </w:r>
      <w:commentRangeEnd w:id="1267"/>
      <w:r w:rsidR="0012510C">
        <w:rPr>
          <w:rStyle w:val="CommentReference"/>
        </w:rPr>
        <w:commentReference w:id="1267"/>
      </w:r>
      <w:r>
        <w:t xml:space="preserve">-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del w:id="1268" w:author="Matthew Hamilton" w:date="2023-04-04T13:48:00Z">
        <w:r w:rsidDel="004D6DAA">
          <w:delText xml:space="preserve"> </w:delText>
        </w:r>
        <w:commentRangeStart w:id="1269"/>
        <w:r w:rsidDel="004D6DAA">
          <w:delText>[63]</w:delText>
        </w:r>
      </w:del>
      <w:r>
        <w:t>.</w:t>
      </w:r>
      <w:commentRangeEnd w:id="1269"/>
      <w:r w:rsidR="0012510C">
        <w:rPr>
          <w:rStyle w:val="CommentReference"/>
        </w:rPr>
        <w:commentReference w:id="1269"/>
      </w:r>
    </w:p>
    <w:p w14:paraId="2E5EB916" w14:textId="44D0B694" w:rsidR="006326C1" w:rsidRDefault="00873717">
      <w:pPr>
        <w:pStyle w:val="Heading2"/>
        <w:numPr>
          <w:ilvl w:val="2"/>
          <w:numId w:val="37"/>
        </w:numPr>
        <w:pPrChange w:id="1270" w:author="Matthew Hamilton" w:date="2023-03-23T17:39:00Z">
          <w:pPr>
            <w:pStyle w:val="Heading2"/>
          </w:pPr>
        </w:pPrChange>
      </w:pPr>
      <w:bookmarkStart w:id="1271" w:name="software"/>
      <w:bookmarkEnd w:id="1229"/>
      <w:ins w:id="1272" w:author="Matthew Hamilton" w:date="2023-03-23T17:40:00Z">
        <w:r>
          <w:t xml:space="preserve">R </w:t>
        </w:r>
      </w:ins>
      <w:del w:id="1273" w:author="Matthew Hamilton" w:date="2023-04-04T12:30:00Z">
        <w:r w:rsidR="001023AB" w:rsidDel="00D37E5F">
          <w:delText xml:space="preserve">Software </w:delText>
        </w:r>
      </w:del>
      <w:ins w:id="1274" w:author="Matthew Hamilton" w:date="2023-04-04T12:30:00Z">
        <w:r w:rsidR="00D37E5F">
          <w:t xml:space="preserve">libraries </w:t>
        </w:r>
      </w:ins>
    </w:p>
    <w:p w14:paraId="56C4510C" w14:textId="068D76F9" w:rsidR="001C5036" w:rsidRDefault="001023AB" w:rsidP="006F0C0A">
      <w:pPr>
        <w:pStyle w:val="FirstParagraph"/>
        <w:rPr>
          <w:ins w:id="1275" w:author="Matthew Hamilton" w:date="2023-04-04T13:17:00Z"/>
        </w:rPr>
      </w:pPr>
      <w:r>
        <w:t>We created six development version R libraries to help us author model</w:t>
      </w:r>
      <w:del w:id="1276" w:author="Matthew Hamilton" w:date="2023-04-04T12:31:00Z">
        <w:r w:rsidDel="00D37E5F">
          <w:delText xml:space="preserve"> module</w:delText>
        </w:r>
      </w:del>
      <w:ins w:id="1277" w:author="Matthew Hamilton" w:date="2023-04-04T12:31:00Z">
        <w:r w:rsidR="00D37E5F">
          <w:t>s</w:t>
        </w:r>
      </w:ins>
      <w:del w:id="1278" w:author="Matthew Hamilton" w:date="2023-04-04T12:31:00Z">
        <w:r w:rsidDel="00D37E5F">
          <w:delText>s</w:delText>
        </w:r>
      </w:del>
      <w:r>
        <w:t xml:space="preserve">, supply those </w:t>
      </w:r>
      <w:del w:id="1279" w:author="Matthew Hamilton" w:date="2023-04-04T12:31:00Z">
        <w:r w:rsidDel="00D37E5F">
          <w:delText xml:space="preserve">modules </w:delText>
        </w:r>
      </w:del>
      <w:ins w:id="1280" w:author="Matthew Hamilton" w:date="2023-04-04T12:31:00Z">
        <w:r w:rsidR="00D37E5F">
          <w:t xml:space="preserve">models </w:t>
        </w:r>
      </w:ins>
      <w:r>
        <w:t xml:space="preserve">with data and implement reproducible modelling analyses. The six libraries, their primary focus, the standards they support and the third-party packages they depend on are </w:t>
      </w:r>
      <w:proofErr w:type="spellStart"/>
      <w:r>
        <w:t>summarised</w:t>
      </w:r>
      <w:proofErr w:type="spellEnd"/>
      <w:r>
        <w:t xml:space="preserve"> in </w:t>
      </w:r>
      <w:commentRangeStart w:id="1281"/>
      <w:r>
        <w:t xml:space="preserve">Table </w:t>
      </w:r>
      <w:hyperlink w:anchor="cpkgs">
        <w:r>
          <w:fldChar w:fldCharType="begin"/>
        </w:r>
        <w:r>
          <w:instrText xml:space="preserve"> REF cpkgs \h</w:instrText>
        </w:r>
        <w:r>
          <w:fldChar w:fldCharType="separate"/>
        </w:r>
        <w:r w:rsidR="00020711">
          <w:rPr>
            <w:b/>
            <w:noProof/>
          </w:rPr>
          <w:t>2</w:t>
        </w:r>
        <w:r>
          <w:fldChar w:fldCharType="end"/>
        </w:r>
      </w:hyperlink>
      <w:r>
        <w:t>.</w:t>
      </w:r>
      <w:commentRangeEnd w:id="1281"/>
      <w:r w:rsidR="00587D22">
        <w:rPr>
          <w:rStyle w:val="CommentReference"/>
        </w:rPr>
        <w:commentReference w:id="1281"/>
      </w:r>
    </w:p>
    <w:p w14:paraId="173E384F" w14:textId="22C2ECA3" w:rsidR="00F72123" w:rsidRDefault="004E52C1" w:rsidP="00F72123">
      <w:pPr>
        <w:pStyle w:val="BodyText"/>
        <w:rPr>
          <w:ins w:id="1282" w:author="Matthew Hamilton" w:date="2023-04-04T14:11:00Z"/>
        </w:rPr>
      </w:pPr>
      <w:ins w:id="1283" w:author="Matthew Hamilton" w:date="2023-04-04T13:23:00Z">
        <w:r>
          <w:t>A key goal of the ready4 framework packages is to</w:t>
        </w:r>
      </w:ins>
      <w:ins w:id="1284" w:author="Matthew Hamilton" w:date="2023-04-04T13:24:00Z">
        <w:r>
          <w:t xml:space="preserve"> facilitate the standardization and interoperability that will</w:t>
        </w:r>
      </w:ins>
      <w:ins w:id="1285" w:author="Matthew Hamilton" w:date="2023-04-04T13:18:00Z">
        <w:r>
          <w:t xml:space="preserve"> enable</w:t>
        </w:r>
      </w:ins>
      <w:ins w:id="1286" w:author="Matthew Hamilton" w:date="2023-04-04T13:19:00Z">
        <w:r>
          <w:t xml:space="preserve"> the ready4 model</w:t>
        </w:r>
      </w:ins>
      <w:ins w:id="1287" w:author="Matthew Hamilton" w:date="2023-04-04T13:22:00Z">
        <w:r>
          <w:t xml:space="preserve"> a</w:t>
        </w:r>
      </w:ins>
      <w:ins w:id="1288" w:author="Matthew Hamilton" w:date="2023-04-04T13:23:00Z">
        <w:r>
          <w:t>dopt a modular approach</w:t>
        </w:r>
      </w:ins>
      <w:ins w:id="1289" w:author="Matthew Hamilton" w:date="2023-04-04T13:24:00Z">
        <w:r>
          <w:t>.</w:t>
        </w:r>
      </w:ins>
      <w:ins w:id="1290" w:author="Matthew Hamilton" w:date="2023-04-04T13:26:00Z">
        <w:r>
          <w:t xml:space="preserve"> </w:t>
        </w:r>
      </w:ins>
      <w:ins w:id="1291" w:author="Matthew Hamilton" w:date="2023-04-04T13:33:00Z">
        <w:r w:rsidR="001A74CB">
          <w:t xml:space="preserve">Model modules need to be able to share inputs and outputs with each other and to be run as independent </w:t>
        </w:r>
        <w:commentRangeStart w:id="1292"/>
        <w:r w:rsidR="001A74CB">
          <w:t>models</w:t>
        </w:r>
        <w:commentRangeEnd w:id="1292"/>
        <w:r w:rsidR="001A74CB">
          <w:rPr>
            <w:rStyle w:val="CommentReference"/>
          </w:rPr>
          <w:commentReference w:id="1292"/>
        </w:r>
        <w:r w:rsidR="001A74CB">
          <w:t xml:space="preserve"> [20]. </w:t>
        </w:r>
      </w:ins>
      <w:ins w:id="1293" w:author="Matthew Hamilton" w:date="2023-04-04T13:34:00Z">
        <w:r w:rsidR="001A74CB">
          <w:t xml:space="preserve"> </w:t>
        </w:r>
      </w:ins>
      <w:ins w:id="1294" w:author="Matthew Hamilton" w:date="2023-04-04T14:37:00Z">
        <w:r w:rsidR="00C3376E">
          <w:t xml:space="preserve">To achieve this goal, we adopt an </w:t>
        </w:r>
        <w:commentRangeStart w:id="1295"/>
        <w:proofErr w:type="gramStart"/>
        <w:r w:rsidR="00C3376E">
          <w:t>object oriented</w:t>
        </w:r>
        <w:proofErr w:type="gramEnd"/>
        <w:r w:rsidR="00C3376E">
          <w:t xml:space="preserve"> approach</w:t>
        </w:r>
      </w:ins>
      <w:ins w:id="1296" w:author="Matthew Hamilton" w:date="2023-04-04T14:38:00Z">
        <w:r w:rsidR="004900A4">
          <w:t xml:space="preserve"> </w:t>
        </w:r>
      </w:ins>
      <w:commentRangeEnd w:id="1295"/>
      <w:ins w:id="1297" w:author="Matthew Hamilton" w:date="2023-04-04T14:39:00Z">
        <w:r w:rsidR="004900A4">
          <w:rPr>
            <w:rStyle w:val="CommentReference"/>
          </w:rPr>
          <w:commentReference w:id="1295"/>
        </w:r>
      </w:ins>
      <w:ins w:id="1298" w:author="Matthew Hamilton" w:date="2023-04-04T14:38:00Z">
        <w:r w:rsidR="004900A4">
          <w:t>in which e</w:t>
        </w:r>
      </w:ins>
      <w:ins w:id="1299" w:author="Matthew Hamilton" w:date="2023-04-04T14:11:00Z">
        <w:r w:rsidR="00F72123">
          <w:t xml:space="preserve">ach ready4 </w:t>
        </w:r>
        <w:r w:rsidR="00F72123">
          <w:lastRenderedPageBreak/>
          <w:t>module includes</w:t>
        </w:r>
      </w:ins>
      <w:ins w:id="1300" w:author="Matthew Hamilton" w:date="2023-04-04T14:40:00Z">
        <w:r w:rsidR="004900A4">
          <w:t xml:space="preserve"> both</w:t>
        </w:r>
      </w:ins>
      <w:ins w:id="1301" w:author="Matthew Hamilton" w:date="2023-04-04T14:11:00Z">
        <w:r w:rsidR="00F72123">
          <w:t xml:space="preserve"> a data structure (</w:t>
        </w:r>
      </w:ins>
      <w:ins w:id="1302" w:author="Matthew Hamilton" w:date="2023-04-04T14:14:00Z">
        <w:r w:rsidR="00F72123">
          <w:t>specifying</w:t>
        </w:r>
      </w:ins>
      <w:ins w:id="1303" w:author="Matthew Hamilton" w:date="2023-04-04T14:12:00Z">
        <w:r w:rsidR="00F72123">
          <w:t xml:space="preserve"> the </w:t>
        </w:r>
      </w:ins>
      <w:ins w:id="1304" w:author="Matthew Hamilton" w:date="2023-04-04T14:14:00Z">
        <w:r w:rsidR="00F72123">
          <w:t xml:space="preserve">required </w:t>
        </w:r>
      </w:ins>
      <w:ins w:id="1305" w:author="Matthew Hamilton" w:date="2023-04-04T14:12:00Z">
        <w:r w:rsidR="00F72123">
          <w:t>properties of data that</w:t>
        </w:r>
      </w:ins>
      <w:ins w:id="1306" w:author="Matthew Hamilton" w:date="2023-04-04T14:13:00Z">
        <w:r w:rsidR="00F72123">
          <w:t xml:space="preserve"> can validly be supplied to a module)</w:t>
        </w:r>
      </w:ins>
      <w:ins w:id="1307" w:author="Matthew Hamilton" w:date="2023-04-04T14:12:00Z">
        <w:r w:rsidR="00F72123">
          <w:t xml:space="preserve"> </w:t>
        </w:r>
      </w:ins>
      <w:ins w:id="1308" w:author="Matthew Hamilton" w:date="2023-04-04T14:14:00Z">
        <w:r w:rsidR="00F72123">
          <w:t xml:space="preserve">and </w:t>
        </w:r>
      </w:ins>
      <w:ins w:id="1309" w:author="Matthew Hamilton" w:date="2023-04-04T14:40:00Z">
        <w:r w:rsidR="004900A4">
          <w:t xml:space="preserve">a set of </w:t>
        </w:r>
      </w:ins>
      <w:ins w:id="1310" w:author="Matthew Hamilton" w:date="2023-04-04T14:14:00Z">
        <w:r w:rsidR="00F72123">
          <w:t>algorithms</w:t>
        </w:r>
      </w:ins>
      <w:ins w:id="1311" w:author="Matthew Hamilton" w:date="2023-04-04T14:15:00Z">
        <w:r w:rsidR="00F72123">
          <w:t xml:space="preserve"> (specifying the operations that can be performed </w:t>
        </w:r>
      </w:ins>
      <w:ins w:id="1312" w:author="Matthew Hamilton" w:date="2023-04-04T14:40:00Z">
        <w:r w:rsidR="004900A4">
          <w:t>on</w:t>
        </w:r>
      </w:ins>
      <w:ins w:id="1313" w:author="Matthew Hamilton" w:date="2023-04-04T14:15:00Z">
        <w:r w:rsidR="00F72123">
          <w:t xml:space="preserve"> data contained </w:t>
        </w:r>
      </w:ins>
      <w:ins w:id="1314" w:author="Matthew Hamilton" w:date="2023-04-04T14:40:00Z">
        <w:r w:rsidR="004900A4">
          <w:t>in</w:t>
        </w:r>
      </w:ins>
      <w:ins w:id="1315" w:author="Matthew Hamilton" w:date="2023-04-04T14:15:00Z">
        <w:r w:rsidR="00F72123">
          <w:t xml:space="preserve"> a module</w:t>
        </w:r>
      </w:ins>
      <w:ins w:id="1316" w:author="Matthew Hamilton" w:date="2023-04-04T14:41:00Z">
        <w:r w:rsidR="004900A4">
          <w:t xml:space="preserve"> instance</w:t>
        </w:r>
      </w:ins>
      <w:ins w:id="1317" w:author="Matthew Hamilton" w:date="2023-04-04T14:15:00Z">
        <w:r w:rsidR="00F72123">
          <w:t xml:space="preserve">). </w:t>
        </w:r>
      </w:ins>
    </w:p>
    <w:p w14:paraId="504165C1" w14:textId="211AAA7D" w:rsidR="004E52C1" w:rsidDel="00E82E95" w:rsidRDefault="004E52C1" w:rsidP="001A74CB">
      <w:pPr>
        <w:pStyle w:val="BodyText"/>
        <w:rPr>
          <w:del w:id="1318" w:author="Matthew Hamilton" w:date="2023-04-04T13:40:00Z"/>
          <w:moveTo w:id="1319" w:author="Matthew Hamilton" w:date="2023-04-04T13:26:00Z"/>
        </w:rPr>
      </w:pPr>
      <w:moveToRangeStart w:id="1320" w:author="Matthew Hamilton" w:date="2023-04-04T13:26:00Z" w:name="move131507180"/>
      <w:moveTo w:id="1321" w:author="Matthew Hamilton" w:date="2023-04-04T13:26:00Z">
        <w:del w:id="1322" w:author="Matthew Hamilton" w:date="2023-04-04T13:29:00Z">
          <w:r w:rsidDel="00AD73A2">
            <w:delText>A</w:delText>
          </w:r>
        </w:del>
      </w:moveTo>
      <w:ins w:id="1323" w:author="Matthew Hamilton" w:date="2023-04-04T13:29:00Z">
        <w:r w:rsidR="00AD73A2">
          <w:t>The foundational framework</w:t>
        </w:r>
      </w:ins>
      <w:moveTo w:id="1324" w:author="Matthew Hamilton" w:date="2023-04-04T13:26:00Z">
        <w:r>
          <w:t xml:space="preserve"> library</w:t>
        </w:r>
      </w:moveTo>
      <w:ins w:id="1325" w:author="Matthew Hamilton" w:date="2023-04-04T13:29:00Z">
        <w:r w:rsidR="00AD73A2">
          <w:t>,</w:t>
        </w:r>
      </w:ins>
      <w:moveTo w:id="1326" w:author="Matthew Hamilton" w:date="2023-04-04T13:26:00Z">
        <w:r>
          <w:t xml:space="preserve"> called ready4</w:t>
        </w:r>
        <w:del w:id="1327" w:author="Matthew Hamilton" w:date="2023-04-04T13:48:00Z">
          <w:r w:rsidDel="004D6DAA">
            <w:delText xml:space="preserve"> </w:delText>
          </w:r>
          <w:commentRangeStart w:id="1328"/>
          <w:r w:rsidDel="004D6DAA">
            <w:delText>[64]</w:delText>
          </w:r>
        </w:del>
      </w:moveTo>
      <w:ins w:id="1329" w:author="Matthew Hamilton" w:date="2023-04-04T13:29:00Z">
        <w:r w:rsidR="00AD73A2">
          <w:t>,</w:t>
        </w:r>
      </w:ins>
      <w:moveTo w:id="1330" w:author="Matthew Hamilton" w:date="2023-04-04T13:26:00Z">
        <w:r>
          <w:t xml:space="preserve"> </w:t>
        </w:r>
      </w:moveTo>
      <w:commentRangeEnd w:id="1328"/>
      <w:r w:rsidR="00AD73A2">
        <w:rPr>
          <w:rStyle w:val="CommentReference"/>
        </w:rPr>
        <w:commentReference w:id="1328"/>
      </w:r>
      <w:moveTo w:id="1331" w:author="Matthew Hamilton" w:date="2023-04-04T13:26:00Z">
        <w:r>
          <w:t xml:space="preserve">defines a template module </w:t>
        </w:r>
      </w:moveTo>
      <w:ins w:id="1332" w:author="Matthew Hamilton" w:date="2023-04-04T14:10:00Z">
        <w:r w:rsidR="00F72123">
          <w:t xml:space="preserve">data structure </w:t>
        </w:r>
      </w:ins>
      <w:moveTo w:id="1333" w:author="Matthew Hamilton" w:date="2023-04-04T13:26:00Z">
        <w:r>
          <w:t>(using R’s S4 class system) from which all model module</w:t>
        </w:r>
        <w:del w:id="1334" w:author="Matthew Hamilton" w:date="2023-04-04T13:28:00Z">
          <w:r w:rsidDel="00AD73A2">
            <w:delText xml:space="preserve"> data structures </w:delText>
          </w:r>
        </w:del>
      </w:moveTo>
      <w:ins w:id="1335" w:author="Matthew Hamilton" w:date="2023-04-04T13:34:00Z">
        <w:r w:rsidR="001A74CB">
          <w:t xml:space="preserve"> data structures</w:t>
        </w:r>
      </w:ins>
      <w:ins w:id="1336" w:author="Matthew Hamilton" w:date="2023-04-04T13:28:00Z">
        <w:r w:rsidR="00AD73A2">
          <w:t xml:space="preserve"> </w:t>
        </w:r>
      </w:ins>
      <w:moveTo w:id="1337" w:author="Matthew Hamilton" w:date="2023-04-04T13:26:00Z">
        <w:r>
          <w:t>will</w:t>
        </w:r>
      </w:moveTo>
      <w:ins w:id="1338" w:author="Matthew Hamilton" w:date="2023-04-04T13:27:00Z">
        <w:r w:rsidR="00AD73A2">
          <w:t xml:space="preserve"> </w:t>
        </w:r>
      </w:ins>
      <w:ins w:id="1339" w:author="Matthew Hamilton" w:date="2023-04-04T13:28:00Z">
        <w:r w:rsidR="00AD73A2">
          <w:t xml:space="preserve">be </w:t>
        </w:r>
      </w:ins>
      <w:ins w:id="1340" w:author="Matthew Hamilton" w:date="2023-04-04T13:27:00Z">
        <w:r w:rsidR="00AD73A2">
          <w:t>created</w:t>
        </w:r>
      </w:ins>
      <w:ins w:id="1341" w:author="Matthew Hamilton" w:date="2023-04-04T14:16:00Z">
        <w:r w:rsidR="00F72123">
          <w:t xml:space="preserve"> and</w:t>
        </w:r>
      </w:ins>
      <w:ins w:id="1342" w:author="Matthew Hamilton" w:date="2023-04-04T14:17:00Z">
        <w:r w:rsidR="00F72123">
          <w:t xml:space="preserve"> </w:t>
        </w:r>
      </w:ins>
      <w:moveTo w:id="1343" w:author="Matthew Hamilton" w:date="2023-04-04T13:26:00Z">
        <w:del w:id="1344" w:author="Matthew Hamilton" w:date="2023-04-04T13:35:00Z">
          <w:r w:rsidDel="001A74CB">
            <w:delText xml:space="preserve"> inherit features </w:delText>
          </w:r>
        </w:del>
        <w:del w:id="1345" w:author="Matthew Hamilton" w:date="2023-04-04T14:16:00Z">
          <w:r w:rsidDel="00F72123">
            <w:delText xml:space="preserve">and </w:delText>
          </w:r>
        </w:del>
        <w:r>
          <w:t xml:space="preserve">a novel syntax </w:t>
        </w:r>
        <w:del w:id="1346" w:author="Matthew Hamilton" w:date="2023-04-04T14:10:00Z">
          <w:r w:rsidDel="00F72123">
            <w:delText>f</w:delText>
          </w:r>
        </w:del>
        <w:del w:id="1347" w:author="Matthew Hamilton" w:date="2023-04-04T13:38:00Z">
          <w:r w:rsidDel="00DE201F">
            <w:delText>or</w:delText>
          </w:r>
        </w:del>
        <w:del w:id="1348" w:author="Matthew Hamilton" w:date="2023-04-04T14:16:00Z">
          <w:r w:rsidDel="00F72123">
            <w:delText xml:space="preserve"> </w:delText>
          </w:r>
        </w:del>
      </w:moveTo>
      <w:ins w:id="1349" w:author="Matthew Hamilton" w:date="2023-04-04T14:16:00Z">
        <w:r w:rsidR="00F72123">
          <w:t>that</w:t>
        </w:r>
      </w:ins>
      <w:ins w:id="1350" w:author="Matthew Hamilton" w:date="2023-04-04T13:37:00Z">
        <w:r w:rsidR="00DE201F">
          <w:t xml:space="preserve"> </w:t>
        </w:r>
      </w:ins>
      <w:ins w:id="1351" w:author="Matthew Hamilton" w:date="2023-04-04T14:41:00Z">
        <w:r w:rsidR="00B42F9A">
          <w:t xml:space="preserve">enable </w:t>
        </w:r>
      </w:ins>
      <w:ins w:id="1352" w:author="Matthew Hamilton" w:date="2023-04-04T14:17:00Z">
        <w:r w:rsidR="00F72123">
          <w:t xml:space="preserve">module </w:t>
        </w:r>
      </w:ins>
      <w:moveTo w:id="1353" w:author="Matthew Hamilton" w:date="2023-04-04T13:26:00Z">
        <w:del w:id="1354" w:author="Matthew Hamilton" w:date="2023-04-04T13:37:00Z">
          <w:r w:rsidDel="00DE201F">
            <w:delText xml:space="preserve">attaching </w:delText>
          </w:r>
        </w:del>
        <w:r>
          <w:t xml:space="preserve">algorithms </w:t>
        </w:r>
        <w:del w:id="1355" w:author="Matthew Hamilton" w:date="2023-04-04T14:17:00Z">
          <w:r w:rsidDel="00F72123">
            <w:delText>to those data structures</w:delText>
          </w:r>
        </w:del>
      </w:moveTo>
      <w:ins w:id="1356" w:author="Matthew Hamilton" w:date="2023-04-04T14:41:00Z">
        <w:r w:rsidR="00B42F9A">
          <w:t>to be</w:t>
        </w:r>
      </w:ins>
      <w:ins w:id="1357" w:author="Matthew Hamilton" w:date="2023-04-04T14:16:00Z">
        <w:r w:rsidR="00F72123">
          <w:t xml:space="preserve"> consistently named</w:t>
        </w:r>
      </w:ins>
      <w:moveTo w:id="1358" w:author="Matthew Hamilton" w:date="2023-04-04T13:26:00Z">
        <w:r>
          <w:t xml:space="preserve">. </w:t>
        </w:r>
      </w:moveTo>
    </w:p>
    <w:moveToRangeEnd w:id="1320"/>
    <w:p w14:paraId="0C8BCE7F" w14:textId="25F00267" w:rsidR="004E52C1" w:rsidRPr="004E52C1" w:rsidDel="00E82E95" w:rsidRDefault="004E52C1">
      <w:pPr>
        <w:pStyle w:val="BodyText"/>
        <w:rPr>
          <w:del w:id="1359" w:author="Matthew Hamilton" w:date="2023-04-04T13:40:00Z"/>
        </w:rPr>
        <w:pPrChange w:id="1360" w:author="Matthew Hamilton" w:date="2023-04-04T13:17:00Z">
          <w:pPr>
            <w:pStyle w:val="FirstParagraph"/>
          </w:pPr>
        </w:pPrChange>
      </w:pPr>
    </w:p>
    <w:p w14:paraId="311B0A78" w14:textId="02EA3F2D" w:rsidR="006326C1" w:rsidRDefault="001023AB" w:rsidP="00E82E95">
      <w:pPr>
        <w:pStyle w:val="BodyText"/>
      </w:pPr>
      <w:moveFromRangeStart w:id="1361" w:author="Matthew Hamilton" w:date="2023-04-04T13:26:00Z" w:name="move131507180"/>
      <w:moveFrom w:id="1362" w:author="Matthew Hamilton" w:date="2023-04-04T13:26:00Z">
        <w:r w:rsidDel="004E52C1">
          <w:t xml:space="preserve">A library called ready4 [64] defines a template module (using R’s S4 class system) from which all model module data structures will inherit features and a novel syntax for attaching algorithms to those data structures. </w:t>
        </w:r>
      </w:moveFrom>
      <w:moveFromRangeEnd w:id="1361"/>
      <w:r>
        <w:t xml:space="preserve">The ready4 library also contains tools for retrieving </w:t>
      </w:r>
      <w:proofErr w:type="gramStart"/>
      <w:r>
        <w:t>web based</w:t>
      </w:r>
      <w:proofErr w:type="gramEnd"/>
      <w:r>
        <w:t xml:space="preserve"> information on </w:t>
      </w:r>
      <w:ins w:id="1363" w:author="Matthew Hamilton" w:date="2023-04-04T14:19:00Z">
        <w:r w:rsidR="00D53A63">
          <w:t xml:space="preserve">ready4 </w:t>
        </w:r>
      </w:ins>
      <w:r>
        <w:t>model modules, datasets and analysis programs and for partially automating updates to the project documentation website.</w:t>
      </w:r>
    </w:p>
    <w:p w14:paraId="756D6E4A" w14:textId="3288EDF9" w:rsidR="006326C1" w:rsidRDefault="001023AB">
      <w:pPr>
        <w:pStyle w:val="BodyText"/>
      </w:pPr>
      <w:r>
        <w:t xml:space="preserve">Three R libraries are designed to </w:t>
      </w:r>
      <w:del w:id="1364" w:author="Matthew Hamilton" w:date="2023-04-04T13:43:00Z">
        <w:r w:rsidDel="00E82E95">
          <w:delText xml:space="preserve">standardise and </w:delText>
        </w:r>
      </w:del>
      <w:del w:id="1365" w:author="Matthew Hamilton" w:date="2023-04-04T14:42:00Z">
        <w:r w:rsidDel="00AE6807">
          <w:delText xml:space="preserve">partially automate </w:delText>
        </w:r>
      </w:del>
      <w:ins w:id="1366" w:author="Matthew Hamilton" w:date="2023-04-04T14:42:00Z">
        <w:r w:rsidR="00AE6807">
          <w:t xml:space="preserve">help standardize </w:t>
        </w:r>
      </w:ins>
      <w:r>
        <w:t>workflows for authoring</w:t>
      </w:r>
      <w:ins w:id="1367" w:author="Matthew Hamilton" w:date="2023-04-04T13:43:00Z">
        <w:r w:rsidR="00E82E95">
          <w:t>, documenting</w:t>
        </w:r>
      </w:ins>
      <w:ins w:id="1368" w:author="Matthew Hamilton" w:date="2023-04-04T13:57:00Z">
        <w:r w:rsidR="0081700F">
          <w:t>,</w:t>
        </w:r>
      </w:ins>
      <w:ins w:id="1369" w:author="Matthew Hamilton" w:date="2023-04-04T13:43:00Z">
        <w:r w:rsidR="00E82E95">
          <w:t xml:space="preserve"> testing</w:t>
        </w:r>
      </w:ins>
      <w:ins w:id="1370" w:author="Matthew Hamilton" w:date="2023-04-04T13:57:00Z">
        <w:r w:rsidR="0081700F">
          <w:t xml:space="preserve"> and disseminating</w:t>
        </w:r>
      </w:ins>
      <w:r>
        <w:t xml:space="preserve"> new model modules</w:t>
      </w:r>
      <w:del w:id="1371" w:author="Matthew Hamilton" w:date="2023-04-04T13:46:00Z">
        <w:r w:rsidDel="00E82E95">
          <w:delText>.</w:delText>
        </w:r>
      </w:del>
      <w:ins w:id="1372" w:author="Matthew Hamilton" w:date="2023-04-04T13:46:00Z">
        <w:r w:rsidR="00E82E95">
          <w:t>.</w:t>
        </w:r>
      </w:ins>
      <w:r>
        <w:t xml:space="preserve"> The ready4pack library</w:t>
      </w:r>
      <w:del w:id="1373" w:author="Matthew Hamilton" w:date="2023-04-04T13:48:00Z">
        <w:r w:rsidDel="004D6DAA">
          <w:delText xml:space="preserve"> [65]</w:delText>
        </w:r>
      </w:del>
      <w:r>
        <w:t xml:space="preserve"> is designed to integrate with </w:t>
      </w:r>
      <w:del w:id="1374" w:author="Matthew Hamilton" w:date="2023-04-04T14:19:00Z">
        <w:r w:rsidDel="00BB2C00">
          <w:delText xml:space="preserve">our </w:delText>
        </w:r>
      </w:del>
      <w:ins w:id="1375" w:author="Matthew Hamilton" w:date="2023-04-04T14:21:00Z">
        <w:r w:rsidR="00A62C34">
          <w:t>our</w:t>
        </w:r>
      </w:ins>
      <w:ins w:id="1376" w:author="Matthew Hamilton" w:date="2023-04-04T14:19:00Z">
        <w:r w:rsidR="00BB2C00">
          <w:t xml:space="preserve"> </w:t>
        </w:r>
      </w:ins>
      <w:r>
        <w:t xml:space="preserve">GitHub </w:t>
      </w:r>
      <w:proofErr w:type="spellStart"/>
      <w:r>
        <w:t>organisation</w:t>
      </w:r>
      <w:proofErr w:type="spellEnd"/>
      <w:r>
        <w:t xml:space="preserve"> and provides tools for authoring </w:t>
      </w:r>
      <w:ins w:id="1377" w:author="Matthew Hamilton" w:date="2023-04-04T13:57:00Z">
        <w:r w:rsidR="00464A01">
          <w:t xml:space="preserve">model </w:t>
        </w:r>
      </w:ins>
      <w:r>
        <w:t>module</w:t>
      </w:r>
      <w:ins w:id="1378" w:author="Matthew Hamilton" w:date="2023-04-04T13:57:00Z">
        <w:r w:rsidR="00464A01">
          <w:t xml:space="preserve">s and </w:t>
        </w:r>
        <w:proofErr w:type="spellStart"/>
        <w:r w:rsidR="00464A01">
          <w:t>dess</w:t>
        </w:r>
      </w:ins>
      <w:ins w:id="1379" w:author="Matthew Hamilton" w:date="2023-04-04T13:58:00Z">
        <w:r w:rsidR="00464A01">
          <w:t>e</w:t>
        </w:r>
      </w:ins>
      <w:ins w:id="1380" w:author="Matthew Hamilton" w:date="2023-04-04T13:57:00Z">
        <w:r w:rsidR="00464A01">
          <w:t>minat</w:t>
        </w:r>
      </w:ins>
      <w:ins w:id="1381" w:author="Matthew Hamilton" w:date="2023-04-04T13:58:00Z">
        <w:r w:rsidR="00464A01">
          <w:t>ing</w:t>
        </w:r>
      </w:ins>
      <w:proofErr w:type="spellEnd"/>
      <w:ins w:id="1382" w:author="Matthew Hamilton" w:date="2023-04-04T13:57:00Z">
        <w:r w:rsidR="00464A01">
          <w:t xml:space="preserve"> them</w:t>
        </w:r>
      </w:ins>
      <w:ins w:id="1383" w:author="Matthew Hamilton" w:date="2023-04-04T13:58:00Z">
        <w:r w:rsidR="00464A01">
          <w:t xml:space="preserve"> as themed bundles in</w:t>
        </w:r>
      </w:ins>
      <w:ins w:id="1384" w:author="Matthew Hamilton" w:date="2023-04-04T13:57:00Z">
        <w:r w:rsidR="00464A01">
          <w:t xml:space="preserve"> R libraries</w:t>
        </w:r>
      </w:ins>
      <w:r>
        <w:t xml:space="preserve"> </w:t>
      </w:r>
      <w:proofErr w:type="spellStart"/>
      <w:r>
        <w:t>libraries</w:t>
      </w:r>
      <w:proofErr w:type="spellEnd"/>
      <w:r>
        <w:t xml:space="preserve"> that are:</w:t>
      </w:r>
    </w:p>
    <w:p w14:paraId="022D15C8" w14:textId="77777777" w:rsidR="006326C1" w:rsidRDefault="001023AB">
      <w:pPr>
        <w:numPr>
          <w:ilvl w:val="0"/>
          <w:numId w:val="32"/>
        </w:numPr>
      </w:pPr>
      <w:r>
        <w:t xml:space="preserve">documented (with a website, a manual </w:t>
      </w:r>
      <w:proofErr w:type="spellStart"/>
      <w:r>
        <w:t>itemising</w:t>
      </w:r>
      <w:proofErr w:type="spellEnd"/>
      <w:r>
        <w:t xml:space="preserve"> selected contents and a manual </w:t>
      </w:r>
      <w:proofErr w:type="spellStart"/>
      <w:r>
        <w:t>itemising</w:t>
      </w:r>
      <w:proofErr w:type="spellEnd"/>
      <w:r>
        <w:t xml:space="preserve"> all contents);</w:t>
      </w:r>
    </w:p>
    <w:p w14:paraId="16A947BD" w14:textId="378EFDC7" w:rsidR="006326C1" w:rsidRDefault="001023AB">
      <w:pPr>
        <w:numPr>
          <w:ilvl w:val="0"/>
          <w:numId w:val="32"/>
        </w:numPr>
      </w:pPr>
      <w:r>
        <w:t>licensed (using</w:t>
      </w:r>
      <w:ins w:id="1385" w:author="Matthew Hamilton" w:date="2023-04-04T13:48:00Z">
        <w:r w:rsidR="004D6DAA">
          <w:t xml:space="preserve"> the copyleft</w:t>
        </w:r>
      </w:ins>
      <w:r>
        <w:t xml:space="preserve"> GNU GPL-3 [66] by default);</w:t>
      </w:r>
    </w:p>
    <w:p w14:paraId="7731EC56" w14:textId="77777777" w:rsidR="006326C1" w:rsidRDefault="001023AB">
      <w:pPr>
        <w:numPr>
          <w:ilvl w:val="0"/>
          <w:numId w:val="32"/>
        </w:numPr>
      </w:pPr>
      <w:r>
        <w:t>easily citable (citation information can be retrieved within an R session or from hosting repositories); and</w:t>
      </w:r>
    </w:p>
    <w:p w14:paraId="51448572" w14:textId="77777777" w:rsidR="006326C1" w:rsidRDefault="001023AB">
      <w:pPr>
        <w:numPr>
          <w:ilvl w:val="0"/>
          <w:numId w:val="32"/>
        </w:numPr>
      </w:pPr>
      <w:r>
        <w:t>quality assured (each update triggers continuous integration workflows, including any unit tests created by module library authors).</w:t>
      </w:r>
    </w:p>
    <w:p w14:paraId="4CC036F6" w14:textId="4E5FE9F4" w:rsidR="006326C1" w:rsidRDefault="001023AB">
      <w:pPr>
        <w:pStyle w:val="BodyText"/>
        <w:pPrChange w:id="1386" w:author="Matthew Hamilton" w:date="2023-04-04T14:22:00Z">
          <w:pPr>
            <w:pStyle w:val="FirstParagraph"/>
          </w:pPr>
        </w:pPrChange>
      </w:pPr>
      <w:r>
        <w:t xml:space="preserve">The ready4pack library depends on two other module authoring libraries. </w:t>
      </w:r>
      <w:ins w:id="1387" w:author="Matthew Hamilton" w:date="2023-04-04T14:03:00Z">
        <w:r w:rsidR="00464A01">
          <w:t xml:space="preserve">Writing </w:t>
        </w:r>
      </w:ins>
      <w:ins w:id="1388" w:author="Matthew Hamilton" w:date="2023-04-04T14:05:00Z">
        <w:r w:rsidR="001E2FFE">
          <w:t xml:space="preserve">model </w:t>
        </w:r>
      </w:ins>
      <w:ins w:id="1389" w:author="Matthew Hamilton" w:date="2023-04-04T14:03:00Z">
        <w:r w:rsidR="00464A01">
          <w:t xml:space="preserve">algorithms as collections of functions (short, self-contained and reusable software routines that each perform a discrete task), has been recommended as good practice for scientific computing [39]. </w:t>
        </w:r>
      </w:ins>
      <w:ins w:id="1390" w:author="Matthew Hamilton" w:date="2023-04-04T14:04:00Z">
        <w:r w:rsidR="001E2FFE">
          <w:t xml:space="preserve"> </w:t>
        </w:r>
      </w:ins>
      <w:del w:id="1391" w:author="Matthew Hamilton" w:date="2023-04-04T14:04:00Z">
        <w:r w:rsidDel="001E2FFE">
          <w:delText>Methods from t</w:delText>
        </w:r>
      </w:del>
      <w:ins w:id="1392" w:author="Matthew Hamilton" w:date="2023-04-04T14:04:00Z">
        <w:r w:rsidR="001E2FFE">
          <w:t>T</w:t>
        </w:r>
      </w:ins>
      <w:r>
        <w:t xml:space="preserve">he ready4fun library </w:t>
      </w:r>
      <w:ins w:id="1393" w:author="Matthew Hamilton" w:date="2023-04-04T14:05:00Z">
        <w:r w:rsidR="001E2FFE">
          <w:t>contains tools for authoring functions</w:t>
        </w:r>
      </w:ins>
      <w:del w:id="1394" w:author="Matthew Hamilton" w:date="2023-04-04T14:04:00Z">
        <w:r w:rsidDel="001E2FFE">
          <w:delText xml:space="preserve">[67] </w:delText>
        </w:r>
      </w:del>
      <w:del w:id="1395" w:author="Matthew Hamilton" w:date="2023-04-04T14:06:00Z">
        <w:r w:rsidDel="001E2FFE">
          <w:delText>are used to verify that functions for implementing module algorithms are written</w:delText>
        </w:r>
      </w:del>
      <w:r>
        <w:t xml:space="preserve"> in a consistent house style</w:t>
      </w:r>
      <w:del w:id="1396" w:author="Matthew Hamilton" w:date="2023-04-04T14:06:00Z">
        <w:r w:rsidDel="001E2FFE">
          <w:delText xml:space="preserve">. That standardised format is then used by ready4fun methods to </w:delText>
        </w:r>
      </w:del>
      <w:ins w:id="1397" w:author="Matthew Hamilton" w:date="2023-04-04T14:06:00Z">
        <w:r w:rsidR="001E2FFE">
          <w:t xml:space="preserve"> that </w:t>
        </w:r>
      </w:ins>
      <w:r>
        <w:t>automatically generate</w:t>
      </w:r>
      <w:ins w:id="1398" w:author="Matthew Hamilton" w:date="2023-04-04T14:06:00Z">
        <w:r w:rsidR="001E2FFE">
          <w:t>s</w:t>
        </w:r>
      </w:ins>
      <w:r>
        <w:t xml:space="preserve"> basic documentation for each function. </w:t>
      </w:r>
      <w:ins w:id="1399" w:author="Matthew Hamilton" w:date="2023-04-04T14:07:00Z">
        <w:r w:rsidR="00F72123">
          <w:t xml:space="preserve">Functions to implement </w:t>
        </w:r>
      </w:ins>
      <w:ins w:id="1400" w:author="Matthew Hamilton" w:date="2023-04-04T14:22:00Z">
        <w:r w:rsidR="00283A3A">
          <w:t xml:space="preserve">model </w:t>
        </w:r>
      </w:ins>
      <w:ins w:id="1401" w:author="Matthew Hamilton" w:date="2023-04-04T14:07:00Z">
        <w:r w:rsidR="00F72123">
          <w:t xml:space="preserve">algorithms can be associated with </w:t>
        </w:r>
      </w:ins>
      <w:ins w:id="1402" w:author="Matthew Hamilton" w:date="2023-04-04T14:22:00Z">
        <w:r w:rsidR="00283A3A">
          <w:t xml:space="preserve">a </w:t>
        </w:r>
      </w:ins>
      <w:ins w:id="1403" w:author="Matthew Hamilton" w:date="2023-04-04T14:08:00Z">
        <w:r w:rsidR="00F72123">
          <w:t>module</w:t>
        </w:r>
      </w:ins>
      <w:ins w:id="1404" w:author="Matthew Hamilton" w:date="2023-04-04T14:07:00Z">
        <w:r w:rsidR="00F72123">
          <w:t xml:space="preserve"> via a special type of function called a method.</w:t>
        </w:r>
      </w:ins>
      <w:ins w:id="1405" w:author="Matthew Hamilton" w:date="2023-04-04T14:22:00Z">
        <w:r w:rsidR="00F54980">
          <w:t xml:space="preserve"> </w:t>
        </w:r>
      </w:ins>
      <w:del w:id="1406" w:author="Matthew Hamilton" w:date="2023-04-04T14:22:00Z">
        <w:r w:rsidDel="00F54980">
          <w:delText>Methods from the</w:delText>
        </w:r>
      </w:del>
      <w:ins w:id="1407" w:author="Matthew Hamilton" w:date="2023-04-04T14:22:00Z">
        <w:r w:rsidR="00F54980">
          <w:t>T</w:t>
        </w:r>
      </w:ins>
      <w:ins w:id="1408" w:author="Matthew Hamilton" w:date="2023-04-04T14:23:00Z">
        <w:r w:rsidR="00F54980">
          <w:t>ools from t</w:t>
        </w:r>
      </w:ins>
      <w:ins w:id="1409" w:author="Matthew Hamilton" w:date="2023-04-04T14:22:00Z">
        <w:r w:rsidR="00F54980">
          <w:t>he</w:t>
        </w:r>
      </w:ins>
      <w:r>
        <w:t xml:space="preserve"> ready4class [68] library </w:t>
      </w:r>
      <w:ins w:id="1410" w:author="Matthew Hamilton" w:date="2023-04-04T14:23:00Z">
        <w:r w:rsidR="00F54980">
          <w:t>can he</w:t>
        </w:r>
      </w:ins>
      <w:ins w:id="1411" w:author="Matthew Hamilton" w:date="2023-04-04T14:24:00Z">
        <w:r w:rsidR="00F54980">
          <w:t>lp streamline</w:t>
        </w:r>
      </w:ins>
      <w:ins w:id="1412" w:author="Matthew Hamilton" w:date="2023-04-04T14:25:00Z">
        <w:r w:rsidR="00F54980">
          <w:t xml:space="preserve"> and </w:t>
        </w:r>
        <w:proofErr w:type="spellStart"/>
        <w:r w:rsidR="00F54980">
          <w:t>standardise</w:t>
        </w:r>
      </w:ins>
      <w:proofErr w:type="spellEnd"/>
      <w:ins w:id="1413" w:author="Matthew Hamilton" w:date="2023-04-04T14:24:00Z">
        <w:r w:rsidR="00F54980">
          <w:t xml:space="preserve"> the</w:t>
        </w:r>
      </w:ins>
      <w:del w:id="1414" w:author="Matthew Hamilton" w:date="2023-04-04T14:23:00Z">
        <w:r w:rsidDel="00F54980">
          <w:delText>are used to streamline and standardise the</w:delText>
        </w:r>
      </w:del>
      <w:r>
        <w:t xml:space="preserve"> authoring of module data structures and </w:t>
      </w:r>
      <w:del w:id="1415" w:author="Matthew Hamilton" w:date="2023-04-04T14:24:00Z">
        <w:r w:rsidDel="00F54980">
          <w:delText>the linking of methods to these data structures</w:delText>
        </w:r>
      </w:del>
      <w:ins w:id="1416" w:author="Matthew Hamilton" w:date="2023-04-04T14:24:00Z">
        <w:r w:rsidR="00F54980">
          <w:t>their associated methods</w:t>
        </w:r>
      </w:ins>
      <w:del w:id="1417" w:author="Matthew Hamilton" w:date="2023-04-04T14:26:00Z">
        <w:r w:rsidDel="00F54980">
          <w:delText>. Like ready4fun, the ready4class library uses standardised code implementation</w:delText>
        </w:r>
      </w:del>
      <w:ins w:id="1418" w:author="Matthew Hamilton" w:date="2023-04-04T14:26:00Z">
        <w:r w:rsidR="00F54980">
          <w:t xml:space="preserve"> and</w:t>
        </w:r>
      </w:ins>
      <w:r>
        <w:t xml:space="preserve"> to automatically generate basic documentation for each module</w:t>
      </w:r>
      <w:del w:id="1419" w:author="Matthew Hamilton" w:date="2023-04-04T14:26:00Z">
        <w:r w:rsidDel="00F54980">
          <w:delText xml:space="preserve"> data structure</w:delText>
        </w:r>
      </w:del>
      <w:r>
        <w:t>.</w:t>
      </w:r>
    </w:p>
    <w:p w14:paraId="05095F53" w14:textId="20E49037" w:rsidR="006326C1" w:rsidDel="00C3376E" w:rsidRDefault="001023AB">
      <w:pPr>
        <w:pStyle w:val="BodyText"/>
        <w:rPr>
          <w:del w:id="1420" w:author="Matthew Hamilton" w:date="2023-04-04T14:35:00Z"/>
        </w:rPr>
      </w:pPr>
      <w:r>
        <w:t xml:space="preserve">The ready4use library [69] contains </w:t>
      </w:r>
      <w:del w:id="1421" w:author="Matthew Hamilton" w:date="2023-04-04T14:27:00Z">
        <w:r w:rsidDel="00F54980">
          <w:delText xml:space="preserve">modules </w:delText>
        </w:r>
      </w:del>
      <w:ins w:id="1422" w:author="Matthew Hamilton" w:date="2023-04-04T14:27:00Z">
        <w:r w:rsidR="00F54980">
          <w:t xml:space="preserve">tools </w:t>
        </w:r>
      </w:ins>
      <w:r>
        <w:t xml:space="preserve">for </w:t>
      </w:r>
      <w:del w:id="1423" w:author="Matthew Hamilton" w:date="2023-04-04T14:28:00Z">
        <w:r w:rsidDel="00711182">
          <w:delText>ingesting model</w:delText>
        </w:r>
      </w:del>
      <w:ins w:id="1424" w:author="Matthew Hamilton" w:date="2023-04-04T14:28:00Z">
        <w:r w:rsidR="00711182">
          <w:t>supplying model modules with</w:t>
        </w:r>
      </w:ins>
      <w:r>
        <w:t xml:space="preserve"> data</w:t>
      </w:r>
      <w:ins w:id="1425" w:author="Matthew Hamilton" w:date="2023-04-04T14:28:00Z">
        <w:r w:rsidR="00711182">
          <w:t xml:space="preserve"> stored in</w:t>
        </w:r>
      </w:ins>
      <w:del w:id="1426" w:author="Matthew Hamilton" w:date="2023-04-04T14:28:00Z">
        <w:r w:rsidDel="00711182">
          <w:delText>sets</w:delText>
        </w:r>
      </w:del>
      <w:r>
        <w:t xml:space="preserve"> </w:t>
      </w:r>
      <w:del w:id="1427" w:author="Matthew Hamilton" w:date="2023-04-04T14:28:00Z">
        <w:r w:rsidDel="00711182">
          <w:delText xml:space="preserve">from </w:delText>
        </w:r>
      </w:del>
      <w:r>
        <w:t xml:space="preserve">online repositories (hosted on a </w:t>
      </w:r>
      <w:proofErr w:type="spellStart"/>
      <w:r>
        <w:t>Dataverse</w:t>
      </w:r>
      <w:proofErr w:type="spellEnd"/>
      <w:r>
        <w:t xml:space="preserve"> installation or on GitHub), labelling </w:t>
      </w:r>
      <w:del w:id="1428" w:author="Matthew Hamilton" w:date="2023-04-04T14:28:00Z">
        <w:r w:rsidDel="00711182">
          <w:delText xml:space="preserve">model </w:delText>
        </w:r>
      </w:del>
      <w:ins w:id="1429" w:author="Matthew Hamilton" w:date="2023-04-04T14:28:00Z">
        <w:r w:rsidR="00711182">
          <w:t xml:space="preserve">these </w:t>
        </w:r>
      </w:ins>
      <w:r>
        <w:t xml:space="preserve">datasets and </w:t>
      </w:r>
      <w:ins w:id="1430" w:author="Matthew Hamilton" w:date="2023-04-04T14:28:00Z">
        <w:r w:rsidR="00711182">
          <w:t xml:space="preserve">then </w:t>
        </w:r>
      </w:ins>
      <w:ins w:id="1431" w:author="Matthew Hamilton" w:date="2023-04-04T14:45:00Z">
        <w:r w:rsidR="00BB23C5">
          <w:t xml:space="preserve">sharing </w:t>
        </w:r>
      </w:ins>
      <w:ins w:id="1432" w:author="Matthew Hamilton" w:date="2023-04-04T14:28:00Z">
        <w:r w:rsidR="00711182">
          <w:t>them</w:t>
        </w:r>
      </w:ins>
      <w:del w:id="1433" w:author="Matthew Hamilton" w:date="2023-04-04T14:28:00Z">
        <w:r w:rsidDel="00711182">
          <w:delText>sharing model datasets</w:delText>
        </w:r>
      </w:del>
      <w:r>
        <w:t xml:space="preserve"> via online repositories. The ready4show library [70] contains tools to help author </w:t>
      </w:r>
      <w:ins w:id="1434" w:author="Matthew Hamilton" w:date="2023-04-04T14:30:00Z">
        <w:r w:rsidR="008F4E18">
          <w:t xml:space="preserve">R Markdown </w:t>
        </w:r>
      </w:ins>
      <w:del w:id="1435" w:author="Matthew Hamilton" w:date="2023-04-04T14:29:00Z">
        <w:r w:rsidDel="009C7D35">
          <w:delText xml:space="preserve">analyses </w:delText>
        </w:r>
      </w:del>
      <w:r>
        <w:t>programs that</w:t>
      </w:r>
      <w:ins w:id="1436" w:author="Matthew Hamilton" w:date="2023-04-04T14:29:00Z">
        <w:r w:rsidR="009C7D35">
          <w:t xml:space="preserve"> combine model modules and datasets to undertake</w:t>
        </w:r>
      </w:ins>
      <w:ins w:id="1437" w:author="Matthew Hamilton" w:date="2023-04-04T14:30:00Z">
        <w:r w:rsidR="009C7D35">
          <w:t xml:space="preserve"> analyses</w:t>
        </w:r>
      </w:ins>
      <w:ins w:id="1438" w:author="Matthew Hamilton" w:date="2023-04-04T14:34:00Z">
        <w:r w:rsidR="008F4E18">
          <w:t>. These programs</w:t>
        </w:r>
      </w:ins>
      <w:ins w:id="1439" w:author="Matthew Hamilton" w:date="2023-04-04T14:30:00Z">
        <w:r w:rsidR="009C7D35">
          <w:t xml:space="preserve"> </w:t>
        </w:r>
      </w:ins>
      <w:del w:id="1440" w:author="Matthew Hamilton" w:date="2023-04-04T14:34:00Z">
        <w:r w:rsidDel="008F4E18">
          <w:delText xml:space="preserve"> </w:delText>
        </w:r>
      </w:del>
      <w:r>
        <w:t xml:space="preserve">are either self-documenting </w:t>
      </w:r>
      <w:ins w:id="1441" w:author="Matthew Hamilton" w:date="2023-04-04T14:30:00Z">
        <w:r w:rsidR="008F4E18">
          <w:t>(code</w:t>
        </w:r>
      </w:ins>
      <w:ins w:id="1442" w:author="Matthew Hamilton" w:date="2023-04-04T14:32:00Z">
        <w:r w:rsidR="008F4E18">
          <w:t xml:space="preserve"> is </w:t>
        </w:r>
      </w:ins>
      <w:ins w:id="1443" w:author="Matthew Hamilton" w:date="2023-04-04T14:33:00Z">
        <w:r w:rsidR="008F4E18">
          <w:t>easy to understand</w:t>
        </w:r>
      </w:ins>
      <w:ins w:id="1444" w:author="Matthew Hamilton" w:date="2023-04-04T14:32:00Z">
        <w:r w:rsidR="008F4E18">
          <w:t xml:space="preserve"> and integrated</w:t>
        </w:r>
      </w:ins>
      <w:ins w:id="1445" w:author="Matthew Hamilton" w:date="2023-04-04T14:30:00Z">
        <w:r w:rsidR="008F4E18">
          <w:t xml:space="preserve"> with plain English</w:t>
        </w:r>
      </w:ins>
      <w:ins w:id="1446" w:author="Matthew Hamilton" w:date="2023-04-04T14:31:00Z">
        <w:r w:rsidR="008F4E18">
          <w:t xml:space="preserve"> explanations of what </w:t>
        </w:r>
      </w:ins>
      <w:ins w:id="1447" w:author="Matthew Hamilton" w:date="2023-04-04T14:33:00Z">
        <w:r w:rsidR="008F4E18">
          <w:t>it does</w:t>
        </w:r>
      </w:ins>
      <w:ins w:id="1448" w:author="Matthew Hamilton" w:date="2023-04-04T14:30:00Z">
        <w:r w:rsidR="008F4E18">
          <w:t xml:space="preserve">) </w:t>
        </w:r>
      </w:ins>
      <w:r>
        <w:t xml:space="preserve">or </w:t>
      </w:r>
      <w:del w:id="1449" w:author="Matthew Hamilton" w:date="2023-04-04T14:34:00Z">
        <w:r w:rsidDel="008F4E18">
          <w:delText xml:space="preserve">which </w:delText>
        </w:r>
      </w:del>
      <w:r>
        <w:t>trigger the creation of</w:t>
      </w:r>
      <w:del w:id="1450" w:author="Matthew Hamilton" w:date="2023-04-04T14:45:00Z">
        <w:r w:rsidDel="00BB23C5">
          <w:delText xml:space="preserve"> a</w:delText>
        </w:r>
      </w:del>
      <w:r>
        <w:t xml:space="preserve"> </w:t>
      </w:r>
      <w:ins w:id="1451" w:author="Matthew Hamilton" w:date="2023-04-04T14:34:00Z">
        <w:r w:rsidR="00DE689E">
          <w:t>separate document</w:t>
        </w:r>
      </w:ins>
      <w:ins w:id="1452" w:author="Matthew Hamilton" w:date="2023-04-04T14:45:00Z">
        <w:r w:rsidR="00BB23C5">
          <w:t>s</w:t>
        </w:r>
      </w:ins>
      <w:ins w:id="1453" w:author="Matthew Hamilton" w:date="2023-04-04T14:34:00Z">
        <w:r w:rsidR="00DE689E">
          <w:t xml:space="preserve"> </w:t>
        </w:r>
      </w:ins>
      <w:ins w:id="1454" w:author="Matthew Hamilton" w:date="2023-04-04T14:45:00Z">
        <w:r w:rsidR="00BB23C5">
          <w:t>(</w:t>
        </w:r>
        <w:proofErr w:type="gramStart"/>
        <w:r w:rsidR="00BB23C5">
          <w:t>e.g.</w:t>
        </w:r>
      </w:ins>
      <w:proofErr w:type="gramEnd"/>
      <w:ins w:id="1455" w:author="Matthew Hamilton" w:date="2023-04-04T14:35:00Z">
        <w:r w:rsidR="00DE689E">
          <w:t xml:space="preserve"> </w:t>
        </w:r>
      </w:ins>
      <w:ins w:id="1456" w:author="Matthew Hamilton" w:date="2023-04-04T14:45:00Z">
        <w:r w:rsidR="00BB23C5">
          <w:t>a scientific manuscript</w:t>
        </w:r>
      </w:ins>
      <w:ins w:id="1457" w:author="Matthew Hamilton" w:date="2023-04-04T14:46:00Z">
        <w:r w:rsidR="00BB23C5">
          <w:t>)</w:t>
        </w:r>
      </w:ins>
      <w:del w:id="1458" w:author="Matthew Hamilton" w:date="2023-04-04T14:45:00Z">
        <w:r w:rsidDel="00BB23C5">
          <w:delText>scientific summary</w:delText>
        </w:r>
      </w:del>
      <w:r>
        <w:t>.</w:t>
      </w:r>
    </w:p>
    <w:p w14:paraId="5AECDAFC" w14:textId="49CFE6F2" w:rsidR="00396AAA" w:rsidRDefault="001023AB" w:rsidP="00C3376E">
      <w:pPr>
        <w:pStyle w:val="BodyText"/>
      </w:pPr>
      <w:del w:id="1459" w:author="Matthew Hamilton" w:date="2023-04-04T14:35:00Z">
        <w:r w:rsidDel="00C3376E">
          <w:delText xml:space="preserve">When used in conjunction with toolkit repositories, the six R libraries provide support for implementing 17 out of 20 framework standards (Table </w:delText>
        </w:r>
        <w:r w:rsidDel="00C3376E">
          <w:fldChar w:fldCharType="begin"/>
        </w:r>
        <w:r w:rsidDel="00C3376E">
          <w:delInstrText>HYPERLINK \l "timelygls" \h</w:delInstrText>
        </w:r>
        <w:r w:rsidDel="00C3376E">
          <w:fldChar w:fldCharType="separate"/>
        </w:r>
        <w:r w:rsidDel="00C3376E">
          <w:fldChar w:fldCharType="begin"/>
        </w:r>
        <w:r w:rsidDel="00C3376E">
          <w:delInstrText xml:space="preserve"> REF timelygls \h</w:delInstrText>
        </w:r>
        <w:r w:rsidDel="00C3376E">
          <w:fldChar w:fldCharType="separate"/>
        </w:r>
        <w:r w:rsidR="00020711" w:rsidDel="00C3376E">
          <w:rPr>
            <w:b/>
            <w:noProof/>
          </w:rPr>
          <w:delText>1</w:delText>
        </w:r>
        <w:r w:rsidDel="00C3376E">
          <w:fldChar w:fldCharType="end"/>
        </w:r>
        <w:r w:rsidDel="00C3376E">
          <w:fldChar w:fldCharType="end"/>
        </w:r>
        <w:r w:rsidDel="00C3376E">
          <w:delText>). Standards relating to safe dissemination of statistical models (R8), user-interface development (R9) and deprecation conventions (U4) are better met through using existing third party R libraries. Preparing statistical models for dissemination can be accomplished with standard R data management tools like the dplyr [71] and purrr [71] libraries. User-interfaces are typically developed with the shiny [72] library, for which a tutorial aimed at health economists is available [73]. The library life</w:delText>
        </w:r>
        <w:r w:rsidR="00AA20B0" w:rsidDel="00C3376E">
          <w:delText>c</w:delText>
        </w:r>
        <w:r w:rsidDel="00C3376E">
          <w:delText>ycle [74] provides tools for R developers to consistently deprecate their code.</w:delText>
        </w:r>
      </w:del>
    </w:p>
    <w:p w14:paraId="70BD6BB9" w14:textId="77777777" w:rsidR="006326C1" w:rsidRDefault="001023AB">
      <w:pPr>
        <w:pStyle w:val="Heading1"/>
        <w:numPr>
          <w:ilvl w:val="0"/>
          <w:numId w:val="37"/>
        </w:numPr>
        <w:pPrChange w:id="1460" w:author="Matthew Hamilton" w:date="2023-03-23T17:39:00Z">
          <w:pPr>
            <w:pStyle w:val="Heading1"/>
          </w:pPr>
        </w:pPrChange>
      </w:pPr>
      <w:bookmarkStart w:id="1461" w:name="application"/>
      <w:bookmarkEnd w:id="350"/>
      <w:bookmarkEnd w:id="1271"/>
      <w:r>
        <w:t>Application</w:t>
      </w:r>
    </w:p>
    <w:p w14:paraId="6A5C83AD" w14:textId="679FAEB2" w:rsidR="00072B29" w:rsidRDefault="00C37A4F" w:rsidP="00072B29">
      <w:pPr>
        <w:pStyle w:val="BodyText"/>
        <w:rPr>
          <w:moveTo w:id="1462" w:author="Matthew Hamilton" w:date="2023-03-23T12:58:00Z"/>
        </w:rPr>
      </w:pPr>
      <w:ins w:id="1463" w:author="Matthew Hamilton" w:date="2023-04-04T14:46:00Z">
        <w:r>
          <w:t>Currently</w:t>
        </w:r>
      </w:ins>
      <w:ins w:id="1464" w:author="Matthew Hamilton" w:date="2023-04-04T14:47:00Z">
        <w:r>
          <w:t xml:space="preserve">, </w:t>
        </w:r>
      </w:ins>
      <w:moveToRangeStart w:id="1465" w:author="Matthew Hamilton" w:date="2023-03-23T12:58:00Z" w:name="move130468707"/>
      <w:moveTo w:id="1466" w:author="Matthew Hamilton" w:date="2023-03-23T12:58:00Z">
        <w:del w:id="1467" w:author="Matthew Hamilton" w:date="2023-04-04T14:47:00Z">
          <w:r w:rsidR="00072B29" w:rsidDel="00C37A4F">
            <w:delText>W</w:delText>
          </w:r>
        </w:del>
      </w:moveTo>
      <w:ins w:id="1468" w:author="Matthew Hamilton" w:date="2023-04-04T14:47:00Z">
        <w:r>
          <w:t>w</w:t>
        </w:r>
      </w:ins>
      <w:moveTo w:id="1469" w:author="Matthew Hamilton" w:date="2023-03-23T12:58:00Z">
        <w:r w:rsidR="00072B29">
          <w:t xml:space="preserve">e are </w:t>
        </w:r>
        <w:del w:id="1470" w:author="Matthew Hamilton" w:date="2023-04-04T14:47:00Z">
          <w:r w:rsidR="00072B29" w:rsidDel="00C37A4F">
            <w:delText xml:space="preserve">initially </w:delText>
          </w:r>
        </w:del>
        <w:r w:rsidR="00072B29">
          <w:t xml:space="preserve">applying ready4 to four of the twelve domains of health economics identified by Wagstaff and </w:t>
        </w:r>
        <w:proofErr w:type="spellStart"/>
        <w:r w:rsidR="00072B29">
          <w:t>Culyer</w:t>
        </w:r>
        <w:proofErr w:type="spellEnd"/>
        <w:r w:rsidR="00072B29">
          <w:t xml:space="preserve"> [35]: </w:t>
        </w:r>
      </w:moveTo>
    </w:p>
    <w:p w14:paraId="7A34785C" w14:textId="77777777" w:rsidR="00072B29" w:rsidRDefault="00072B29" w:rsidP="00072B29">
      <w:pPr>
        <w:numPr>
          <w:ilvl w:val="0"/>
          <w:numId w:val="27"/>
        </w:numPr>
        <w:rPr>
          <w:moveTo w:id="1471" w:author="Matthew Hamilton" w:date="2023-03-23T12:58:00Z"/>
        </w:rPr>
      </w:pPr>
      <w:moveTo w:id="1472" w:author="Matthew Hamilton" w:date="2023-03-23T12:58:00Z">
        <w:r>
          <w:rPr>
            <w:i/>
            <w:iCs/>
          </w:rPr>
          <w:lastRenderedPageBreak/>
          <w:t>health and its value</w:t>
        </w:r>
        <w:r>
          <w:t xml:space="preserve"> (our projects: utility mapping models);</w:t>
        </w:r>
      </w:moveTo>
    </w:p>
    <w:p w14:paraId="49FA4C92" w14:textId="77777777" w:rsidR="00072B29" w:rsidRDefault="00072B29" w:rsidP="00072B29">
      <w:pPr>
        <w:numPr>
          <w:ilvl w:val="0"/>
          <w:numId w:val="27"/>
        </w:numPr>
        <w:rPr>
          <w:moveTo w:id="1473" w:author="Matthew Hamilton" w:date="2023-03-23T12:58:00Z"/>
        </w:rPr>
      </w:pPr>
      <w:moveTo w:id="1474" w:author="Matthew Hamilton" w:date="2023-03-23T12:58:00Z">
        <w:r>
          <w:rPr>
            <w:i/>
            <w:iCs/>
          </w:rPr>
          <w:t>determinants of health and ill-health</w:t>
        </w:r>
        <w:r>
          <w:t xml:space="preserve"> (our projects: models for creating synthetic household populations with key risk and protective factors for mental disorders);</w:t>
        </w:r>
      </w:moveTo>
    </w:p>
    <w:p w14:paraId="22584D4A" w14:textId="77777777" w:rsidR="00072B29" w:rsidRDefault="00072B29" w:rsidP="00072B29">
      <w:pPr>
        <w:numPr>
          <w:ilvl w:val="0"/>
          <w:numId w:val="27"/>
        </w:numPr>
        <w:rPr>
          <w:moveTo w:id="1475" w:author="Matthew Hamilton" w:date="2023-03-23T12:58:00Z"/>
        </w:rPr>
      </w:pPr>
      <w:moveTo w:id="1476" w:author="Matthew Hamilton" w:date="2023-03-23T12:58:00Z">
        <w:r>
          <w:rPr>
            <w:i/>
            <w:iCs/>
          </w:rPr>
          <w:t>demand for health and health care</w:t>
        </w:r>
        <w:r>
          <w:t xml:space="preserve"> (our projects: spatial epidemiology and help-seeking choice models); and</w:t>
        </w:r>
      </w:moveTo>
    </w:p>
    <w:p w14:paraId="3099D7F7" w14:textId="77777777" w:rsidR="00072B29" w:rsidRDefault="00072B29" w:rsidP="00072B29">
      <w:pPr>
        <w:numPr>
          <w:ilvl w:val="0"/>
          <w:numId w:val="27"/>
        </w:numPr>
        <w:rPr>
          <w:moveTo w:id="1477" w:author="Matthew Hamilton" w:date="2023-03-23T12:58:00Z"/>
        </w:rPr>
      </w:pPr>
      <w:moveTo w:id="1478" w:author="Matthew Hamilton" w:date="2023-03-23T12:58:00Z">
        <w:r>
          <w:rPr>
            <w:i/>
            <w:iCs/>
          </w:rPr>
          <w:t>supply of health services</w:t>
        </w:r>
        <w:r>
          <w:t xml:space="preserve"> (our projects: a model of primary mental health care services).</w:t>
        </w:r>
      </w:moveTo>
    </w:p>
    <w:p w14:paraId="18FEEE88" w14:textId="77777777" w:rsidR="00072B29" w:rsidRDefault="00072B29" w:rsidP="00072B29">
      <w:pPr>
        <w:pStyle w:val="FirstParagraph"/>
        <w:rPr>
          <w:moveTo w:id="1479" w:author="Matthew Hamilton" w:date="2023-03-23T12:58:00Z"/>
        </w:rPr>
      </w:pPr>
      <w:moveTo w:id="1480" w:author="Matthew Hamilton" w:date="2023-03-23T12:58:00Z">
        <w:r>
          <w:t xml:space="preserve">Once these projects are completed, our aim is to flexibly combine these models to answer questions in two additional Wagstaff and </w:t>
        </w:r>
        <w:proofErr w:type="spellStart"/>
        <w:r>
          <w:t>Culyer</w:t>
        </w:r>
        <w:proofErr w:type="spellEnd"/>
        <w:r>
          <w:t xml:space="preserve"> domains:</w:t>
        </w:r>
      </w:moveTo>
    </w:p>
    <w:p w14:paraId="07119C0B" w14:textId="77777777" w:rsidR="00072B29" w:rsidRDefault="00072B29" w:rsidP="00072B29">
      <w:pPr>
        <w:numPr>
          <w:ilvl w:val="0"/>
          <w:numId w:val="28"/>
        </w:numPr>
        <w:rPr>
          <w:moveTo w:id="1481" w:author="Matthew Hamilton" w:date="2023-03-23T12:58:00Z"/>
        </w:rPr>
      </w:pPr>
      <w:moveTo w:id="1482" w:author="Matthew Hamilton" w:date="2023-03-23T12:58:00Z">
        <w:r>
          <w:rPr>
            <w:i/>
            <w:iCs/>
          </w:rPr>
          <w:t>efficiency and equity</w:t>
        </w:r>
        <w:r>
          <w:t xml:space="preserve"> (our goal: assess the distributional impacts and identify the optimal targeting of care provision); and</w:t>
        </w:r>
      </w:moveTo>
    </w:p>
    <w:p w14:paraId="499C1428" w14:textId="77777777" w:rsidR="00072B29" w:rsidRDefault="00072B29" w:rsidP="00072B29">
      <w:pPr>
        <w:numPr>
          <w:ilvl w:val="0"/>
          <w:numId w:val="28"/>
        </w:numPr>
        <w:rPr>
          <w:moveTo w:id="1483" w:author="Matthew Hamilton" w:date="2023-03-23T12:58:00Z"/>
        </w:rPr>
      </w:pPr>
      <w:moveTo w:id="1484" w:author="Matthew Hamilton" w:date="2023-03-23T12:58:00Z">
        <w:r>
          <w:rPr>
            <w:i/>
            <w:iCs/>
          </w:rPr>
          <w:t>economic evaluation</w:t>
        </w:r>
        <w:r>
          <w:t xml:space="preserve"> (our goal: assess the cost-utility of competing policy options for improving the mental health of young people).</w:t>
        </w:r>
      </w:moveTo>
    </w:p>
    <w:moveToRangeEnd w:id="1465"/>
    <w:p w14:paraId="2DDA9903" w14:textId="1BCFA41A" w:rsidR="006326C1" w:rsidRDefault="001023AB">
      <w:pPr>
        <w:pStyle w:val="FirstParagraph"/>
      </w:pPr>
      <w:r>
        <w:t>We applied the framework to develop an initial set of ready4 modules, supply those modules with data and implement modelling analyses. These outputs were created as part of a previously described study [75] to develop utility mapping models appropriate for use in samples of young people presenting to primary mental health services. The ready4 framework’s modelling toolkit created the following artefacts:</w:t>
      </w:r>
    </w:p>
    <w:p w14:paraId="362CC4DC" w14:textId="77777777" w:rsidR="006326C1" w:rsidRDefault="001023AB">
      <w:pPr>
        <w:numPr>
          <w:ilvl w:val="0"/>
          <w:numId w:val="33"/>
        </w:numPr>
      </w:pPr>
      <w:r>
        <w:t>development version module libraries for describing and validating youth mental health human record datasets [76], scoring health utility [77], specifying utility mapping models [78] and implementing reproducible utility mapping studies [79];</w:t>
      </w:r>
    </w:p>
    <w:p w14:paraId="6E88EB4F" w14:textId="77777777" w:rsidR="006326C1" w:rsidRDefault="001023AB">
      <w:pPr>
        <w:numPr>
          <w:ilvl w:val="0"/>
          <w:numId w:val="33"/>
        </w:numPr>
      </w:pPr>
      <w:r>
        <w:t>a development version library of functions for finding and using utility mapping models developed with these tools [80];</w:t>
      </w:r>
    </w:p>
    <w:p w14:paraId="15B8292B" w14:textId="77777777" w:rsidR="006326C1" w:rsidRDefault="001023AB">
      <w:pPr>
        <w:numPr>
          <w:ilvl w:val="0"/>
          <w:numId w:val="33"/>
        </w:numPr>
      </w:pPr>
      <w:r>
        <w:t>data collections of synthetic populations for testing model modules [81] and study input and results data [82];</w:t>
      </w:r>
    </w:p>
    <w:p w14:paraId="551006A6" w14:textId="77777777" w:rsidR="006326C1" w:rsidRDefault="001023AB">
      <w:pPr>
        <w:numPr>
          <w:ilvl w:val="0"/>
          <w:numId w:val="33"/>
        </w:numPr>
      </w:pPr>
      <w:r>
        <w:t>programs for replicating all steps from data ingest to manuscript reporting [83], applying utility mapping models to new data [84] and generating a synthetic representation of the study dataset [85];</w:t>
      </w:r>
    </w:p>
    <w:p w14:paraId="62DBF8B3" w14:textId="77777777" w:rsidR="006326C1" w:rsidRDefault="001023AB">
      <w:pPr>
        <w:numPr>
          <w:ilvl w:val="0"/>
          <w:numId w:val="33"/>
        </w:numPr>
      </w:pPr>
      <w:r>
        <w:t>subroutines for creating a catalogue of utility mapping models [86] and generating a draft scientific manuscript [87] for studies implemented with these modules.</w:t>
      </w:r>
    </w:p>
    <w:p w14:paraId="2BE0E889" w14:textId="77777777" w:rsidR="006326C1" w:rsidRDefault="001023AB">
      <w:pPr>
        <w:pStyle w:val="FirstParagraph"/>
      </w:pPr>
      <w:r>
        <w:t>We created a checklist (T</w:t>
      </w:r>
      <w:r w:rsidR="00B33F79">
        <w:t>able 3</w:t>
      </w:r>
      <w:r>
        <w:t>) that we used to assess the extent to which study outputs met framework standards. We assessed these outputs as wholly or mostly meeting 18 out of 20 standards. The two standards where the study outputs currently fall short are in reporting code coverage and including a user-interface. Both these items are scheduled to be addressed when we release production versions of the code libraries.</w:t>
      </w:r>
    </w:p>
    <w:p w14:paraId="6E458CC2" w14:textId="77777777" w:rsidR="006326C1" w:rsidRDefault="001023AB">
      <w:pPr>
        <w:pStyle w:val="Heading1"/>
        <w:numPr>
          <w:ilvl w:val="0"/>
          <w:numId w:val="37"/>
        </w:numPr>
        <w:pPrChange w:id="1485" w:author="Matthew Hamilton" w:date="2023-03-23T17:39:00Z">
          <w:pPr>
            <w:pStyle w:val="Heading1"/>
          </w:pPr>
        </w:pPrChange>
      </w:pPr>
      <w:bookmarkStart w:id="1486" w:name="discussion"/>
      <w:bookmarkEnd w:id="1461"/>
      <w:r>
        <w:lastRenderedPageBreak/>
        <w:t>Discussion</w:t>
      </w:r>
    </w:p>
    <w:p w14:paraId="7D35E921" w14:textId="2C5C47C3" w:rsidR="006326C1" w:rsidRDefault="001023AB">
      <w:pPr>
        <w:pStyle w:val="FirstParagraph"/>
      </w:pPr>
      <w:commentRangeStart w:id="1487"/>
      <w:r>
        <w:t xml:space="preserve">In this </w:t>
      </w:r>
      <w:commentRangeEnd w:id="1487"/>
      <w:r w:rsidR="00A24A08">
        <w:rPr>
          <w:rStyle w:val="CommentReference"/>
        </w:rPr>
        <w:commentReference w:id="1487"/>
      </w:r>
      <w:r>
        <w:t xml:space="preserve">article we described a framework that we developed to help us implement ready4 - a </w:t>
      </w:r>
      <w:del w:id="1488" w:author="Matthew Hamilton" w:date="2023-03-23T11:18:00Z">
        <w:r w:rsidDel="00F07D30">
          <w:delText>MOSHEM</w:delText>
        </w:r>
      </w:del>
      <w:ins w:id="1489" w:author="Matthew Hamilton" w:date="2023-03-23T11:43:00Z">
        <w:r w:rsidR="00CA65F4">
          <w:t>MOSCEM</w:t>
        </w:r>
      </w:ins>
      <w:r>
        <w:t xml:space="preserve"> in youth mental health. We outlined framework standards for an accountable, reusable and updatable </w:t>
      </w:r>
      <w:del w:id="1490" w:author="Matthew Hamilton" w:date="2023-03-23T11:18:00Z">
        <w:r w:rsidDel="00F07D30">
          <w:delText>MOSHEM</w:delText>
        </w:r>
      </w:del>
      <w:ins w:id="1491" w:author="Matthew Hamilton" w:date="2023-03-23T11:43:00Z">
        <w:r w:rsidR="00CA65F4">
          <w:t>MOSCEM</w:t>
        </w:r>
      </w:ins>
      <w:r>
        <w:t xml:space="preserve"> and described the modelling toolkit we created for applying those standards to the development and use of the ready4 </w:t>
      </w:r>
      <w:del w:id="1492" w:author="Matthew Hamilton" w:date="2023-03-23T11:18:00Z">
        <w:r w:rsidDel="00F07D30">
          <w:delText>MOSHEM</w:delText>
        </w:r>
      </w:del>
      <w:ins w:id="1493" w:author="Matthew Hamilton" w:date="2023-03-23T11:43:00Z">
        <w:r w:rsidR="00CA65F4">
          <w:t>MOSCEM</w:t>
        </w:r>
      </w:ins>
      <w:r>
        <w:t xml:space="preserve">. We also provided an overview of an initial set of </w:t>
      </w:r>
      <w:del w:id="1494" w:author="Matthew Hamilton" w:date="2023-03-23T11:18:00Z">
        <w:r w:rsidDel="00F07D30">
          <w:delText>MOSHEM</w:delText>
        </w:r>
      </w:del>
      <w:ins w:id="1495" w:author="Matthew Hamilton" w:date="2023-03-23T11:43:00Z">
        <w:r w:rsidR="00CA65F4">
          <w:t>MOSCEM</w:t>
        </w:r>
      </w:ins>
      <w:r>
        <w:t xml:space="preserve"> modules developed with the framework to implement a utility mapping study. We reviewed the modules, datasets and analyses generated by that study against framework standards. The work we have described has potential implications for the development of the ready4 </w:t>
      </w:r>
      <w:del w:id="1496" w:author="Matthew Hamilton" w:date="2023-03-23T11:18:00Z">
        <w:r w:rsidDel="00F07D30">
          <w:delText>MOSHEM</w:delText>
        </w:r>
      </w:del>
      <w:ins w:id="1497" w:author="Matthew Hamilton" w:date="2023-03-23T11:43:00Z">
        <w:r w:rsidR="00CA65F4">
          <w:t>MOSCEM</w:t>
        </w:r>
      </w:ins>
      <w:r>
        <w:t xml:space="preserve"> and for health economic modelling in mental health. A number of issues have more general relevance to health economic </w:t>
      </w:r>
      <w:proofErr w:type="spellStart"/>
      <w:r>
        <w:t>modellers</w:t>
      </w:r>
      <w:proofErr w:type="spellEnd"/>
      <w:r>
        <w:t xml:space="preserve"> and funders of health economic research.</w:t>
      </w:r>
    </w:p>
    <w:p w14:paraId="183DA488" w14:textId="77777777" w:rsidR="006326C1" w:rsidRDefault="001023AB">
      <w:pPr>
        <w:pStyle w:val="Heading2"/>
        <w:numPr>
          <w:ilvl w:val="1"/>
          <w:numId w:val="37"/>
        </w:numPr>
        <w:pPrChange w:id="1498" w:author="Matthew Hamilton" w:date="2023-03-23T17:39:00Z">
          <w:pPr>
            <w:pStyle w:val="Heading2"/>
          </w:pPr>
        </w:pPrChange>
      </w:pPr>
      <w:bookmarkStart w:id="1499" w:name="implications-for-implementing-ready4"/>
      <w:r>
        <w:t>Implications for implementing ready4</w:t>
      </w:r>
    </w:p>
    <w:p w14:paraId="0FDDAD88" w14:textId="21B8BEE6" w:rsidR="006326C1" w:rsidRDefault="001023AB">
      <w:pPr>
        <w:pStyle w:val="FirstParagraph"/>
      </w:pPr>
      <w:r>
        <w:t xml:space="preserve">The most direct implication of the development of the ready4 framework is that it makes it feasible for us to implement a </w:t>
      </w:r>
      <w:del w:id="1500" w:author="Matthew Hamilton" w:date="2023-03-23T11:18:00Z">
        <w:r w:rsidDel="00F07D30">
          <w:delText>MOSHEM</w:delText>
        </w:r>
      </w:del>
      <w:ins w:id="1501" w:author="Matthew Hamilton" w:date="2023-03-23T11:43:00Z">
        <w:r w:rsidR="00CA65F4">
          <w:t>MOSCEM</w:t>
        </w:r>
      </w:ins>
      <w:r>
        <w:t xml:space="preserve">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 [76–79], datasets [81,82]; analyses [83–85], reporting templates [86,87] and prediction tools [80]] used in a utility mapping study [75]. The </w:t>
      </w:r>
      <w:proofErr w:type="spellStart"/>
      <w:r>
        <w:t>standardised</w:t>
      </w:r>
      <w:proofErr w:type="spellEnd"/>
      <w:r>
        <w:t xml:space="preserve"> and partially automated workflows used in creating and sharing these artefacts has the potential to generate significant efficiencies as we apply the ready4 framework to undertaking new economic studies.</w:t>
      </w:r>
    </w:p>
    <w:p w14:paraId="4656EFC1" w14:textId="1FF0A306" w:rsidR="006326C1" w:rsidRDefault="001023AB">
      <w:pPr>
        <w:pStyle w:val="BodyText"/>
      </w:pPr>
      <w:r>
        <w:t xml:space="preserve">We have also been able to demonstrate the interoperability of the initial ready4 modules developed with the modelling toolkit. The program used to implement the utility mapping analysis [83] combines modules from four module libraries ([76–79]) and two framework libraries [69,70]. Example literate programs published on the ready4 documentation website [58] use toy data [81] to illustrate the potential for ready4 modules to facilitate study replication and transferability. As demonstrated by the checklist we developed (Table </w:t>
      </w:r>
      <w:r w:rsidR="006C3B36">
        <w:t xml:space="preserve">3), </w:t>
      </w:r>
      <w:r>
        <w:t xml:space="preserve">our framework’s standards also provide a mechanism for to assess the extent to which the ready4 </w:t>
      </w:r>
      <w:del w:id="1502" w:author="Matthew Hamilton" w:date="2023-03-23T11:18:00Z">
        <w:r w:rsidDel="00F07D30">
          <w:delText>MOSHEM</w:delText>
        </w:r>
      </w:del>
      <w:ins w:id="1503" w:author="Matthew Hamilton" w:date="2023-03-23T11:43:00Z">
        <w:r w:rsidR="00CA65F4">
          <w:t>MOSCEM</w:t>
        </w:r>
      </w:ins>
      <w:r>
        <w:t xml:space="preserve"> meets explicit objectives.</w:t>
      </w:r>
    </w:p>
    <w:p w14:paraId="1038A58B" w14:textId="77777777" w:rsidR="006326C1" w:rsidRDefault="001023AB">
      <w:pPr>
        <w:pStyle w:val="BodyText"/>
      </w:pPr>
      <w:r>
        <w:t xml:space="preserve">However, having features that facilitate accountability, reuse and updating is not the same as being accountable, reused and updated. If diverse groups of stakeholders do not review model components, suggest improvements and develop alternatives, then little progress is made towards enhancing model legitimacy. Similarly, making code and data publicly available does not guarantee that others will know of the existence of these tools, trust their validity and find them easy to use. Without reuse, errors in model artefacts are more likely to remain undetected. Even when errors are detected, they still need to be fixed, but maintaining code and data requires ongoing resourcing through a combination of </w:t>
      </w:r>
      <w:proofErr w:type="spellStart"/>
      <w:r>
        <w:t>centralised</w:t>
      </w:r>
      <w:proofErr w:type="spellEnd"/>
      <w:r>
        <w:t xml:space="preserve"> infrastructure and an active </w:t>
      </w:r>
      <w:proofErr w:type="gramStart"/>
      <w:r>
        <w:t>open source</w:t>
      </w:r>
      <w:proofErr w:type="gramEnd"/>
      <w:r>
        <w:t xml:space="preserve"> community.</w:t>
      </w:r>
    </w:p>
    <w:p w14:paraId="68338495" w14:textId="4EE539C0" w:rsidR="006326C1" w:rsidRDefault="001023AB">
      <w:pPr>
        <w:pStyle w:val="BodyText"/>
      </w:pPr>
      <w:r>
        <w:t xml:space="preserve">To progress from a technical capability to </w:t>
      </w:r>
      <w:proofErr w:type="spellStart"/>
      <w:r>
        <w:t>behavioural</w:t>
      </w:r>
      <w:proofErr w:type="spellEnd"/>
      <w:r>
        <w:t xml:space="preserve"> outcomes, both our framework and </w:t>
      </w:r>
      <w:del w:id="1504" w:author="Matthew Hamilton" w:date="2023-03-23T11:18:00Z">
        <w:r w:rsidDel="00F07D30">
          <w:delText>MOSHEM</w:delText>
        </w:r>
      </w:del>
      <w:ins w:id="1505" w:author="Matthew Hamilton" w:date="2023-03-23T11:43:00Z">
        <w:r w:rsidR="00CA65F4">
          <w:t>MOSCEM</w:t>
        </w:r>
      </w:ins>
      <w:r>
        <w:t xml:space="preserve"> need further work. Currently all the framework and model module libraries we have developed are available only as “development” releases. An early priority for us is to undertake </w:t>
      </w:r>
      <w:r>
        <w:lastRenderedPageBreak/>
        <w:t>the additional development, testing and documenting of these libraries so that we can submit production versions of each library to CRAN [56]. Making an R library available on CRAN is normally a prerequisite for a high level of use.</w:t>
      </w:r>
    </w:p>
    <w:p w14:paraId="1B724616" w14:textId="77777777" w:rsidR="006326C1" w:rsidRDefault="001023AB">
      <w:pPr>
        <w:pStyle w:val="BodyText"/>
      </w:pPr>
      <w:r>
        <w:t>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[67] require some additional development to make them easier to use by third parties without knowledge of the naming and directory structure conventions we use in authoring code.</w:t>
      </w:r>
    </w:p>
    <w:p w14:paraId="09F77A6F" w14:textId="77777777" w:rsidR="006326C1" w:rsidRDefault="001023AB">
      <w:pPr>
        <w:pStyle w:val="Heading2"/>
        <w:numPr>
          <w:ilvl w:val="1"/>
          <w:numId w:val="37"/>
        </w:numPr>
        <w:pPrChange w:id="1506" w:author="Matthew Hamilton" w:date="2023-03-23T17:39:00Z">
          <w:pPr>
            <w:pStyle w:val="Heading2"/>
          </w:pPr>
        </w:pPrChange>
      </w:pPr>
      <w:bookmarkStart w:id="1507" w:name="X6c601bd557b3bd147ecb539a5e6225072da53b0"/>
      <w:bookmarkEnd w:id="1499"/>
      <w:r>
        <w:t>Implications for economic modelling in mental health</w:t>
      </w:r>
    </w:p>
    <w:p w14:paraId="7620AFE4" w14:textId="77777777" w:rsidR="006326C1" w:rsidRDefault="001023AB">
      <w:pPr>
        <w:pStyle w:val="FirstParagraph"/>
      </w:pPr>
      <w:proofErr w:type="gramStart"/>
      <w:r>
        <w:t>Open source</w:t>
      </w:r>
      <w:proofErr w:type="gramEnd"/>
      <w:r>
        <w:t xml:space="preserve"> approaches have been recommended to help develop the mental health modelling field [88] but only one mental health related model (in Alcohol Use Disorder [89]) is currently indexed in the Open Source Models Clearinghouse [25,90]. We are aware of just one other </w:t>
      </w:r>
      <w:proofErr w:type="gramStart"/>
      <w:r>
        <w:t>open source</w:t>
      </w:r>
      <w:proofErr w:type="gramEnd"/>
      <w:r>
        <w:t xml:space="preserve"> mental health model - a reference model in Major Depressive Disorder - that is currently in development [91]. Of the known barriers to adoption of </w:t>
      </w:r>
      <w:proofErr w:type="gramStart"/>
      <w:r>
        <w:t>open source</w:t>
      </w:r>
      <w:proofErr w:type="gramEnd"/>
      <w:r>
        <w:t xml:space="preserve"> models by health economists (including issues like intellectual property and confidentiality [15,27]), our experience suggests that the biggest challenges may be the enormous effort required to first prepare model code and data for public release in formats that facilitate appropriate reuse by third parties and to then maintain and continually improve potentially large numbers of digital artefacts.</w:t>
      </w:r>
    </w:p>
    <w:p w14:paraId="5F08A72D" w14:textId="77777777" w:rsidR="006326C1" w:rsidRDefault="001023AB">
      <w:pPr>
        <w:pStyle w:val="BodyText"/>
      </w:pPr>
      <w:r>
        <w:t xml:space="preserve">Automated tools such as those we developed in our modelling toolkit can help reduce the burden associated with some of these tasks. However, we think the current low rates of adoption by health economists of </w:t>
      </w:r>
      <w:proofErr w:type="gramStart"/>
      <w:r>
        <w:t>open source</w:t>
      </w:r>
      <w:proofErr w:type="gramEnd"/>
      <w:r>
        <w:t xml:space="preserve"> approaches [13,25,26] (which in turn facilitate the collaboration that make modular models more attractive) will only change slowly unless there is significant and strategic investments made by research funders. Currently, incentive structures for health economists do not promote the dedication of large quantities of time to enable peers to reuse their work.</w:t>
      </w:r>
    </w:p>
    <w:p w14:paraId="6A02522C" w14:textId="77777777" w:rsidR="006326C1" w:rsidRDefault="001023AB">
      <w:pPr>
        <w:pStyle w:val="BodyText"/>
      </w:pPr>
      <w:r>
        <w:t xml:space="preserve">Reducing waste in research is a responsibility of research funders [92] and the poor reproducibility [4–6], limited reusability [13,25,26] and uncertain validity [7,8] of health economic models is wasteful. Approximately 4,000 mental health focused economic evaluation reports were produced between 2000 to 2019 [34]. The intellectual asset represented by this literature could be enhanced if many of the models described in these reports could be brought and kept up to date and made available in formats that </w:t>
      </w:r>
      <w:proofErr w:type="spellStart"/>
      <w:r>
        <w:t>maximised</w:t>
      </w:r>
      <w:proofErr w:type="spellEnd"/>
      <w:r>
        <w:t xml:space="preserve"> transferability to diverse decision contexts. We believe that modular and </w:t>
      </w:r>
      <w:proofErr w:type="gramStart"/>
      <w:r>
        <w:t>open source</w:t>
      </w:r>
      <w:proofErr w:type="gramEnd"/>
      <w:r>
        <w:t xml:space="preserv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w:t>
      </w:r>
      <w:proofErr w:type="gramStart"/>
      <w:r>
        <w:t>high, middle and low income</w:t>
      </w:r>
      <w:proofErr w:type="gramEnd"/>
      <w:r>
        <w:t xml:space="preserve"> countries.</w:t>
      </w:r>
    </w:p>
    <w:p w14:paraId="7617403E" w14:textId="77777777" w:rsidR="006326C1" w:rsidRDefault="001023AB">
      <w:pPr>
        <w:pStyle w:val="BodyText"/>
      </w:pPr>
      <w:r>
        <w:lastRenderedPageBreak/>
        <w:t xml:space="preserve">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w:t>
      </w:r>
      <w:proofErr w:type="gramStart"/>
      <w:r>
        <w:t>26 month</w:t>
      </w:r>
      <w:proofErr w:type="gramEnd"/>
      <w:r>
        <w:t xml:space="preserve"> period in 2012-2014 identified by a review [93]. The ongoing annual output of economic research in mental health that focuses on the other 11 domains identified by Wagstaff and </w:t>
      </w:r>
      <w:proofErr w:type="spellStart"/>
      <w:r>
        <w:t>Culyer</w:t>
      </w:r>
      <w:proofErr w:type="spellEnd"/>
      <w:r>
        <w:t xml:space="preserve"> [35] is probably also substantial. Funders should provide support for the projects and infrastructure to promote greater collaboration, interoperability, transferability and maintenance of future mental health modelling projects.</w:t>
      </w:r>
    </w:p>
    <w:p w14:paraId="750877B1" w14:textId="77777777" w:rsidR="006326C1" w:rsidRDefault="001023AB">
      <w:pPr>
        <w:pStyle w:val="BodyText"/>
      </w:pPr>
      <w:r>
        <w:t xml:space="preserve">Developing networks of </w:t>
      </w:r>
      <w:proofErr w:type="spellStart"/>
      <w:r>
        <w:t>modellers</w:t>
      </w:r>
      <w:proofErr w:type="spellEnd"/>
      <w:r>
        <w:t xml:space="preserve"> working on common health conditions has been recommended as a strategy for improving model validity [28] and some of us are part of a nascent initiate of this type in mental health [94]. Collaboration between teams of health economists can make some complex modelling projects more feasible [14] 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w:t>
      </w:r>
      <w:proofErr w:type="gramStart"/>
      <w:r>
        <w:t>disorders[</w:t>
      </w:r>
      <w:proofErr w:type="gramEnd"/>
      <w:r>
        <w:t>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t>
      </w:r>
    </w:p>
    <w:p w14:paraId="60E4B42A" w14:textId="5E494FBA" w:rsidR="006326C1" w:rsidRDefault="001023AB">
      <w:pPr>
        <w:pStyle w:val="BodyText"/>
      </w:pPr>
      <w:r>
        <w:t xml:space="preserve">Ideally health economists would explore these complex topics in partnership with </w:t>
      </w:r>
      <w:proofErr w:type="spellStart"/>
      <w:r>
        <w:t>modellers</w:t>
      </w:r>
      <w:proofErr w:type="spellEnd"/>
      <w:r>
        <w:t xml:space="preserve"> from other disciplines (in particular epidemiology and health services research) and a wide range of stakeholders such as other researchers, policymakers, service planners and community members. Modular and </w:t>
      </w:r>
      <w:proofErr w:type="gramStart"/>
      <w:r>
        <w:t>open source</w:t>
      </w:r>
      <w:proofErr w:type="gramEnd"/>
      <w:r>
        <w:t xml:space="preserv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w:t>
      </w:r>
      <w:proofErr w:type="gramStart"/>
      <w:r>
        <w:t>open source</w:t>
      </w:r>
      <w:proofErr w:type="gramEnd"/>
      <w:r>
        <w:t xml:space="preserve"> languages (particularly python) and repositories. Whatever </w:t>
      </w:r>
      <w:del w:id="1508" w:author="Matthew Hamilton" w:date="2023-03-23T11:18:00Z">
        <w:r w:rsidDel="00F07D30">
          <w:delText>MOSHEM</w:delText>
        </w:r>
      </w:del>
      <w:ins w:id="1509" w:author="Matthew Hamilton" w:date="2023-03-23T11:43:00Z">
        <w:r w:rsidR="00CA65F4">
          <w:t>MOSCEM</w:t>
        </w:r>
      </w:ins>
      <w:r>
        <w:t xml:space="preserve"> infrastructure is developed, its resilience would depend on a community of </w:t>
      </w:r>
      <w:proofErr w:type="gramStart"/>
      <w:r>
        <w:t>open source</w:t>
      </w:r>
      <w:proofErr w:type="gramEnd"/>
      <w:r>
        <w:t xml:space="preserve"> contributors sufficiently large and active to ensure that all core modules are maintained even after their original authors cease their involvement.</w:t>
      </w:r>
    </w:p>
    <w:p w14:paraId="40E09AA1" w14:textId="77777777" w:rsidR="006326C1" w:rsidRDefault="001023AB">
      <w:pPr>
        <w:pStyle w:val="Heading2"/>
        <w:numPr>
          <w:ilvl w:val="1"/>
          <w:numId w:val="37"/>
        </w:numPr>
        <w:pPrChange w:id="1510" w:author="Matthew Hamilton" w:date="2023-03-23T17:39:00Z">
          <w:pPr>
            <w:pStyle w:val="Heading2"/>
          </w:pPr>
        </w:pPrChange>
      </w:pPr>
      <w:bookmarkStart w:id="1511" w:name="X6e7b59602752f1ad17f46d41288108b05ada332"/>
      <w:bookmarkEnd w:id="1507"/>
      <w:r>
        <w:t xml:space="preserve">General issues for health economists and health research </w:t>
      </w:r>
      <w:commentRangeStart w:id="1512"/>
      <w:r>
        <w:t>funders</w:t>
      </w:r>
      <w:commentRangeEnd w:id="1512"/>
      <w:r w:rsidR="00476536">
        <w:rPr>
          <w:rStyle w:val="CommentReference"/>
          <w:rFonts w:asciiTheme="minorHAnsi" w:eastAsiaTheme="minorHAnsi" w:hAnsiTheme="minorHAnsi" w:cstheme="minorBidi"/>
          <w:b w:val="0"/>
          <w:bCs w:val="0"/>
          <w:color w:val="auto"/>
        </w:rPr>
        <w:commentReference w:id="1512"/>
      </w:r>
    </w:p>
    <w:p w14:paraId="0398F77F" w14:textId="20A0D762" w:rsidR="006326C1" w:rsidRDefault="001023AB">
      <w:pPr>
        <w:pStyle w:val="FirstParagraph"/>
      </w:pPr>
      <w:r>
        <w:t xml:space="preserve">Some of the issues we have discussed in the context of the development of our model or health economic modelling in mental health are potentially relevant to health economists and funders of health economic research more generally. Proactive measures by funders to encourage more accountable, reusable and updatable health economic models is not a need confined to mental health. For example, funders have been encouraged to support methodological innovation to improve model transferability [100]. However, funders also need credible proposals to support and this is an area for health economists interested in </w:t>
      </w:r>
      <w:del w:id="1513" w:author="Matthew Hamilton" w:date="2023-03-23T11:18:00Z">
        <w:r w:rsidDel="00F07D30">
          <w:delText>MOSHEM</w:delText>
        </w:r>
      </w:del>
      <w:ins w:id="1514" w:author="Matthew Hamilton" w:date="2023-03-23T11:43:00Z">
        <w:r w:rsidR="00CA65F4">
          <w:t>MOSCEM</w:t>
        </w:r>
      </w:ins>
      <w:r>
        <w:t xml:space="preserve">s to prioritize. Health </w:t>
      </w:r>
      <w:r>
        <w:lastRenderedPageBreak/>
        <w:t>economists could use existing and new special interest groups to identify opportunities and enablers of more collaborative approaches to model development, potentially as the basis for future funding proposals.</w:t>
      </w:r>
    </w:p>
    <w:p w14:paraId="1E5B70EC" w14:textId="22A2E908" w:rsidR="006326C1" w:rsidRDefault="001023AB">
      <w:pPr>
        <w:pStyle w:val="BodyText"/>
      </w:pPr>
      <w:r>
        <w:t xml:space="preserve">Adopting </w:t>
      </w:r>
      <w:del w:id="1515" w:author="Matthew Hamilton" w:date="2023-03-23T11:18:00Z">
        <w:r w:rsidDel="00F07D30">
          <w:delText>MOSHEM</w:delText>
        </w:r>
      </w:del>
      <w:ins w:id="1516" w:author="Matthew Hamilton" w:date="2023-03-23T11:43:00Z">
        <w:r w:rsidR="00CA65F4">
          <w:t>MOSCEM</w:t>
        </w:r>
      </w:ins>
      <w:r>
        <w:t xml:space="preserve">s will expand the type of skillset typically engaged in health economic modelling projects, with a much greater role for data-scientists, software engineers and online community builders. The requirement for these roles should be incorporated into project proposals. Not all efforts by health economists to promote </w:t>
      </w:r>
      <w:del w:id="1517" w:author="Matthew Hamilton" w:date="2023-03-23T11:18:00Z">
        <w:r w:rsidDel="00F07D30">
          <w:delText>MOSHEM</w:delText>
        </w:r>
      </w:del>
      <w:ins w:id="1518" w:author="Matthew Hamilton" w:date="2023-03-23T11:43:00Z">
        <w:r w:rsidR="00CA65F4">
          <w:t>MOSCEM</w:t>
        </w:r>
      </w:ins>
      <w:r>
        <w:t xml:space="preserve">s need to depend on the decisions of research funders. Releasing selected subsets of unmaintained model artefacts in </w:t>
      </w:r>
      <w:proofErr w:type="gramStart"/>
      <w:r>
        <w:t>open source</w:t>
      </w:r>
      <w:proofErr w:type="gramEnd"/>
      <w:r>
        <w:t xml:space="preserve"> repositories is still better than not providing access to any code and data and can typically be accomplished within existing project budgets. Developing knowledge and skills of </w:t>
      </w:r>
      <w:del w:id="1519" w:author="Matthew Hamilton" w:date="2023-03-23T11:18:00Z">
        <w:r w:rsidDel="00F07D30">
          <w:delText>MOSHEM</w:delText>
        </w:r>
      </w:del>
      <w:ins w:id="1520" w:author="Matthew Hamilton" w:date="2023-03-23T11:43:00Z">
        <w:r w:rsidR="00CA65F4">
          <w:t>MOSCEM</w:t>
        </w:r>
      </w:ins>
      <w:r>
        <w:t>S can be advanced by making small contributions (</w:t>
      </w:r>
      <w:proofErr w:type="gramStart"/>
      <w:r>
        <w:t>e.g.</w:t>
      </w:r>
      <w:proofErr w:type="gramEnd"/>
      <w:r>
        <w:t> improvements to documentation, code contributions) to open source projects. Our project website [58] includes details of multiple ways to contribute to ready4.</w:t>
      </w:r>
    </w:p>
    <w:p w14:paraId="3507C089" w14:textId="77777777" w:rsidR="006326C1" w:rsidRDefault="001023AB" w:rsidP="00933C87">
      <w:pPr>
        <w:pStyle w:val="BodyText"/>
      </w:pPr>
      <w:r>
        <w:t xml:space="preserve">  </w:t>
      </w:r>
    </w:p>
    <w:p w14:paraId="05722775" w14:textId="77777777" w:rsidR="006326C1" w:rsidRDefault="001023AB">
      <w:pPr>
        <w:pStyle w:val="Heading1"/>
        <w:numPr>
          <w:ilvl w:val="0"/>
          <w:numId w:val="37"/>
        </w:numPr>
        <w:pPrChange w:id="1521" w:author="Matthew Hamilton" w:date="2023-03-23T17:39:00Z">
          <w:pPr>
            <w:pStyle w:val="Heading1"/>
          </w:pPr>
        </w:pPrChange>
      </w:pPr>
      <w:bookmarkStart w:id="1522" w:name="conclusion"/>
      <w:bookmarkEnd w:id="1486"/>
      <w:bookmarkEnd w:id="1511"/>
      <w:r>
        <w:t>Conclusion</w:t>
      </w:r>
    </w:p>
    <w:p w14:paraId="07606543" w14:textId="21711B43" w:rsidR="006326C1" w:rsidRDefault="001023AB">
      <w:pPr>
        <w:pStyle w:val="FirstParagraph"/>
      </w:pPr>
      <w:r>
        <w:t xml:space="preserve">We have developed a framework for undertaking a </w:t>
      </w:r>
      <w:del w:id="1523" w:author="Matthew Hamilton" w:date="2023-03-23T11:18:00Z">
        <w:r w:rsidDel="00F07D30">
          <w:delText>MOSHEM</w:delText>
        </w:r>
      </w:del>
      <w:ins w:id="1524" w:author="Matthew Hamilton" w:date="2023-03-23T11:43:00Z">
        <w:r w:rsidR="00CA65F4">
          <w:t>MOSCEM</w:t>
        </w:r>
      </w:ins>
      <w:r>
        <w:t xml:space="preserve"> in youth mental health and demonstrated its use by applying it to undertake a utility mapping study. We intend using this framework to undertake and </w:t>
      </w:r>
      <w:proofErr w:type="spellStart"/>
      <w:r>
        <w:t>synthesise</w:t>
      </w:r>
      <w:proofErr w:type="spellEnd"/>
      <w:r>
        <w:t xml:space="preserv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w:t>
      </w:r>
      <w:del w:id="1525" w:author="Matthew Hamilton" w:date="2023-03-23T11:18:00Z">
        <w:r w:rsidDel="00F07D30">
          <w:delText>MOSHEM</w:delText>
        </w:r>
      </w:del>
      <w:ins w:id="1526" w:author="Matthew Hamilton" w:date="2023-03-23T11:43:00Z">
        <w:r w:rsidR="00CA65F4">
          <w:t>MOSCEM</w:t>
        </w:r>
      </w:ins>
      <w:r>
        <w:t xml:space="preserve">s provide a promising opportunity to advance the health </w:t>
      </w:r>
      <w:proofErr w:type="spellStart"/>
      <w:r>
        <w:t>economcis</w:t>
      </w:r>
      <w:proofErr w:type="spellEnd"/>
      <w:r>
        <w:t xml:space="preserve"> field, action from funders is required to </w:t>
      </w:r>
      <w:proofErr w:type="spellStart"/>
      <w:r>
        <w:t>realise</w:t>
      </w:r>
      <w:proofErr w:type="spellEnd"/>
      <w:r>
        <w:t xml:space="preserve"> this potential.</w:t>
      </w:r>
    </w:p>
    <w:p w14:paraId="18195FD5" w14:textId="7AF47F30" w:rsidR="00933C87" w:rsidRDefault="00933C87" w:rsidP="00933C87">
      <w:pPr>
        <w:pStyle w:val="BodyText"/>
        <w:rPr>
          <w:ins w:id="1527" w:author="Matthew Hamilton" w:date="2023-03-23T17:38:00Z"/>
        </w:rPr>
      </w:pPr>
    </w:p>
    <w:p w14:paraId="10C04D3A" w14:textId="1CAE927E" w:rsidR="00873717" w:rsidRDefault="00873717" w:rsidP="00933C87">
      <w:pPr>
        <w:pStyle w:val="BodyText"/>
        <w:rPr>
          <w:ins w:id="1528" w:author="Matthew Hamilton" w:date="2023-03-23T17:38:00Z"/>
        </w:rPr>
      </w:pPr>
    </w:p>
    <w:p w14:paraId="3640C6F8" w14:textId="77777777" w:rsidR="00873717" w:rsidRDefault="00873717" w:rsidP="00873717">
      <w:pPr>
        <w:pStyle w:val="BodyText"/>
        <w:rPr>
          <w:ins w:id="1529" w:author="Matthew Hamilton" w:date="2023-03-23T17:38:00Z"/>
        </w:rPr>
      </w:pPr>
      <w:ins w:id="1530" w:author="Matthew Hamilton" w:date="2023-03-23T17:38:00Z">
        <w:r>
          <w:t>####</w:t>
        </w:r>
      </w:ins>
    </w:p>
    <w:p w14:paraId="28EC6FDF" w14:textId="54E3D0F1" w:rsidR="00873717" w:rsidRDefault="00873717" w:rsidP="00873717">
      <w:pPr>
        <w:pStyle w:val="BodyText"/>
        <w:rPr>
          <w:ins w:id="1531" w:author="Matthew Hamilton" w:date="2023-03-23T17:38:00Z"/>
        </w:rPr>
      </w:pPr>
      <w:ins w:id="1532" w:author="Matthew Hamilton" w:date="2023-03-23T17:38:00Z">
        <w:r>
          <w:t xml:space="preserve">Consistent use of meaningful naming conventions when authoring code is recommended [39,40]. Code can be made easier to follow by using the practices of abstraction [41], where only simple, </w:t>
        </w:r>
        <w:proofErr w:type="gramStart"/>
        <w:r>
          <w:t>high level</w:t>
        </w:r>
        <w:proofErr w:type="gramEnd"/>
        <w:r>
          <w:t xml:space="preserve"> commands are routinely exposed to reviewers, and polymorphism [42], where the same command (e.g. “simulate”) can be reused to implement different algorithms of the same type. Programs to implement model analyses can be made comprehensible to even non-technical users through the use of literate programming techniques and tools like </w:t>
        </w:r>
        <w:proofErr w:type="spellStart"/>
        <w:r>
          <w:t>RMarkdown</w:t>
        </w:r>
        <w:proofErr w:type="spellEnd"/>
        <w:r>
          <w:t xml:space="preserve"> [43] that integrate computer code with plain English descriptions.</w:t>
        </w:r>
      </w:ins>
    </w:p>
    <w:p w14:paraId="118C8E7D" w14:textId="774CA2C9" w:rsidR="00873717" w:rsidRDefault="00873717" w:rsidP="00873717">
      <w:pPr>
        <w:pStyle w:val="BodyText"/>
        <w:rPr>
          <w:ins w:id="1533" w:author="Matthew Hamilton" w:date="2023-03-23T17:38:00Z"/>
        </w:rPr>
      </w:pPr>
      <w:ins w:id="1534" w:author="Matthew Hamilton" w:date="2023-03-23T17:38:00Z">
        <w:r>
          <w:t>Transcription errors - mistakes introduced when transferring data between sources, models and reports - are very common in health economic models [8]. The risk of these errors might be lower if there was full transparency across all steps in a study workflow. Scientific computing tools now make it relatively straightforward to author programs that reproducibly execute all steps in data ingest, processing and reporting [39].</w:t>
        </w:r>
      </w:ins>
    </w:p>
    <w:p w14:paraId="58430808" w14:textId="77777777" w:rsidR="00873717" w:rsidRDefault="00873717" w:rsidP="00873717">
      <w:pPr>
        <w:pStyle w:val="BodyText"/>
        <w:rPr>
          <w:ins w:id="1535" w:author="Matthew Hamilton" w:date="2023-03-23T17:38:00Z"/>
        </w:rPr>
      </w:pPr>
      <w:ins w:id="1536" w:author="Matthew Hamilton" w:date="2023-03-23T17:38:00Z">
        <w:r>
          <w:lastRenderedPageBreak/>
          <w:t>Code and data should be distributed with tools that make it easy for potential users to appropriately cite each model artefact.</w:t>
        </w:r>
      </w:ins>
    </w:p>
    <w:p w14:paraId="1E9804B5" w14:textId="77777777" w:rsidR="00873717" w:rsidRDefault="00873717" w:rsidP="00873717">
      <w:pPr>
        <w:pStyle w:val="BodyText"/>
        <w:rPr>
          <w:ins w:id="1537" w:author="Matthew Hamilton" w:date="2023-03-23T17:38:00Z"/>
        </w:rPr>
      </w:pPr>
    </w:p>
    <w:p w14:paraId="48F95983" w14:textId="77777777" w:rsidR="00873717" w:rsidRDefault="00873717" w:rsidP="00873717">
      <w:pPr>
        <w:pStyle w:val="FirstParagraph"/>
        <w:rPr>
          <w:ins w:id="1538" w:author="Matthew Hamilton" w:date="2023-03-23T17:38:00Z"/>
        </w:rPr>
      </w:pPr>
      <w:ins w:id="1539" w:author="Matthew Hamilton" w:date="2023-03-23T17:38:00Z">
        <w:r>
          <w:t xml:space="preserve">To make model code and data widely re-usable by others, it is important to provide users with appropriate and explicit permissions. For code, it may be appropriate to adopt the prevailing </w:t>
        </w:r>
        <w:proofErr w:type="gramStart"/>
        <w:r>
          <w:t>open source</w:t>
        </w:r>
        <w:proofErr w:type="gramEnd"/>
        <w:r>
          <w:t xml:space="preserve"> licensing practice within the programming language being used. For data, it may not be sufficient to simply choose between a permissive license like the Public Domain Dedication (CC0) [47] or a copyleft option such as the Attribution-Share Alike (CC-BY-SA) [48]. In addition to ensuring that data is ethically appropriate for disseminate in open access repositories, responsible custodianship of some de-identified or aggregated data may involve using or adapting template terms of use [49] which have a number of ethical clauses (for example, prohibiting efforts to re-identify research participants).</w:t>
        </w:r>
      </w:ins>
    </w:p>
    <w:p w14:paraId="20EBD48D" w14:textId="77777777" w:rsidR="00873717" w:rsidRDefault="00873717" w:rsidP="00873717">
      <w:pPr>
        <w:pStyle w:val="BodyText"/>
        <w:rPr>
          <w:ins w:id="1540" w:author="Matthew Hamilton" w:date="2023-03-23T17:38:00Z"/>
        </w:rPr>
      </w:pPr>
      <w:ins w:id="1541" w:author="Matthew Hamilton" w:date="2023-03-23T17:38:00Z">
        <w:r>
          <w:t xml:space="preserve">Clear distinctions should be made between model modules (code that defines abstract data structures and the algorithms that can be applied to data described by these structures), model datasets (digital information such as parameter values, unit records, </w:t>
        </w:r>
        <w:proofErr w:type="spellStart"/>
        <w:r>
          <w:t>etc</w:t>
        </w:r>
        <w:proofErr w:type="spellEnd"/>
        <w:r>
          <w:t>) and model analyses (code that links model datasets to model modules and specifies the algorithms to apply to data associated with each module).</w:t>
        </w:r>
      </w:ins>
    </w:p>
    <w:p w14:paraId="1245F686" w14:textId="5086B29B" w:rsidR="00873717" w:rsidRDefault="00873717" w:rsidP="00873717">
      <w:pPr>
        <w:pStyle w:val="BodyText"/>
        <w:rPr>
          <w:ins w:id="1542" w:author="Matthew Hamilton" w:date="2023-03-23T17:38:00Z"/>
        </w:rPr>
      </w:pPr>
      <w:ins w:id="1543" w:author="Matthew Hamilton" w:date="2023-03-23T17:38:00Z">
        <w:r>
          <w:t>The software development practice of encapsulation [41] can be used to help ensure that model modules continue to work as intended when they are combined [50]. In some cases, combining modules may mean new versions of modules have to be created to better account for interaction effects. The concept of inheritance [41] can be used to write code that efficiently achieves this objective as well as to facilitate selective editing of modules when transferring models to different decision contexts [50]. Model modules of a similar type or purpose can be efficiently distributed and documented by bundling them as code libraries. It is good practice to make available test or toy data to demonstrate the use of model algorithms [39].</w:t>
        </w:r>
      </w:ins>
    </w:p>
    <w:p w14:paraId="210F293B" w14:textId="77777777" w:rsidR="00873717" w:rsidRDefault="00873717" w:rsidP="00873717">
      <w:pPr>
        <w:pStyle w:val="BodyText"/>
        <w:rPr>
          <w:ins w:id="1544" w:author="Matthew Hamilton" w:date="2023-03-23T17:38:00Z"/>
        </w:rPr>
      </w:pPr>
      <w:ins w:id="1545" w:author="Matthew Hamilton" w:date="2023-03-23T17:38:00Z">
        <w:r>
          <w:t xml:space="preserve">Statistical models are a common output of health economic evaluations, but they are often not reported in a format that enables others to confidently and reliably re-use them for out of sample prediction [51]. </w:t>
        </w:r>
        <w:proofErr w:type="gramStart"/>
        <w:r>
          <w:t>Open source</w:t>
        </w:r>
        <w:proofErr w:type="gramEnd"/>
        <w:r>
          <w:t xml:space="preserve"> approaches can help address this by disseminating code artefacts that enable easy and appropriate use of a statistical model to make predictions with new data. However, great care must be exercised when publicly releasing model artefacts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MOSCEMs easier to use is to develop simple user-interfaces for non-technical users.</w:t>
        </w:r>
      </w:ins>
    </w:p>
    <w:p w14:paraId="5DAD78E6" w14:textId="3449C9F8" w:rsidR="00873717" w:rsidRDefault="00873717" w:rsidP="00873717">
      <w:pPr>
        <w:pStyle w:val="BodyText"/>
        <w:rPr>
          <w:ins w:id="1546" w:author="Matthew Hamilton" w:date="2023-04-04T11:28:00Z"/>
        </w:rPr>
      </w:pPr>
    </w:p>
    <w:p w14:paraId="0DD602F1" w14:textId="2AE71A18" w:rsidR="00A12C19" w:rsidRDefault="00A12C19" w:rsidP="00873717">
      <w:pPr>
        <w:pStyle w:val="BodyText"/>
        <w:rPr>
          <w:ins w:id="1547" w:author="Matthew Hamilton" w:date="2023-04-04T11:28:00Z"/>
        </w:rPr>
      </w:pPr>
    </w:p>
    <w:p w14:paraId="12BAA730" w14:textId="77777777" w:rsidR="00A12C19" w:rsidRDefault="00A12C19" w:rsidP="00A12C19">
      <w:pPr>
        <w:pStyle w:val="BodyText"/>
        <w:rPr>
          <w:ins w:id="1548" w:author="Matthew Hamilton" w:date="2023-04-04T11:28:00Z"/>
        </w:rPr>
      </w:pPr>
      <w:ins w:id="1549" w:author="Matthew Hamilton" w:date="2023-04-04T11:28:00Z">
        <w:r>
          <w:t xml:space="preserve">Issues such as privacy and confidentiality can limit public release of some sensitive health economic model artefacts [15]. </w:t>
        </w:r>
      </w:ins>
    </w:p>
    <w:p w14:paraId="1DACA6D8" w14:textId="77777777" w:rsidR="00A12C19" w:rsidRDefault="00A12C19" w:rsidP="00A12C19">
      <w:pPr>
        <w:pStyle w:val="BodyText"/>
        <w:rPr>
          <w:ins w:id="1550" w:author="Matthew Hamilton" w:date="2023-04-04T11:28:00Z"/>
        </w:rPr>
      </w:pPr>
      <w:ins w:id="1551" w:author="Matthew Hamilton" w:date="2023-04-04T11:28:00Z">
        <w:r>
          <w:t>selectively restrict access to data that are confidential, while disseminating all other model artefacts. Separating code and data will also make it easier</w:t>
        </w:r>
      </w:ins>
    </w:p>
    <w:p w14:paraId="03896E1C" w14:textId="77777777" w:rsidR="00A12C19" w:rsidRPr="00706BA5" w:rsidRDefault="00A12C19" w:rsidP="00A12C19">
      <w:pPr>
        <w:pStyle w:val="BodyText"/>
        <w:rPr>
          <w:ins w:id="1552" w:author="Matthew Hamilton" w:date="2023-04-04T11:28:00Z"/>
        </w:rPr>
      </w:pPr>
      <w:ins w:id="1553" w:author="Matthew Hamilton" w:date="2023-04-04T11:28:00Z">
        <w:r>
          <w:lastRenderedPageBreak/>
          <w:t>Model authors may wish to facilitate reuse in both contexts to which their model can be</w:t>
        </w:r>
      </w:ins>
    </w:p>
    <w:p w14:paraId="4A51E025" w14:textId="77777777" w:rsidR="00A12C19" w:rsidRDefault="00A12C19" w:rsidP="00A12C19">
      <w:pPr>
        <w:pStyle w:val="FirstParagraph"/>
        <w:rPr>
          <w:ins w:id="1554" w:author="Matthew Hamilton" w:date="2023-04-04T11:28:00Z"/>
        </w:rPr>
      </w:pPr>
    </w:p>
    <w:p w14:paraId="4210B938" w14:textId="77777777" w:rsidR="00A12C19" w:rsidRDefault="00A12C19" w:rsidP="00A12C19">
      <w:pPr>
        <w:pStyle w:val="FirstParagraph"/>
        <w:rPr>
          <w:ins w:id="1555" w:author="Matthew Hamilton" w:date="2023-04-04T11:28:00Z"/>
        </w:rPr>
      </w:pPr>
      <w:ins w:id="1556" w:author="Matthew Hamilton" w:date="2023-04-04T11:28:00Z">
        <w:r>
          <w:t>Such flexibility is useful when transferring a health economic model developed for one jurisdiction for application in another, as this task typically involves retaining some model features and updating others [16].</w:t>
        </w:r>
      </w:ins>
    </w:p>
    <w:p w14:paraId="7EE0D053" w14:textId="0BCA473F" w:rsidR="00A12C19" w:rsidRDefault="00A12C19" w:rsidP="00873717">
      <w:pPr>
        <w:pStyle w:val="BodyText"/>
        <w:rPr>
          <w:ins w:id="1557" w:author="Matthew Hamilton" w:date="2023-04-04T11:59:00Z"/>
        </w:rPr>
      </w:pPr>
    </w:p>
    <w:p w14:paraId="7B745C4B" w14:textId="77777777" w:rsidR="00C3376E" w:rsidRDefault="00C3376E" w:rsidP="00C3376E">
      <w:pPr>
        <w:pStyle w:val="BodyText"/>
        <w:rPr>
          <w:ins w:id="1558" w:author="Matthew Hamilton" w:date="2023-04-04T14:35:00Z"/>
        </w:rPr>
      </w:pPr>
      <w:ins w:id="1559" w:author="Matthew Hamilton" w:date="2023-04-04T14:35:00Z">
        <w:r>
          <w:t xml:space="preserve">When used in conjunction with toolkit repositories, the six R libraries provide support for implementing 17 out of 20 framework standards (Table </w:t>
        </w:r>
        <w:r>
          <w:fldChar w:fldCharType="begin"/>
        </w:r>
        <w:r>
          <w:instrText>HYPERLINK \l "timelygls" \h</w:instrText>
        </w:r>
        <w:r>
          <w:fldChar w:fldCharType="separate"/>
        </w:r>
        <w:r>
          <w:fldChar w:fldCharType="begin"/>
        </w:r>
        <w:r>
          <w:instrText xml:space="preserve"> REF timelygls \h</w:instrText>
        </w:r>
      </w:ins>
      <w:ins w:id="1560" w:author="Matthew Hamilton" w:date="2023-04-04T14:35:00Z">
        <w:r>
          <w:fldChar w:fldCharType="separate"/>
        </w:r>
        <w:r>
          <w:rPr>
            <w:b/>
            <w:noProof/>
          </w:rPr>
          <w:t>1</w:t>
        </w:r>
        <w:r>
          <w:fldChar w:fldCharType="end"/>
        </w:r>
        <w:r>
          <w:fldChar w:fldCharType="end"/>
        </w:r>
        <w:r>
          <w:t xml:space="preserve">). Standards relating to safe dissemination of statistical models (R8), user-interface development (R9) and deprecation conventions (U4) are better met through using existing </w:t>
        </w:r>
        <w:proofErr w:type="gramStart"/>
        <w:r>
          <w:t>third party</w:t>
        </w:r>
        <w:proofErr w:type="gramEnd"/>
        <w:r>
          <w:t xml:space="preserve"> R libraries. Preparing statistical models for dissemination can be accomplished with standard R data management tools like the </w:t>
        </w:r>
        <w:proofErr w:type="spellStart"/>
        <w:r>
          <w:t>dplyr</w:t>
        </w:r>
        <w:proofErr w:type="spellEnd"/>
        <w:r>
          <w:t xml:space="preserve"> [71] and </w:t>
        </w:r>
        <w:proofErr w:type="spellStart"/>
        <w:r>
          <w:t>purrr</w:t>
        </w:r>
        <w:proofErr w:type="spellEnd"/>
        <w:r>
          <w:t xml:space="preserve"> [71] libraries. User-interfaces are typically developed with the shiny [72] library, for which a tutorial aimed at health economists is available [73]. The library lifecycle [74] provides tools for R developers to consistently deprecate their code.</w:t>
        </w:r>
      </w:ins>
    </w:p>
    <w:p w14:paraId="6719DFC7" w14:textId="77777777" w:rsidR="00396AAA" w:rsidRDefault="00396AAA" w:rsidP="00396AAA">
      <w:pPr>
        <w:pStyle w:val="BodyText"/>
        <w:rPr>
          <w:ins w:id="1561" w:author="Matthew Hamilton" w:date="2023-04-04T11:59:00Z"/>
        </w:rPr>
      </w:pPr>
    </w:p>
    <w:p w14:paraId="66AAD21F" w14:textId="77777777" w:rsidR="00396AAA" w:rsidRDefault="00396AAA" w:rsidP="00396AAA">
      <w:pPr>
        <w:pStyle w:val="Heading2"/>
        <w:numPr>
          <w:ilvl w:val="1"/>
          <w:numId w:val="39"/>
        </w:numPr>
        <w:rPr>
          <w:ins w:id="1562" w:author="Matthew Hamilton" w:date="2023-04-04T11:59:00Z"/>
        </w:rPr>
      </w:pPr>
      <w:ins w:id="1563" w:author="Matthew Hamilton" w:date="2023-04-04T11:59:00Z">
        <w:r>
          <w:t>Paradigm</w:t>
        </w:r>
      </w:ins>
    </w:p>
    <w:p w14:paraId="73F55382" w14:textId="77777777" w:rsidR="00396AAA" w:rsidRDefault="00396AAA" w:rsidP="00396AAA">
      <w:pPr>
        <w:pStyle w:val="BodyText"/>
        <w:rPr>
          <w:ins w:id="1564" w:author="Matthew Hamilton" w:date="2023-04-04T11:59:00Z"/>
        </w:rPr>
      </w:pPr>
    </w:p>
    <w:p w14:paraId="259185F5" w14:textId="77777777" w:rsidR="00396AAA" w:rsidRDefault="00396AAA" w:rsidP="00396AAA">
      <w:pPr>
        <w:pStyle w:val="BodyText"/>
        <w:rPr>
          <w:ins w:id="1565" w:author="Matthew Hamilton" w:date="2023-04-04T11:59:00Z"/>
        </w:rPr>
      </w:pPr>
    </w:p>
    <w:p w14:paraId="5ACCD8DA" w14:textId="77777777" w:rsidR="00396AAA" w:rsidRDefault="00396AAA" w:rsidP="00396AAA">
      <w:pPr>
        <w:pStyle w:val="BodyText"/>
        <w:rPr>
          <w:ins w:id="1566" w:author="Matthew Hamilton" w:date="2023-04-04T11:59:00Z"/>
        </w:rPr>
      </w:pPr>
    </w:p>
    <w:p w14:paraId="7FA7FCA8" w14:textId="77777777" w:rsidR="00396AAA" w:rsidRDefault="00396AAA" w:rsidP="00396AAA">
      <w:pPr>
        <w:pStyle w:val="BodyText"/>
        <w:rPr>
          <w:ins w:id="1567" w:author="Matthew Hamilton" w:date="2023-04-04T11:59:00Z"/>
        </w:rPr>
      </w:pPr>
      <w:ins w:id="1568" w:author="Matthew Hamilton" w:date="2023-04-04T11:59:00Z">
        <w:r>
          <w:t>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[19]. Modular approaches are currently being used to facilitate the development of complex computational models in disciplines such as biology [19], ecology [20] and neuroscience [21]. In health economics the related and enabling concept of reference models has been recommended [22], but peer reviewed studies describing modular health economic models remain relatively rare, though examples exist in infectious disease [23] and cardiology [24].</w:t>
        </w:r>
      </w:ins>
    </w:p>
    <w:p w14:paraId="6A94B496" w14:textId="77777777" w:rsidR="00396AAA" w:rsidRDefault="00396AAA" w:rsidP="00396AAA">
      <w:pPr>
        <w:pStyle w:val="BodyText"/>
        <w:rPr>
          <w:ins w:id="1569" w:author="Matthew Hamilton" w:date="2023-04-04T11:59:00Z"/>
        </w:rPr>
      </w:pPr>
      <w:ins w:id="1570" w:author="Matthew Hamilton" w:date="2023-04-04T11:59:00Z">
        <w:r>
          <w:t xml:space="preserve">Modular models also provide an opportunity for multiple modelling teams to contribute to, test and reuse models. To enhance this capacity, modular models may be implemented as </w:t>
        </w:r>
        <w:proofErr w:type="gramStart"/>
        <w:r>
          <w:t>open source</w:t>
        </w:r>
        <w:proofErr w:type="gramEnd"/>
        <w:r>
          <w:t xml:space="preserve"> projects that give others liberal permissions to access and use model source code and data [19–21]. Barriers to health economists adopting </w:t>
        </w:r>
        <w:proofErr w:type="gramStart"/>
        <w:r>
          <w:t>open source</w:t>
        </w:r>
        <w:proofErr w:type="gramEnd"/>
        <w:r>
          <w:t xml:space="preserve"> approaches include concerns about intellectual property, confidentiality, model misuse and the resources required to support open source implementations [15,27]. </w:t>
        </w:r>
      </w:ins>
    </w:p>
    <w:p w14:paraId="65E0CC8F" w14:textId="77777777" w:rsidR="00396AAA" w:rsidRDefault="00396AAA" w:rsidP="00396AAA">
      <w:pPr>
        <w:pStyle w:val="BodyText"/>
        <w:rPr>
          <w:ins w:id="1571" w:author="Matthew Hamilton" w:date="2023-04-04T11:59:00Z"/>
        </w:rPr>
      </w:pPr>
      <w:ins w:id="1572" w:author="Matthew Hamilton" w:date="2023-04-04T11:59:00Z">
        <w:r>
          <w:t xml:space="preserve">Our interest in modular and </w:t>
        </w:r>
        <w:proofErr w:type="gramStart"/>
        <w:r>
          <w:t>open source</w:t>
        </w:r>
        <w:proofErr w:type="gramEnd"/>
        <w:r>
          <w:t xml:space="preserve"> approaches developed when we began seeking an appropriate framework for undertaking and validly </w:t>
        </w:r>
        <w:proofErr w:type="spellStart"/>
        <w:r>
          <w:t>synthesising</w:t>
        </w:r>
        <w:proofErr w:type="spellEnd"/>
        <w:r>
          <w:t xml:space="preserve"> diverse types of economic research in mental health. Mental disorders impose high health, social and economic burdens worldwide [29,30]. Much of this burden is potentially avertable [31], but poorly financed and </w:t>
        </w:r>
        <w:proofErr w:type="spellStart"/>
        <w:r>
          <w:lastRenderedPageBreak/>
          <w:t>organised</w:t>
        </w:r>
        <w:proofErr w:type="spellEnd"/>
        <w:r>
          <w:t xml:space="preserve"> mental health systems are ill-equipped for this challenge [32,33]. A substantial economic literature already exists to assess the affordability and value for money of mental health interventions [34]. This economic evaluation work is an essential prerequisite for improving allocative efficiency in mental health, but could be of greater value to systems planners if integrated with a broader program of economic research.</w:t>
        </w:r>
      </w:ins>
    </w:p>
    <w:p w14:paraId="7C1483A1" w14:textId="77777777" w:rsidR="00396AAA" w:rsidRDefault="00396AAA" w:rsidP="00396AAA">
      <w:pPr>
        <w:pStyle w:val="BodyText"/>
        <w:rPr>
          <w:ins w:id="1573" w:author="Matthew Hamilton" w:date="2023-04-04T11:59:00Z"/>
        </w:rPr>
      </w:pPr>
    </w:p>
    <w:p w14:paraId="3A0AB718" w14:textId="4737A5C8" w:rsidR="00396AAA" w:rsidRDefault="00396AAA" w:rsidP="00396AAA">
      <w:pPr>
        <w:pStyle w:val="FirstParagraph"/>
        <w:rPr>
          <w:ins w:id="1574" w:author="Matthew Hamilton" w:date="2023-04-04T11:59:00Z"/>
        </w:rPr>
      </w:pPr>
      <w:ins w:id="1575" w:author="Matthew Hamilton" w:date="2023-04-04T11:59:00Z">
        <w:r>
          <w:t xml:space="preserve">However, there now appears to be strong in principle support from many health economists for greater use of open-source </w:t>
        </w:r>
      </w:ins>
      <w:ins w:id="1576" w:author="Matthew Hamilton" w:date="2023-04-11T13:48:00Z">
        <w:r w:rsidR="00455FB7">
          <w:t>CHEM</w:t>
        </w:r>
      </w:ins>
      <w:ins w:id="1577" w:author="Matthew Hamilton" w:date="2023-04-04T11:59:00Z">
        <w:r>
          <w:t xml:space="preserve">s [15].  However, open-source </w:t>
        </w:r>
      </w:ins>
      <w:ins w:id="1578" w:author="Matthew Hamilton" w:date="2023-04-11T13:48:00Z">
        <w:r w:rsidR="00455FB7">
          <w:t>CHEM</w:t>
        </w:r>
      </w:ins>
      <w:ins w:id="1579" w:author="Matthew Hamilton" w:date="2023-04-04T11:59:00Z">
        <w:r>
          <w:t xml:space="preserve">S remain relatively rare [13,25,26] and better guidance for how to implement </w:t>
        </w:r>
      </w:ins>
      <w:ins w:id="1580" w:author="Matthew Hamilton" w:date="2023-04-11T13:48:00Z">
        <w:r w:rsidR="00455FB7">
          <w:t>CHEM</w:t>
        </w:r>
      </w:ins>
      <w:ins w:id="1581" w:author="Matthew Hamilton" w:date="2023-04-04T11:59:00Z">
        <w:r>
          <w:t>s as open-source projects is needed [28].</w:t>
        </w:r>
      </w:ins>
    </w:p>
    <w:p w14:paraId="7180BB7B" w14:textId="77777777" w:rsidR="00C6067C" w:rsidRDefault="00C6067C" w:rsidP="00C6067C">
      <w:pPr>
        <w:pStyle w:val="BodyText"/>
        <w:rPr>
          <w:ins w:id="1582" w:author="Matthew Hamilton" w:date="2023-04-05T15:17:00Z"/>
        </w:rPr>
      </w:pPr>
      <w:ins w:id="1583" w:author="Matthew Hamilton" w:date="2023-04-05T15:17:00Z">
        <w:r>
          <w:t xml:space="preserve">Funding for health economic modelling projects rarely extend to provision of </w:t>
        </w:r>
        <w:proofErr w:type="gramStart"/>
        <w:r>
          <w:t>medium term</w:t>
        </w:r>
        <w:proofErr w:type="gramEnd"/>
        <w:r>
          <w:t xml:space="preserve"> support for model updates and improvements. The career trajectories of health economists can also mitigate against adequate maintenance of a model. For example, it is relatively common for model authors to have moved on from the team that owns the model and / or from working on the health condition for which the model was developed.</w:t>
        </w:r>
      </w:ins>
    </w:p>
    <w:p w14:paraId="6A1BE3F9" w14:textId="117D0410" w:rsidR="00396AAA" w:rsidRDefault="00396AAA" w:rsidP="00873717">
      <w:pPr>
        <w:pStyle w:val="BodyText"/>
        <w:rPr>
          <w:ins w:id="1584" w:author="Matthew Hamilton" w:date="2023-04-04T11:59:00Z"/>
        </w:rPr>
      </w:pPr>
    </w:p>
    <w:p w14:paraId="04119383" w14:textId="73AD5250" w:rsidR="00396AAA" w:rsidRDefault="004F6034" w:rsidP="00873717">
      <w:pPr>
        <w:pStyle w:val="BodyText"/>
        <w:rPr>
          <w:ins w:id="1585" w:author="Matthew Hamilton" w:date="2023-04-12T18:20:00Z"/>
        </w:rPr>
      </w:pPr>
      <w:ins w:id="1586" w:author="Matthew Hamilton" w:date="2023-04-12T15:52:00Z">
        <w:r>
          <w:t xml:space="preserve">Computational health economic models (CHEMs) are widely used, influential, increasingly complex and subject to potentially under-appreciated limitations.  </w:t>
        </w:r>
      </w:ins>
    </w:p>
    <w:p w14:paraId="5B3BB308" w14:textId="1C50305F" w:rsidR="00CD74EB" w:rsidRDefault="00CD74EB" w:rsidP="00873717">
      <w:pPr>
        <w:pStyle w:val="BodyText"/>
        <w:rPr>
          <w:ins w:id="1587" w:author="Matthew Hamilton" w:date="2023-04-12T18:20:00Z"/>
        </w:rPr>
      </w:pPr>
    </w:p>
    <w:p w14:paraId="2BF79047" w14:textId="77777777" w:rsidR="00CD74EB" w:rsidRDefault="00CD74EB" w:rsidP="00CD74EB">
      <w:pPr>
        <w:pStyle w:val="FirstParagraph"/>
        <w:rPr>
          <w:ins w:id="1588" w:author="Matthew Hamilton" w:date="2023-04-12T18:20:00Z"/>
        </w:rPr>
      </w:pPr>
      <w:ins w:id="1589" w:author="Matthew Hamilton" w:date="2023-04-12T18:20:00Z">
        <w:r>
          <w:t>There is significant scope for the acceptability, adequacy for purpose and social benefit of computational health economic models (CHEMs) to be enhanced.</w:t>
        </w:r>
      </w:ins>
    </w:p>
    <w:p w14:paraId="4B5C66A8" w14:textId="1A28B85C" w:rsidR="00CD74EB" w:rsidRDefault="00CD74EB" w:rsidP="00873717">
      <w:pPr>
        <w:pStyle w:val="BodyText"/>
        <w:rPr>
          <w:ins w:id="1590" w:author="Matthew Hamilton" w:date="2023-04-13T17:13:00Z"/>
        </w:rPr>
      </w:pPr>
    </w:p>
    <w:p w14:paraId="1338A536" w14:textId="77777777" w:rsidR="0014725F" w:rsidRDefault="0014725F" w:rsidP="0014725F">
      <w:pPr>
        <w:pStyle w:val="Heading2"/>
        <w:numPr>
          <w:ilvl w:val="0"/>
          <w:numId w:val="0"/>
        </w:numPr>
        <w:ind w:left="792" w:hanging="432"/>
        <w:rPr>
          <w:ins w:id="1591" w:author="Matthew Hamilton" w:date="2023-04-13T17:13:00Z"/>
        </w:rPr>
      </w:pPr>
      <w:ins w:id="1592" w:author="Matthew Hamilton" w:date="2023-04-13T17:13:00Z">
        <w:r>
          <w:t xml:space="preserve">2.2 </w:t>
        </w:r>
        <w:proofErr w:type="spellStart"/>
        <w:r>
          <w:t>Desireable</w:t>
        </w:r>
        <w:proofErr w:type="spellEnd"/>
        <w:r>
          <w:t xml:space="preserve"> CHEM </w:t>
        </w:r>
        <w:proofErr w:type="spellStart"/>
        <w:r>
          <w:t>attribues</w:t>
        </w:r>
        <w:proofErr w:type="spellEnd"/>
      </w:ins>
    </w:p>
    <w:p w14:paraId="7F26C588" w14:textId="77777777" w:rsidR="0014725F" w:rsidRDefault="0014725F" w:rsidP="0014725F">
      <w:pPr>
        <w:pStyle w:val="BodyText"/>
        <w:rPr>
          <w:ins w:id="1593" w:author="Matthew Hamilton" w:date="2023-04-13T17:13:00Z"/>
        </w:rPr>
      </w:pPr>
      <w:ins w:id="1594" w:author="Matthew Hamilton" w:date="2023-04-13T17:13:00Z">
        <w:r>
          <w:t xml:space="preserve">These issues have the potential to compound as CHEMs become more complex – with concomitant accountability obligations for model authors [12,13]. </w:t>
        </w:r>
      </w:ins>
    </w:p>
    <w:p w14:paraId="0D74E619" w14:textId="77777777" w:rsidR="0014725F" w:rsidRDefault="0014725F" w:rsidP="0014725F">
      <w:pPr>
        <w:pStyle w:val="BodyText"/>
        <w:rPr>
          <w:ins w:id="1595" w:author="Matthew Hamilton" w:date="2023-04-13T17:13:00Z"/>
        </w:rPr>
      </w:pPr>
      <w:ins w:id="1596" w:author="Matthew Hamilton" w:date="2023-04-13T17:13:00Z">
        <w:r>
          <w:t>An existing ethical framework for public health modelling [</w:t>
        </w:r>
        <w:r w:rsidRPr="00425FEE">
          <w:fldChar w:fldCharType="begin"/>
        </w:r>
        <w:r w:rsidRPr="00425FEE">
          <w:instrText xml:space="preserve"> HYPERLINK "https://doi.org/10.3389/fpubh.2017.00068" </w:instrText>
        </w:r>
        <w:r w:rsidRPr="00425FEE">
          <w:fldChar w:fldCharType="separate"/>
        </w:r>
        <w:r w:rsidRPr="00425FEE">
          <w:rPr>
            <w:rStyle w:val="Hyperlink"/>
            <w:color w:val="282828"/>
          </w:rPr>
          <w:t>https://doi.org/10.3389/fpubh.2017.00068</w:t>
        </w:r>
        <w:r w:rsidRPr="00425FEE">
          <w:fldChar w:fldCharType="end"/>
        </w:r>
        <w:r>
          <w:t>] suggests four criteria for considering the suitability of models to inform policymaking – independence, transparency, beneficence and justice.</w:t>
        </w:r>
      </w:ins>
    </w:p>
    <w:p w14:paraId="58AC11F1" w14:textId="77777777" w:rsidR="0014725F" w:rsidRDefault="0014725F" w:rsidP="0014725F">
      <w:pPr>
        <w:pStyle w:val="BodyText"/>
        <w:rPr>
          <w:ins w:id="1597" w:author="Matthew Hamilton" w:date="2023-04-13T17:13:00Z"/>
        </w:rPr>
      </w:pPr>
    </w:p>
    <w:p w14:paraId="5C39219E" w14:textId="77777777" w:rsidR="0014725F" w:rsidRDefault="0014725F" w:rsidP="0014725F">
      <w:pPr>
        <w:pStyle w:val="BodyText"/>
        <w:rPr>
          <w:ins w:id="1598" w:author="Matthew Hamilton" w:date="2023-04-13T17:13:00Z"/>
        </w:rPr>
      </w:pPr>
      <w:ins w:id="1599" w:author="Matthew Hamilton" w:date="2023-04-13T17:13:00Z">
        <w:r>
          <w:t xml:space="preserve">The growth in the volume and breadth of published health economic analysis [REF] </w:t>
        </w:r>
        <w:commentRangeStart w:id="1600"/>
        <w:commentRangeEnd w:id="1600"/>
        <w:r>
          <w:rPr>
            <w:rStyle w:val="CommentReference"/>
          </w:rPr>
          <w:commentReference w:id="1600"/>
        </w:r>
        <w:r>
          <w:t xml:space="preserve">suggests that substantial public funds are now invested in developing CHEMs. The social returns from this investment could be enhanced if CHEMs could be more readily and appropriately used by all who could benefit from them and if the lifetime for their valid application could be extended. </w:t>
        </w:r>
      </w:ins>
    </w:p>
    <w:p w14:paraId="16CB86CA" w14:textId="77777777" w:rsidR="0014725F" w:rsidRDefault="0014725F" w:rsidP="0014725F">
      <w:pPr>
        <w:pStyle w:val="BodyText"/>
        <w:rPr>
          <w:ins w:id="1601" w:author="Matthew Hamilton" w:date="2023-04-13T17:13:00Z"/>
        </w:rPr>
      </w:pPr>
    </w:p>
    <w:p w14:paraId="18FEA570" w14:textId="77777777" w:rsidR="0014725F" w:rsidRDefault="0014725F" w:rsidP="0014725F">
      <w:pPr>
        <w:pStyle w:val="BodyText"/>
        <w:rPr>
          <w:ins w:id="1602" w:author="Matthew Hamilton" w:date="2023-04-13T17:13:00Z"/>
        </w:rPr>
      </w:pPr>
      <w:ins w:id="1603" w:author="Matthew Hamilton" w:date="2023-04-13T17:13:00Z">
        <w:r>
          <w:t>Not in – representativeness &amp; engagement [Conceptual model development, partially addressed under TRU]</w:t>
        </w:r>
      </w:ins>
    </w:p>
    <w:p w14:paraId="27354E88" w14:textId="43127838" w:rsidR="0014725F" w:rsidRDefault="0014725F" w:rsidP="00873717">
      <w:pPr>
        <w:pStyle w:val="BodyText"/>
        <w:rPr>
          <w:ins w:id="1604" w:author="Matthew Hamilton" w:date="2023-04-13T17:13:00Z"/>
        </w:rPr>
      </w:pPr>
    </w:p>
    <w:p w14:paraId="62D61908" w14:textId="77777777" w:rsidR="00032CBF" w:rsidRDefault="00032CBF" w:rsidP="00032CBF">
      <w:pPr>
        <w:pStyle w:val="FirstParagraph"/>
        <w:rPr>
          <w:ins w:id="1605" w:author="Matthew Hamilton" w:date="2023-04-13T17:59:00Z"/>
          <w:color w:val="000000" w:themeColor="text1"/>
        </w:rPr>
      </w:pPr>
      <w:ins w:id="1606" w:author="Matthew Hamilton" w:date="2023-04-13T17:59:00Z">
        <w:r>
          <w:t xml:space="preserve">Adherence to good practice guidance </w:t>
        </w:r>
        <w:commentRangeStart w:id="1607"/>
        <w:commentRangeEnd w:id="1607"/>
        <w:r>
          <w:rPr>
            <w:rStyle w:val="CommentReference"/>
          </w:rPr>
          <w:commentReference w:id="1607"/>
        </w:r>
        <w:r>
          <w:t xml:space="preserve">is an essential requirement for healthcare modelling [2]. </w:t>
        </w:r>
        <w:r>
          <w:rPr>
            <w:color w:val="000000" w:themeColor="text1"/>
          </w:rPr>
          <w:t xml:space="preserve">Peer reviewed articles on health economic modelling practice typically consider issues specific to </w:t>
        </w:r>
        <w:r w:rsidRPr="00425FEE">
          <w:rPr>
            <w:color w:val="000000" w:themeColor="text1"/>
          </w:rPr>
          <w:t>computational</w:t>
        </w:r>
        <w:r w:rsidRPr="00D443F8">
          <w:rPr>
            <w:color w:val="000000" w:themeColor="text1"/>
          </w:rPr>
          <w:t xml:space="preserve"> </w:t>
        </w:r>
        <w:r>
          <w:rPr>
            <w:color w:val="000000" w:themeColor="text1"/>
          </w:rPr>
          <w:t xml:space="preserve">implementation in conjunction with other issues such as development of the </w:t>
        </w:r>
        <w:r w:rsidRPr="00425FEE">
          <w:rPr>
            <w:color w:val="000000" w:themeColor="text1"/>
          </w:rPr>
          <w:t>conceptual</w:t>
        </w:r>
        <w:r>
          <w:rPr>
            <w:color w:val="000000" w:themeColor="text1"/>
          </w:rPr>
          <w:t xml:space="preserve"> </w:t>
        </w:r>
        <w:commentRangeStart w:id="1608"/>
        <w:commentRangeEnd w:id="1608"/>
        <w:r>
          <w:rPr>
            <w:rStyle w:val="CommentReference"/>
          </w:rPr>
          <w:commentReference w:id="1608"/>
        </w:r>
        <w:r>
          <w:rPr>
            <w:color w:val="000000" w:themeColor="text1"/>
          </w:rPr>
          <w:t>model</w:t>
        </w:r>
        <w:commentRangeStart w:id="1609"/>
        <w:r>
          <w:rPr>
            <w:color w:val="000000" w:themeColor="text1"/>
          </w:rPr>
          <w:t>, the identification and selection of input data and study reporting</w:t>
        </w:r>
        <w:commentRangeEnd w:id="1609"/>
        <w:r>
          <w:rPr>
            <w:rStyle w:val="CommentReference"/>
          </w:rPr>
          <w:commentReference w:id="1609"/>
        </w:r>
        <w:r>
          <w:rPr>
            <w:color w:val="000000" w:themeColor="text1"/>
          </w:rPr>
          <w:t xml:space="preserve">. </w:t>
        </w:r>
      </w:ins>
    </w:p>
    <w:p w14:paraId="4A8B3E98" w14:textId="77777777" w:rsidR="00032CBF" w:rsidRPr="00B97080" w:rsidRDefault="00032CBF" w:rsidP="00032CBF">
      <w:pPr>
        <w:pStyle w:val="FirstParagraph"/>
        <w:rPr>
          <w:ins w:id="1610" w:author="Matthew Hamilton" w:date="2023-04-13T17:59:00Z"/>
          <w:color w:val="000000" w:themeColor="text1"/>
        </w:rPr>
      </w:pPr>
      <w:ins w:id="1611" w:author="Matthew Hamilton" w:date="2023-04-13T17:59:00Z">
        <w:r>
          <w:rPr>
            <w:color w:val="000000" w:themeColor="text1"/>
          </w:rPr>
          <w:t xml:space="preserve">Individual guidelines from this literature that are specific to the computational implementation of models address issues of both development and use. </w:t>
        </w:r>
        <w:r w:rsidRPr="00B97080">
          <w:rPr>
            <w:color w:val="000000" w:themeColor="text1"/>
          </w:rPr>
          <w:t xml:space="preserve">Guidelines for the development of CHEMs include recommendations on code </w:t>
        </w:r>
        <w:proofErr w:type="spellStart"/>
        <w:r w:rsidRPr="00B97080">
          <w:rPr>
            <w:color w:val="000000" w:themeColor="text1"/>
          </w:rPr>
          <w:t>organisation</w:t>
        </w:r>
        <w:proofErr w:type="spellEnd"/>
        <w:r w:rsidRPr="00B97080">
          <w:rPr>
            <w:color w:val="000000" w:themeColor="text1"/>
          </w:rPr>
          <w:t>, data file management, version control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B97080">
          <w:rPr>
            <w:color w:val="000000" w:themeColor="text1"/>
          </w:rPr>
          <w:t>], verification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B97080">
          <w:fldChar w:fldCharType="begin"/>
        </w:r>
        <w:r w:rsidRPr="00B97080">
          <w:instrText xml:space="preserve"> HYPERLINK "https://doi.org/10.1093/epirev/mxab006" </w:instrText>
        </w:r>
        <w:r w:rsidRPr="00B97080">
          <w:fldChar w:fldCharType="separate"/>
        </w:r>
        <w:r w:rsidRPr="00425FEE">
          <w:rPr>
            <w:rStyle w:val="Hyperlink"/>
            <w:color w:val="006FB7"/>
            <w:bdr w:val="none" w:sz="0" w:space="0" w:color="auto" w:frame="1"/>
          </w:rPr>
          <w:t>https://doi.org/10.1093/epirev/mxab006</w:t>
        </w:r>
        <w:r w:rsidRPr="00B97080">
          <w:fldChar w:fldCharType="end"/>
        </w:r>
        <w:r w:rsidRPr="00B97080">
          <w:rPr>
            <w:color w:val="000000" w:themeColor="text1"/>
          </w:rPr>
          <w:t>],XXXXXXXXXXX) and validation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rFonts w:cs="Segoe UI"/>
            <w:color w:val="333333"/>
            <w:shd w:val="clear" w:color="auto" w:fill="FCFCFC"/>
          </w:rPr>
          <w:fldChar w:fldCharType="begin"/>
        </w:r>
        <w:r w:rsidRPr="00425FEE">
          <w:rPr>
            <w:rFonts w:cs="Segoe UI"/>
            <w:color w:val="333333"/>
            <w:shd w:val="clear" w:color="auto" w:fill="FCFCFC"/>
          </w:rPr>
          <w:instrText xml:space="preserve"> HYPERLINK "https://doi.org/10.1007/s40273-021-01110-w</w:instrText>
        </w:r>
        <w:r w:rsidRPr="00B97080">
          <w:rPr>
            <w:color w:val="000000" w:themeColor="text1"/>
          </w:rPr>
          <w:instrText>])</w:instrText>
        </w:r>
        <w:r w:rsidRPr="00425FEE">
          <w:rPr>
            <w:rFonts w:cs="Segoe UI"/>
            <w:color w:val="333333"/>
            <w:shd w:val="clear" w:color="auto" w:fill="FCFCFC"/>
          </w:rPr>
          <w:instrText xml:space="preserve">" </w:instrText>
        </w:r>
        <w:r w:rsidRPr="004C196E">
          <w:rPr>
            <w:rFonts w:cs="Segoe UI"/>
            <w:color w:val="333333"/>
            <w:shd w:val="clear" w:color="auto" w:fill="FCFCFC"/>
          </w:rPr>
        </w:r>
        <w:r w:rsidRPr="00425FEE">
          <w:rPr>
            <w:rFonts w:cs="Segoe UI"/>
            <w:color w:val="333333"/>
            <w:shd w:val="clear" w:color="auto" w:fill="FCFCFC"/>
          </w:rPr>
          <w:fldChar w:fldCharType="separate"/>
        </w:r>
        <w:r w:rsidRPr="00425FEE">
          <w:rPr>
            <w:rStyle w:val="Hyperlink"/>
            <w:rFonts w:cs="Segoe UI"/>
            <w:shd w:val="clear" w:color="auto" w:fill="FCFCFC"/>
          </w:rPr>
          <w:t>https://doi.org/10.1007/s40273-021-01110-w</w:t>
        </w:r>
        <w:r w:rsidRPr="00B97080">
          <w:rPr>
            <w:rStyle w:val="Hyperlink"/>
          </w:rPr>
          <w:t>])</w:t>
        </w:r>
        <w:r w:rsidRPr="00425FEE">
          <w:rPr>
            <w:rFonts w:cs="Segoe UI"/>
            <w:color w:val="333333"/>
            <w:shd w:val="clear" w:color="auto" w:fill="FCFCFC"/>
          </w:rPr>
          <w:fldChar w:fldCharType="end"/>
        </w:r>
        <w:r w:rsidRPr="00B97080">
          <w:rPr>
            <w:color w:val="000000" w:themeColor="text1"/>
          </w:rPr>
          <w:t>]. Guidelines on how model authors can support appropriate use of CHEMs address issues such as availability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B97080">
          <w:fldChar w:fldCharType="begin"/>
        </w:r>
        <w:r w:rsidRPr="00B97080">
          <w:instrText xml:space="preserve"> HYPERLINK "https://doi.org/10.1093/epirev/mxab006" </w:instrText>
        </w:r>
        <w:r w:rsidRPr="00B97080">
          <w:fldChar w:fldCharType="separate"/>
        </w:r>
        <w:r w:rsidRPr="00425FEE">
          <w:rPr>
            <w:rStyle w:val="Hyperlink"/>
            <w:color w:val="006FB7"/>
            <w:bdr w:val="none" w:sz="0" w:space="0" w:color="auto" w:frame="1"/>
          </w:rPr>
          <w:t>https://doi.org/10.1093/epirev/mxab006</w:t>
        </w:r>
        <w:r w:rsidRPr="00B97080">
          <w:fldChar w:fldCharType="end"/>
        </w:r>
        <w:r w:rsidRPr="00B97080">
          <w:t xml:space="preserve">, </w:t>
        </w:r>
        <w:r w:rsidRPr="00425FEE">
          <w:rPr>
            <w:rFonts w:cs="Segoe UI"/>
            <w:color w:val="333333"/>
            <w:shd w:val="clear" w:color="auto" w:fill="FCFCFC"/>
          </w:rPr>
          <w:t>https://doi.org/10.1007/s40273-021-01110-w</w:t>
        </w:r>
        <w:r w:rsidRPr="00B97080">
          <w:rPr>
            <w:color w:val="000000" w:themeColor="text1"/>
          </w:rPr>
          <w:t>], developer documentation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B97080">
          <w:rPr>
            <w:color w:val="000000" w:themeColor="text1"/>
          </w:rPr>
          <w:t>], fitness for purpose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w:t>
        </w:r>
        <w:r w:rsidRPr="00425FEE">
          <w:rPr>
            <w:rFonts w:cs="AppleSystemUIFont"/>
            <w:color w:val="DCA10D"/>
            <w:u w:val="single" w:color="DCA10D"/>
          </w:rPr>
          <w:t>2</w:t>
        </w:r>
        <w:r w:rsidRPr="00425FEE">
          <w:rPr>
            <w:rFonts w:cs="AppleSystemUIFont"/>
            <w:color w:val="DCA10D"/>
            <w:u w:val="single" w:color="DCA10D"/>
          </w:rPr>
          <w:t>0-02540-4</w:t>
        </w:r>
        <w:r w:rsidRPr="00425FEE">
          <w:fldChar w:fldCharType="end"/>
        </w:r>
        <w:r w:rsidRPr="00425FEE">
          <w:t xml:space="preserve">, </w:t>
        </w:r>
        <w:r w:rsidRPr="00425FEE">
          <w:rPr>
            <w:rFonts w:cs="Segoe UI"/>
            <w:color w:val="333333"/>
            <w:shd w:val="clear" w:color="auto" w:fill="FCFCFC"/>
          </w:rPr>
          <w:t>https://doi.org/10.1007/s40273-021-01110-w</w:t>
        </w:r>
        <w:r w:rsidRPr="00B97080">
          <w:rPr>
            <w:color w:val="000000" w:themeColor="text1"/>
          </w:rPr>
          <w:t>], reproducibility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color w:val="606060"/>
          </w:rPr>
          <w:fldChar w:fldCharType="begin"/>
        </w:r>
        <w:r w:rsidRPr="00425FEE">
          <w:rPr>
            <w:color w:val="606060"/>
          </w:rPr>
          <w:instrText xml:space="preserve"> HYPERLINK "https://doi.org/10.1371/journal.pcbi.1010856" </w:instrText>
        </w:r>
        <w:r w:rsidRPr="004C196E">
          <w:rPr>
            <w:color w:val="606060"/>
          </w:rPr>
        </w:r>
        <w:r w:rsidRPr="00425FEE">
          <w:rPr>
            <w:color w:val="606060"/>
          </w:rPr>
          <w:fldChar w:fldCharType="separate"/>
        </w:r>
        <w:r w:rsidRPr="00425FEE">
          <w:rPr>
            <w:rStyle w:val="Hyperlink"/>
            <w:color w:val="202020"/>
          </w:rPr>
          <w:t>https://doi.org/10.1371/journal.pcbi.101085</w:t>
        </w:r>
        <w:r w:rsidRPr="00425FEE">
          <w:rPr>
            <w:rStyle w:val="Hyperlink"/>
            <w:color w:val="202020"/>
          </w:rPr>
          <w:t>6</w:t>
        </w:r>
        <w:r w:rsidRPr="00425FEE">
          <w:rPr>
            <w:color w:val="606060"/>
          </w:rPr>
          <w:fldChar w:fldCharType="end"/>
        </w:r>
        <w:r w:rsidRPr="00425FEE">
          <w:rPr>
            <w:color w:val="606060"/>
          </w:rPr>
          <w:t xml:space="preserve">, </w:t>
        </w:r>
        <w:r w:rsidRPr="00B97080">
          <w:fldChar w:fldCharType="begin"/>
        </w:r>
        <w:r w:rsidRPr="00B97080">
          <w:instrText xml:space="preserve"> HYPERLINK "https://doi.org/10.1093/epirev/mxab006" </w:instrText>
        </w:r>
        <w:r w:rsidRPr="00B97080">
          <w:fldChar w:fldCharType="separate"/>
        </w:r>
        <w:r w:rsidRPr="00425FEE">
          <w:rPr>
            <w:rStyle w:val="Hyperlink"/>
            <w:color w:val="006FB7"/>
            <w:bdr w:val="none" w:sz="0" w:space="0" w:color="auto" w:frame="1"/>
          </w:rPr>
          <w:t>https://doi.org/10.1093/epirev/mxab006</w:t>
        </w:r>
        <w:r w:rsidRPr="00B97080">
          <w:fldChar w:fldCharType="end"/>
        </w:r>
        <w:r w:rsidRPr="00B97080">
          <w:rPr>
            <w:color w:val="000000" w:themeColor="text1"/>
          </w:rPr>
          <w:t>], re-use [</w:t>
        </w:r>
        <w:r w:rsidRPr="00425FEE">
          <w:rPr>
            <w:rFonts w:cs="Segoe UI"/>
            <w:color w:val="333333"/>
            <w:shd w:val="clear" w:color="auto" w:fill="FCFCFC"/>
          </w:rPr>
          <w:t>https://doi.org/10.1007/s40273-021-01110-w</w:t>
        </w:r>
        <w:r w:rsidRPr="00B97080">
          <w:rPr>
            <w:color w:val="000000" w:themeColor="text1"/>
          </w:rPr>
          <w:t>], terminology [</w:t>
        </w:r>
        <w:r w:rsidRPr="00B97080">
          <w:fldChar w:fldCharType="begin"/>
        </w:r>
        <w:r w:rsidRPr="00B97080">
          <w:instrText xml:space="preserve"> HYPERLINK "https://doi.org/10.1002/jrsm.1333" </w:instrText>
        </w:r>
        <w:r w:rsidRPr="00B97080">
          <w:fldChar w:fldCharType="separate"/>
        </w:r>
        <w:r w:rsidRPr="00425FEE">
          <w:rPr>
            <w:rStyle w:val="Hyperlink"/>
            <w:rFonts w:cs="Open Sans"/>
            <w:b/>
            <w:bCs/>
            <w:color w:val="005274"/>
          </w:rPr>
          <w:t>https://doi.org/10.1002/jrsm.1333</w:t>
        </w:r>
        <w:r w:rsidRPr="00B97080">
          <w:fldChar w:fldCharType="end"/>
        </w:r>
        <w:r w:rsidRPr="00B97080">
          <w:rPr>
            <w:color w:val="000000" w:themeColor="text1"/>
          </w:rPr>
          <w:t>], user-documentation [</w:t>
        </w:r>
        <w:r w:rsidRPr="00425FEE">
          <w:fldChar w:fldCharType="begin"/>
        </w:r>
        <w:r w:rsidRPr="00425FEE">
          <w:instrText>HYPERLINK "https://doi.org/10.1186/s12967-020-02540-4"</w:instrText>
        </w:r>
        <w:r w:rsidRPr="00425FEE">
          <w:fldChar w:fldCharType="separate"/>
        </w:r>
        <w:r w:rsidRPr="00425FEE">
          <w:rPr>
            <w:rFonts w:cs="AppleSystemUIFont"/>
            <w:color w:val="DCA10D"/>
            <w:u w:val="single" w:color="DCA10D"/>
          </w:rPr>
          <w:t>10.1186/s12967-020-02540-4</w:t>
        </w:r>
        <w:r w:rsidRPr="00425FEE">
          <w:fldChar w:fldCharType="end"/>
        </w:r>
        <w:r w:rsidRPr="00425FEE">
          <w:t xml:space="preserve">, </w:t>
        </w:r>
        <w:r w:rsidRPr="00425FEE">
          <w:rPr>
            <w:rFonts w:cs="Segoe UI"/>
            <w:color w:val="333333"/>
            <w:shd w:val="clear" w:color="auto" w:fill="FCFCFC"/>
          </w:rPr>
          <w:fldChar w:fldCharType="begin"/>
        </w:r>
        <w:r w:rsidRPr="00425FEE">
          <w:rPr>
            <w:rFonts w:cs="Segoe UI"/>
            <w:color w:val="333333"/>
            <w:shd w:val="clear" w:color="auto" w:fill="FCFCFC"/>
          </w:rPr>
          <w:instrText xml:space="preserve"> HYPERLINK "https://doi.org/10.1007/s40273-021-01110-w" </w:instrText>
        </w:r>
        <w:r w:rsidRPr="004C196E">
          <w:rPr>
            <w:rFonts w:cs="Segoe UI"/>
            <w:color w:val="333333"/>
            <w:shd w:val="clear" w:color="auto" w:fill="FCFCFC"/>
          </w:rPr>
        </w:r>
        <w:r w:rsidRPr="00425FEE">
          <w:rPr>
            <w:rFonts w:cs="Segoe UI"/>
            <w:color w:val="333333"/>
            <w:shd w:val="clear" w:color="auto" w:fill="FCFCFC"/>
          </w:rPr>
          <w:fldChar w:fldCharType="separate"/>
        </w:r>
        <w:r w:rsidRPr="00425FEE">
          <w:rPr>
            <w:rStyle w:val="Hyperlink"/>
            <w:rFonts w:cs="Segoe UI"/>
            <w:shd w:val="clear" w:color="auto" w:fill="FCFCFC"/>
          </w:rPr>
          <w:t>https://doi.org/10.1007/s40273-021-01110-w</w:t>
        </w:r>
        <w:r w:rsidRPr="00425FEE">
          <w:rPr>
            <w:rFonts w:cs="Segoe UI"/>
            <w:color w:val="333333"/>
            <w:shd w:val="clear" w:color="auto" w:fill="FCFCFC"/>
          </w:rPr>
          <w:fldChar w:fldCharType="end"/>
        </w:r>
        <w:r w:rsidRPr="00B97080">
          <w:rPr>
            <w:color w:val="000000" w:themeColor="text1"/>
          </w:rPr>
          <w:t>] and user-interfaces [</w:t>
        </w:r>
        <w:r w:rsidRPr="00425FEE">
          <w:rPr>
            <w:rFonts w:cs="Segoe UI"/>
            <w:color w:val="333333"/>
            <w:shd w:val="clear" w:color="auto" w:fill="FCFCFC"/>
          </w:rPr>
          <w:t>https://doi.org/10.1007/s40273-021-01110-w</w:t>
        </w:r>
        <w:r w:rsidRPr="00B97080">
          <w:rPr>
            <w:color w:val="000000" w:themeColor="text1"/>
          </w:rPr>
          <w:t>].</w:t>
        </w:r>
      </w:ins>
    </w:p>
    <w:p w14:paraId="369ADAC1" w14:textId="77777777" w:rsidR="0014725F" w:rsidRDefault="0014725F" w:rsidP="00873717">
      <w:pPr>
        <w:pStyle w:val="BodyText"/>
        <w:rPr>
          <w:ins w:id="1612" w:author="Matthew Hamilton" w:date="2023-03-23T17:38:00Z"/>
        </w:rPr>
      </w:pPr>
    </w:p>
    <w:p w14:paraId="6303FFCC" w14:textId="77777777" w:rsidR="00873717" w:rsidRDefault="00873717" w:rsidP="00873717">
      <w:pPr>
        <w:pStyle w:val="BodyText"/>
        <w:rPr>
          <w:ins w:id="1613" w:author="Matthew Hamilton" w:date="2023-03-23T17:38:00Z"/>
        </w:rPr>
      </w:pPr>
      <w:ins w:id="1614" w:author="Matthew Hamilton" w:date="2023-03-23T17:38:00Z">
        <w:r>
          <w:t>####</w:t>
        </w:r>
      </w:ins>
    </w:p>
    <w:p w14:paraId="7036A457" w14:textId="77777777" w:rsidR="00873717" w:rsidRDefault="00873717" w:rsidP="00933C87">
      <w:pPr>
        <w:pStyle w:val="BodyText"/>
      </w:pPr>
    </w:p>
    <w:p w14:paraId="207E3377" w14:textId="77777777" w:rsidR="00933C87" w:rsidRDefault="00933C87" w:rsidP="00933C87">
      <w:pPr>
        <w:pStyle w:val="BodyText"/>
      </w:pPr>
    </w:p>
    <w:p w14:paraId="248921D7" w14:textId="77777777" w:rsidR="00933C87" w:rsidRPr="00933C87" w:rsidRDefault="00933C87" w:rsidP="00933C87">
      <w:pPr>
        <w:pStyle w:val="BodyText"/>
      </w:pPr>
    </w:p>
    <w:p w14:paraId="3BE40521" w14:textId="77777777" w:rsidR="006326C1" w:rsidRDefault="001023AB" w:rsidP="00A63A0E">
      <w:pPr>
        <w:pStyle w:val="Heading2"/>
        <w:numPr>
          <w:ilvl w:val="0"/>
          <w:numId w:val="0"/>
        </w:numPr>
        <w:ind w:left="792"/>
      </w:pPr>
      <w:bookmarkStart w:id="1615" w:name="acknowledgement"/>
      <w:r>
        <w:t>Acknowledgement</w:t>
      </w:r>
    </w:p>
    <w:p w14:paraId="35A59C87" w14:textId="77777777" w:rsidR="006326C1" w:rsidRDefault="001023AB">
      <w:pPr>
        <w:pStyle w:val="FirstParagraph"/>
      </w:pPr>
      <w:r>
        <w:t>The authors would like to acknowledge the contribution of John Gillam who provided advisory input to this research.</w:t>
      </w:r>
    </w:p>
    <w:p w14:paraId="2D72C335" w14:textId="77777777" w:rsidR="006326C1" w:rsidRDefault="001023AB" w:rsidP="00A63A0E">
      <w:pPr>
        <w:pStyle w:val="Heading2"/>
        <w:numPr>
          <w:ilvl w:val="0"/>
          <w:numId w:val="0"/>
        </w:numPr>
        <w:ind w:left="792"/>
      </w:pPr>
      <w:bookmarkStart w:id="1616" w:name="availability-of-data-and-materials"/>
      <w:bookmarkEnd w:id="1615"/>
      <w:r>
        <w:t>Availability of data and materials</w:t>
      </w:r>
    </w:p>
    <w:p w14:paraId="26B78BC4" w14:textId="77777777" w:rsidR="006326C1" w:rsidRDefault="001023AB">
      <w:pPr>
        <w:pStyle w:val="FirstParagraph"/>
      </w:pPr>
      <w:r>
        <w:t xml:space="preserve">The most up to date and comprehensive source of documentation on our framework and model is available at </w:t>
      </w:r>
      <w:hyperlink r:id="rId14">
        <w:r>
          <w:rPr>
            <w:rStyle w:val="Hyperlink"/>
          </w:rPr>
          <w:t>https://www.ready4-dev.com</w:t>
        </w:r>
      </w:hyperlink>
      <w:r>
        <w:t xml:space="preserve"> . Development versions of all code repositories referenced in this article are available in </w:t>
      </w:r>
      <w:hyperlink r:id="rId15">
        <w:r>
          <w:rPr>
            <w:rStyle w:val="Hyperlink"/>
          </w:rPr>
          <w:t>https://github.com/ready4-dev/</w:t>
        </w:r>
      </w:hyperlink>
      <w:r>
        <w:t xml:space="preserve"> . Archived code releases are available in </w:t>
      </w:r>
      <w:hyperlink r:id="rId16">
        <w:r>
          <w:rPr>
            <w:rStyle w:val="Hyperlink"/>
          </w:rPr>
          <w:t>https://zenodo.org/communities/ready4</w:t>
        </w:r>
      </w:hyperlink>
      <w:r>
        <w:t xml:space="preserve"> . All data repositories referenced in this article are available in </w:t>
      </w:r>
      <w:hyperlink r:id="rId17">
        <w:r>
          <w:rPr>
            <w:rStyle w:val="Hyperlink"/>
          </w:rPr>
          <w:t>https://dataverse.harvard.edu/dataverse/ready4</w:t>
        </w:r>
      </w:hyperlink>
      <w:r>
        <w:t xml:space="preserve"> .</w:t>
      </w:r>
    </w:p>
    <w:p w14:paraId="6A79AAED" w14:textId="77777777" w:rsidR="006326C1" w:rsidRDefault="001023AB" w:rsidP="00A63A0E">
      <w:pPr>
        <w:pStyle w:val="Heading2"/>
        <w:numPr>
          <w:ilvl w:val="0"/>
          <w:numId w:val="0"/>
        </w:numPr>
        <w:ind w:left="792"/>
      </w:pPr>
      <w:bookmarkStart w:id="1617" w:name="ethics-approval"/>
      <w:bookmarkEnd w:id="1616"/>
      <w:r>
        <w:lastRenderedPageBreak/>
        <w:t>Ethics approval</w:t>
      </w:r>
    </w:p>
    <w:p w14:paraId="589F464C" w14:textId="77777777" w:rsidR="006326C1" w:rsidRDefault="001023AB">
      <w:pPr>
        <w:pStyle w:val="FirstParagraph"/>
      </w:pPr>
      <w:r>
        <w:t>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14:paraId="7158C9A4" w14:textId="77777777" w:rsidR="006326C1" w:rsidRDefault="001023AB" w:rsidP="00A63A0E">
      <w:pPr>
        <w:pStyle w:val="Heading2"/>
        <w:numPr>
          <w:ilvl w:val="0"/>
          <w:numId w:val="0"/>
        </w:numPr>
        <w:ind w:left="792"/>
      </w:pPr>
      <w:bookmarkStart w:id="1618" w:name="funding"/>
      <w:bookmarkEnd w:id="1617"/>
      <w:r>
        <w:t>Funding</w:t>
      </w:r>
    </w:p>
    <w:p w14:paraId="763C9854" w14:textId="77777777" w:rsidR="006326C1" w:rsidRDefault="001023AB">
      <w:pPr>
        <w:pStyle w:val="FirstParagraph"/>
      </w:pPr>
      <w:r>
        <w:t xml:space="preserve">Framework development was funded by </w:t>
      </w:r>
      <w:proofErr w:type="spellStart"/>
      <w:r>
        <w:t>Orygen</w:t>
      </w:r>
      <w:proofErr w:type="spellEnd"/>
      <w:r>
        <w:t xml:space="preserve">, VicHealth and Victoria University. The utility mapping study used as a worked example was funded by the National Health and Medical Research Council (NHMRC, APP1076940), </w:t>
      </w:r>
      <w:proofErr w:type="spellStart"/>
      <w:r>
        <w:t>Orygen</w:t>
      </w:r>
      <w:proofErr w:type="spellEnd"/>
      <w:r>
        <w:t xml:space="preserve"> and headspace.</w:t>
      </w:r>
    </w:p>
    <w:p w14:paraId="0DACC32F" w14:textId="77777777" w:rsidR="006326C1" w:rsidRDefault="001023AB" w:rsidP="00A63A0E">
      <w:pPr>
        <w:pStyle w:val="Heading2"/>
        <w:numPr>
          <w:ilvl w:val="0"/>
          <w:numId w:val="0"/>
        </w:numPr>
        <w:ind w:left="792"/>
      </w:pPr>
      <w:bookmarkStart w:id="1619" w:name="conflict-of-interest"/>
      <w:bookmarkEnd w:id="1618"/>
      <w:r>
        <w:t>Conflict of Interest</w:t>
      </w:r>
    </w:p>
    <w:p w14:paraId="37C88E82" w14:textId="77777777" w:rsidR="006326C1" w:rsidRDefault="001023AB">
      <w:pPr>
        <w:pStyle w:val="FirstParagraph"/>
      </w:pPr>
      <w:r>
        <w:t>None declared.</w:t>
      </w:r>
    </w:p>
    <w:p w14:paraId="240FE00E" w14:textId="77777777" w:rsidR="006326C1" w:rsidRDefault="001023AB">
      <w:r>
        <w:br w:type="page"/>
      </w:r>
    </w:p>
    <w:p w14:paraId="10132FDD" w14:textId="77777777" w:rsidR="006326C1" w:rsidRDefault="001023AB" w:rsidP="00A63A0E">
      <w:pPr>
        <w:pStyle w:val="Heading1"/>
        <w:numPr>
          <w:ilvl w:val="0"/>
          <w:numId w:val="0"/>
        </w:numPr>
        <w:ind w:left="360"/>
      </w:pPr>
      <w:bookmarkStart w:id="1620" w:name="references"/>
      <w:bookmarkEnd w:id="1522"/>
      <w:bookmarkEnd w:id="1619"/>
      <w:r>
        <w:lastRenderedPageBreak/>
        <w:t>References</w:t>
      </w:r>
    </w:p>
    <w:p w14:paraId="4B1FDC4B" w14:textId="77777777" w:rsidR="00A63A0E" w:rsidRPr="00A63A0E" w:rsidRDefault="00A63A0E" w:rsidP="00A63A0E">
      <w:pPr>
        <w:pStyle w:val="BodyText"/>
      </w:pPr>
    </w:p>
    <w:p w14:paraId="20530D21" w14:textId="77777777" w:rsidR="006326C1" w:rsidRDefault="001023AB">
      <w:pPr>
        <w:pStyle w:val="Bibliography"/>
      </w:pPr>
      <w:bookmarkStart w:id="1621" w:name="ref-dakin2015influence"/>
      <w:bookmarkStart w:id="1622" w:name="refs"/>
      <w:r>
        <w:t xml:space="preserve">1. </w:t>
      </w:r>
      <w:r>
        <w:tab/>
        <w:t xml:space="preserve">Dakin H, Devlin N, Feng Y, Rice N, O’Neill P, Parkin D. The influence of cost-effectiveness and other factors on nice decisions. Health economics. Wiley Online Library; 2015;24: 1256–1271. </w:t>
      </w:r>
    </w:p>
    <w:p w14:paraId="2D2B6356" w14:textId="77777777" w:rsidR="006326C1" w:rsidRDefault="001023AB">
      <w:pPr>
        <w:pStyle w:val="Bibliography"/>
      </w:pPr>
      <w:bookmarkStart w:id="1623" w:name="ref-Erdemir2020"/>
      <w:bookmarkEnd w:id="1621"/>
      <w:r>
        <w:t xml:space="preserve">2.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18">
        <w:r>
          <w:rPr>
            <w:rStyle w:val="Hyperlink"/>
          </w:rPr>
          <w:t>10.1186/s12967-020-02540-4</w:t>
        </w:r>
      </w:hyperlink>
    </w:p>
    <w:p w14:paraId="748EA47E" w14:textId="77777777" w:rsidR="006326C1" w:rsidRDefault="001023AB">
      <w:pPr>
        <w:pStyle w:val="Bibliography"/>
      </w:pPr>
      <w:bookmarkStart w:id="1624" w:name="ref-thompson2019escape"/>
      <w:bookmarkEnd w:id="1623"/>
      <w:r>
        <w:t xml:space="preserve">3. </w:t>
      </w:r>
      <w:r>
        <w:tab/>
        <w:t xml:space="preserve">Thompson EL, Smith LA. Escape from model-land. Economics. De Gruyter Open Access; 2019;13. </w:t>
      </w:r>
    </w:p>
    <w:p w14:paraId="1F497634" w14:textId="77777777" w:rsidR="006326C1" w:rsidRDefault="001023AB">
      <w:pPr>
        <w:pStyle w:val="Bibliography"/>
      </w:pPr>
      <w:bookmarkStart w:id="1625" w:name="ref-Jalali2021"/>
      <w:bookmarkEnd w:id="1624"/>
      <w:r>
        <w:t xml:space="preserve">4.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19">
        <w:r>
          <w:rPr>
            <w:rStyle w:val="Hyperlink"/>
          </w:rPr>
          <w:t>10.1093/</w:t>
        </w:r>
        <w:proofErr w:type="spellStart"/>
        <w:r>
          <w:rPr>
            <w:rStyle w:val="Hyperlink"/>
          </w:rPr>
          <w:t>epirev</w:t>
        </w:r>
        <w:proofErr w:type="spellEnd"/>
        <w:r>
          <w:rPr>
            <w:rStyle w:val="Hyperlink"/>
          </w:rPr>
          <w:t>/mxab006</w:t>
        </w:r>
      </w:hyperlink>
    </w:p>
    <w:p w14:paraId="60486941" w14:textId="77777777" w:rsidR="006326C1" w:rsidRDefault="001023AB">
      <w:pPr>
        <w:pStyle w:val="Bibliography"/>
      </w:pPr>
      <w:bookmarkStart w:id="1626" w:name="ref-McManus2019"/>
      <w:bookmarkEnd w:id="1625"/>
      <w:r>
        <w:t xml:space="preserve">5.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0">
        <w:r>
          <w:rPr>
            <w:rStyle w:val="Hyperlink"/>
          </w:rPr>
          <w:t>10.1007/s40273-019-00836-y</w:t>
        </w:r>
      </w:hyperlink>
    </w:p>
    <w:p w14:paraId="54FABD93" w14:textId="77777777" w:rsidR="006326C1" w:rsidRDefault="001023AB">
      <w:pPr>
        <w:pStyle w:val="Bibliography"/>
      </w:pPr>
      <w:bookmarkStart w:id="1627" w:name="ref-Bermejo2017"/>
      <w:bookmarkEnd w:id="1626"/>
      <w:r>
        <w:t xml:space="preserve">6.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1">
        <w:r>
          <w:rPr>
            <w:rStyle w:val="Hyperlink"/>
          </w:rPr>
          <w:t>10.1007/s40273-017-0553-x</w:t>
        </w:r>
      </w:hyperlink>
    </w:p>
    <w:p w14:paraId="32479DE0" w14:textId="77777777" w:rsidR="006326C1" w:rsidRDefault="001023AB">
      <w:pPr>
        <w:pStyle w:val="Bibliography"/>
      </w:pPr>
      <w:bookmarkStart w:id="1628" w:name="ref-Ghabri2019"/>
      <w:bookmarkEnd w:id="1627"/>
      <w:r>
        <w:t xml:space="preserve">7.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2">
        <w:r>
          <w:rPr>
            <w:rStyle w:val="Hyperlink"/>
          </w:rPr>
          <w:t>10.1007/s40273-018-0711-9</w:t>
        </w:r>
      </w:hyperlink>
    </w:p>
    <w:p w14:paraId="00805C51" w14:textId="77777777" w:rsidR="006326C1" w:rsidRDefault="001023AB">
      <w:pPr>
        <w:pStyle w:val="Bibliography"/>
      </w:pPr>
      <w:bookmarkStart w:id="1629" w:name="ref-Radeva2020"/>
      <w:bookmarkEnd w:id="1628"/>
      <w:r>
        <w:t xml:space="preserve">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3">
        <w:r>
          <w:rPr>
            <w:rStyle w:val="Hyperlink"/>
          </w:rPr>
          <w:t>10.1017/S0266462320000422</w:t>
        </w:r>
      </w:hyperlink>
    </w:p>
    <w:p w14:paraId="57623CE8" w14:textId="77777777" w:rsidR="006326C1" w:rsidRDefault="001023AB">
      <w:pPr>
        <w:pStyle w:val="Bibliography"/>
      </w:pPr>
      <w:bookmarkStart w:id="1630" w:name="ref-duckett2022journey"/>
      <w:bookmarkEnd w:id="1629"/>
      <w:r>
        <w:t xml:space="preserve">9. </w:t>
      </w:r>
      <w:r>
        <w:tab/>
        <w:t xml:space="preserve">Duckett S. A journey towards a theology of health economics and healthcare funding. Theology. SAGE Publications Sage UK: London, England; 2022;125: 326–334. </w:t>
      </w:r>
    </w:p>
    <w:p w14:paraId="6EC773EF" w14:textId="77777777" w:rsidR="006326C1" w:rsidRDefault="001023AB">
      <w:pPr>
        <w:pStyle w:val="Bibliography"/>
      </w:pPr>
      <w:bookmarkStart w:id="1631" w:name="ref-thompson2022escape"/>
      <w:bookmarkEnd w:id="1630"/>
      <w:r>
        <w:t xml:space="preserve">10. </w:t>
      </w:r>
      <w:r>
        <w:tab/>
        <w:t xml:space="preserve">Thompson E. Escape from model land: How mathematical models can lead us astray and what we can do about it. New </w:t>
      </w:r>
      <w:proofErr w:type="spellStart"/>
      <w:r>
        <w:t>Yourk</w:t>
      </w:r>
      <w:proofErr w:type="spellEnd"/>
      <w:r>
        <w:t xml:space="preserve">: Basic Books; 2022. </w:t>
      </w:r>
    </w:p>
    <w:p w14:paraId="74B79374" w14:textId="77777777" w:rsidR="006326C1" w:rsidRDefault="001023AB">
      <w:pPr>
        <w:pStyle w:val="Bibliography"/>
      </w:pPr>
      <w:bookmarkStart w:id="1632" w:name="ref-Saltelli2019"/>
      <w:bookmarkEnd w:id="1631"/>
      <w:r>
        <w:t xml:space="preserve">11. </w:t>
      </w:r>
      <w:r>
        <w:tab/>
      </w:r>
      <w:proofErr w:type="spellStart"/>
      <w:r>
        <w:t>Saltelli</w:t>
      </w:r>
      <w:proofErr w:type="spellEnd"/>
      <w:r>
        <w:t xml:space="preserve"> A. A short comment on statistical versus mathematical modelling. Nature Communications. 2019;10: 3870. doi:</w:t>
      </w:r>
      <w:hyperlink r:id="rId24">
        <w:r>
          <w:rPr>
            <w:rStyle w:val="Hyperlink"/>
          </w:rPr>
          <w:t>10.1038/s41467-019-11865-8</w:t>
        </w:r>
      </w:hyperlink>
    </w:p>
    <w:p w14:paraId="41A0BE41" w14:textId="77777777" w:rsidR="006326C1" w:rsidRDefault="001023AB">
      <w:pPr>
        <w:pStyle w:val="Bibliography"/>
      </w:pPr>
      <w:bookmarkStart w:id="1633" w:name="ref-Eddy2012"/>
      <w:bookmarkEnd w:id="1632"/>
      <w:r>
        <w:t xml:space="preserve">12.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25">
        <w:r>
          <w:rPr>
            <w:rStyle w:val="Hyperlink"/>
          </w:rPr>
          <w:t>10.1177/0272989x12454579</w:t>
        </w:r>
      </w:hyperlink>
    </w:p>
    <w:p w14:paraId="4EAF99DB" w14:textId="77777777" w:rsidR="006326C1" w:rsidRDefault="001023AB">
      <w:pPr>
        <w:pStyle w:val="Bibliography"/>
      </w:pPr>
      <w:bookmarkStart w:id="1634" w:name="ref-Feenstra2022"/>
      <w:bookmarkEnd w:id="1633"/>
      <w:r>
        <w:lastRenderedPageBreak/>
        <w:t xml:space="preserve">13.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26">
        <w:r>
          <w:rPr>
            <w:rStyle w:val="Hyperlink"/>
          </w:rPr>
          <w:t>10.1007/s40273-021-01110-w</w:t>
        </w:r>
      </w:hyperlink>
    </w:p>
    <w:p w14:paraId="41AE4305" w14:textId="77777777" w:rsidR="006326C1" w:rsidRDefault="001023AB">
      <w:pPr>
        <w:pStyle w:val="Bibliography"/>
      </w:pPr>
      <w:bookmarkStart w:id="1635" w:name="ref-Arnold2010"/>
      <w:bookmarkEnd w:id="1634"/>
      <w:r>
        <w:t xml:space="preserve">14. </w:t>
      </w:r>
      <w:r>
        <w:tab/>
        <w:t xml:space="preserve">Arnold RJG, Ekins S. Time for cooperation in health economics among the modelling community. </w:t>
      </w:r>
      <w:proofErr w:type="spellStart"/>
      <w:r>
        <w:t>PharmacoEconomics</w:t>
      </w:r>
      <w:proofErr w:type="spellEnd"/>
      <w:r>
        <w:t>. 2010;28: 609–613. doi:</w:t>
      </w:r>
      <w:hyperlink r:id="rId27">
        <w:r>
          <w:rPr>
            <w:rStyle w:val="Hyperlink"/>
          </w:rPr>
          <w:t>10.2165/11537580-000000000-00000</w:t>
        </w:r>
      </w:hyperlink>
    </w:p>
    <w:p w14:paraId="554DF633" w14:textId="77777777" w:rsidR="006326C1" w:rsidRDefault="001023AB">
      <w:pPr>
        <w:pStyle w:val="Bibliography"/>
      </w:pPr>
      <w:bookmarkStart w:id="1636" w:name="ref-Pouwels2022"/>
      <w:bookmarkEnd w:id="1635"/>
      <w:r>
        <w:t xml:space="preserve">15. </w:t>
      </w:r>
      <w:r>
        <w:tab/>
      </w:r>
      <w:proofErr w:type="spellStart"/>
      <w:r>
        <w:t>Pouwels</w:t>
      </w:r>
      <w:proofErr w:type="spellEnd"/>
      <w:r>
        <w:t xml:space="preserve"> X, Sampson CJ, Arnold RJG. Opportunities and barriers to the development and use of </w:t>
      </w:r>
      <w:proofErr w:type="gramStart"/>
      <w:r>
        <w:t>open source</w:t>
      </w:r>
      <w:proofErr w:type="gramEnd"/>
      <w:r>
        <w:t xml:space="preserve"> health economic models: A survey. Value Health. 2022;25: 473–479. doi:</w:t>
      </w:r>
      <w:hyperlink r:id="rId28">
        <w:r>
          <w:rPr>
            <w:rStyle w:val="Hyperlink"/>
          </w:rPr>
          <w:t>10.1016/j.jval.2021.10.001</w:t>
        </w:r>
      </w:hyperlink>
    </w:p>
    <w:p w14:paraId="2AEAE522" w14:textId="77777777" w:rsidR="006326C1" w:rsidRDefault="001023AB">
      <w:pPr>
        <w:pStyle w:val="Bibliography"/>
      </w:pPr>
      <w:bookmarkStart w:id="1637" w:name="ref-barbieri2010international"/>
      <w:bookmarkEnd w:id="1636"/>
      <w:r>
        <w:t xml:space="preserve">16. </w:t>
      </w:r>
      <w:r>
        <w:tab/>
        <w:t xml:space="preserve">Barbieri M, Drummond M, Rutten F, Cook J, Glick HA, Lis J, et al. What do international pharmacoeconomic guidelines say about economic data transferability? Value in Health. Elsevier; 2010;13: 1028–1037. </w:t>
      </w:r>
    </w:p>
    <w:p w14:paraId="106524B1" w14:textId="77777777" w:rsidR="006326C1" w:rsidRDefault="001023AB">
      <w:pPr>
        <w:pStyle w:val="Bibliography"/>
      </w:pPr>
      <w:bookmarkStart w:id="1638" w:name="ref-Jenkins2021"/>
      <w:bookmarkEnd w:id="1637"/>
      <w:r>
        <w:t xml:space="preserve">17.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29">
        <w:r>
          <w:rPr>
            <w:rStyle w:val="Hyperlink"/>
          </w:rPr>
          <w:t>10.1186/s41512-020-00090-3</w:t>
        </w:r>
      </w:hyperlink>
    </w:p>
    <w:p w14:paraId="133D5DE4" w14:textId="77777777" w:rsidR="006326C1" w:rsidRDefault="001023AB">
      <w:pPr>
        <w:pStyle w:val="Bibliography"/>
      </w:pPr>
      <w:bookmarkStart w:id="1639" w:name="ref-Sampson2017"/>
      <w:bookmarkEnd w:id="1638"/>
      <w:r>
        <w:t xml:space="preserve">18. </w:t>
      </w:r>
      <w:r>
        <w:tab/>
        <w:t xml:space="preserve">Sampson CJ, Wrightson T. Model registration: A call to action. </w:t>
      </w:r>
      <w:proofErr w:type="spellStart"/>
      <w:r>
        <w:t>PharmacoEconomics</w:t>
      </w:r>
      <w:proofErr w:type="spellEnd"/>
      <w:r>
        <w:t xml:space="preserve"> - Open. 2017;1: 73–77. doi:</w:t>
      </w:r>
      <w:hyperlink r:id="rId30">
        <w:r>
          <w:rPr>
            <w:rStyle w:val="Hyperlink"/>
          </w:rPr>
          <w:t>10.1007/s41669-017-0019-2</w:t>
        </w:r>
      </w:hyperlink>
    </w:p>
    <w:p w14:paraId="3447A129" w14:textId="77777777" w:rsidR="006326C1" w:rsidRDefault="001023AB">
      <w:pPr>
        <w:pStyle w:val="Bibliography"/>
      </w:pPr>
      <w:bookmarkStart w:id="1640" w:name="ref-pan2021modular"/>
      <w:bookmarkEnd w:id="1639"/>
      <w:r>
        <w:t xml:space="preserve">19.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14:paraId="3AFE779D" w14:textId="77777777" w:rsidR="006326C1" w:rsidRDefault="001023AB">
      <w:pPr>
        <w:pStyle w:val="Bibliography"/>
      </w:pPr>
      <w:bookmarkStart w:id="1641" w:name="ref-barros2023empowering"/>
      <w:bookmarkEnd w:id="1640"/>
      <w:r>
        <w:t xml:space="preserve">20.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14:paraId="4F3F9415" w14:textId="77777777" w:rsidR="006326C1" w:rsidRDefault="001023AB">
      <w:pPr>
        <w:pStyle w:val="Bibliography"/>
      </w:pPr>
      <w:bookmarkStart w:id="1642" w:name="ref-frazier2022robust"/>
      <w:bookmarkEnd w:id="1641"/>
      <w:r>
        <w:t xml:space="preserve">21. </w:t>
      </w:r>
      <w:r>
        <w:tab/>
        <w:t xml:space="preserve">Frazier-Logue N, Wang J, Wang Z, </w:t>
      </w:r>
      <w:proofErr w:type="spellStart"/>
      <w:r>
        <w:t>Sodums</w:t>
      </w:r>
      <w:proofErr w:type="spellEnd"/>
      <w:r>
        <w:t xml:space="preserve"> D, Khosla A, Samson AD, et al. A robust modular automated neuroimaging pipeline for model inputs to </w:t>
      </w:r>
      <w:proofErr w:type="spellStart"/>
      <w:r>
        <w:t>TheVirtualBrain</w:t>
      </w:r>
      <w:proofErr w:type="spellEnd"/>
      <w:r>
        <w:t xml:space="preserve">. Frontiers in </w:t>
      </w:r>
      <w:proofErr w:type="spellStart"/>
      <w:r>
        <w:t>Neuroinformatics</w:t>
      </w:r>
      <w:proofErr w:type="spellEnd"/>
      <w:r>
        <w:t xml:space="preserve">. Frontiers Media SA; 2022;16: 883223. </w:t>
      </w:r>
    </w:p>
    <w:p w14:paraId="5520BF7F" w14:textId="77777777" w:rsidR="006326C1" w:rsidRDefault="001023AB">
      <w:pPr>
        <w:pStyle w:val="Bibliography"/>
      </w:pPr>
      <w:bookmarkStart w:id="1643" w:name="ref-Afzali2013"/>
      <w:bookmarkEnd w:id="1642"/>
      <w:r>
        <w:t xml:space="preserve">22. </w:t>
      </w:r>
      <w:r>
        <w:tab/>
      </w:r>
      <w:proofErr w:type="spellStart"/>
      <w:r>
        <w:t>Afzali</w:t>
      </w:r>
      <w:proofErr w:type="spellEnd"/>
      <w:r>
        <w:t xml:space="preserve"> HH, </w:t>
      </w:r>
      <w:proofErr w:type="spellStart"/>
      <w:r>
        <w:t>Karnon</w:t>
      </w:r>
      <w:proofErr w:type="spellEnd"/>
      <w:r>
        <w:t xml:space="preserve"> J, Merlin T. Improving the accuracy and comparability of model-based economic evaluations of health technologies for reimbursement decisions: A methodological framework for the development of reference models. Med </w:t>
      </w:r>
      <w:proofErr w:type="spellStart"/>
      <w:r>
        <w:t>Decis</w:t>
      </w:r>
      <w:proofErr w:type="spellEnd"/>
      <w:r>
        <w:t xml:space="preserve"> Making. 2013;33: 325–32. doi:</w:t>
      </w:r>
      <w:hyperlink r:id="rId31">
        <w:r>
          <w:rPr>
            <w:rStyle w:val="Hyperlink"/>
          </w:rPr>
          <w:t>10.1177/0272989x12458160</w:t>
        </w:r>
      </w:hyperlink>
    </w:p>
    <w:p w14:paraId="645F4B1E" w14:textId="77777777" w:rsidR="006326C1" w:rsidRDefault="001023AB">
      <w:pPr>
        <w:pStyle w:val="Bibliography"/>
      </w:pPr>
      <w:bookmarkStart w:id="1644" w:name="ref-Trauer2017"/>
      <w:bookmarkEnd w:id="1643"/>
      <w:r>
        <w:t xml:space="preserve">23. </w:t>
      </w:r>
      <w:r>
        <w:tab/>
      </w:r>
      <w:proofErr w:type="spellStart"/>
      <w:r>
        <w:t>Trauer</w:t>
      </w:r>
      <w:proofErr w:type="spellEnd"/>
      <w:r>
        <w:t xml:space="preserve"> JM, </w:t>
      </w:r>
      <w:proofErr w:type="spellStart"/>
      <w:r>
        <w:t>Ragonnet</w:t>
      </w:r>
      <w:proofErr w:type="spellEnd"/>
      <w:r>
        <w:t xml:space="preserve"> R, Doan TN, McBryde ES. Modular programming for tuberculosis control, the “</w:t>
      </w:r>
      <w:proofErr w:type="spellStart"/>
      <w:r>
        <w:t>AuTuMN</w:t>
      </w:r>
      <w:proofErr w:type="spellEnd"/>
      <w:r>
        <w:t>” platform. BMC Infectious Diseases. 2017;17: 546. doi:</w:t>
      </w:r>
      <w:hyperlink r:id="rId32">
        <w:r>
          <w:rPr>
            <w:rStyle w:val="Hyperlink"/>
          </w:rPr>
          <w:t>10.1186/s12879-017-2648-6</w:t>
        </w:r>
      </w:hyperlink>
    </w:p>
    <w:p w14:paraId="36D1B1E3" w14:textId="77777777" w:rsidR="006326C1" w:rsidRDefault="001023AB">
      <w:pPr>
        <w:pStyle w:val="Bibliography"/>
      </w:pPr>
      <w:bookmarkStart w:id="1645" w:name="ref-Urach2013"/>
      <w:bookmarkEnd w:id="1644"/>
      <w:r>
        <w:t xml:space="preserve">24. </w:t>
      </w:r>
      <w:r>
        <w:tab/>
        <w:t xml:space="preserve">Urach C, </w:t>
      </w:r>
      <w:proofErr w:type="spellStart"/>
      <w:r>
        <w:t>Zauner</w:t>
      </w:r>
      <w:proofErr w:type="spellEnd"/>
      <w:r>
        <w:t xml:space="preserve"> G, Endel G, </w:t>
      </w:r>
      <w:proofErr w:type="spellStart"/>
      <w:r>
        <w:t>Wilbacher</w:t>
      </w:r>
      <w:proofErr w:type="spellEnd"/>
      <w:r>
        <w:t xml:space="preserve"> I, </w:t>
      </w:r>
      <w:proofErr w:type="spellStart"/>
      <w:r>
        <w:t>Breitenecker</w:t>
      </w:r>
      <w:proofErr w:type="spellEnd"/>
      <w:r>
        <w:t xml:space="preserve"> F. A modular simulation model for assessing interventions for abdominal aortic aneurysms. 2013 winter simulations conference (WSC). 2013. pp. 66–76. doi:</w:t>
      </w:r>
      <w:hyperlink r:id="rId33">
        <w:r>
          <w:rPr>
            <w:rStyle w:val="Hyperlink"/>
          </w:rPr>
          <w:t>10.1109/WSC.2013.6721408</w:t>
        </w:r>
      </w:hyperlink>
    </w:p>
    <w:p w14:paraId="25A23233" w14:textId="77777777" w:rsidR="006326C1" w:rsidRDefault="001023AB">
      <w:pPr>
        <w:pStyle w:val="Bibliography"/>
      </w:pPr>
      <w:bookmarkStart w:id="1646" w:name="ref-Emerson2019"/>
      <w:bookmarkEnd w:id="1645"/>
      <w:r>
        <w:lastRenderedPageBreak/>
        <w:t xml:space="preserve">25.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34">
        <w:r>
          <w:rPr>
            <w:rStyle w:val="Hyperlink"/>
          </w:rPr>
          <w:t>10.1007/s40273-019-00796-3</w:t>
        </w:r>
      </w:hyperlink>
    </w:p>
    <w:p w14:paraId="5A6C951C" w14:textId="77777777" w:rsidR="006326C1" w:rsidRDefault="001023AB">
      <w:pPr>
        <w:pStyle w:val="Bibliography"/>
      </w:pPr>
      <w:bookmarkStart w:id="1647" w:name="ref-Michalczyk2018"/>
      <w:bookmarkEnd w:id="1646"/>
      <w:r>
        <w:t xml:space="preserve">26. </w:t>
      </w:r>
      <w:r>
        <w:tab/>
      </w:r>
      <w:proofErr w:type="spellStart"/>
      <w:r>
        <w:t>Michalczyk</w:t>
      </w:r>
      <w:proofErr w:type="spellEnd"/>
      <w:r>
        <w:t xml:space="preserve"> J, Clay E, </w:t>
      </w:r>
      <w:proofErr w:type="spellStart"/>
      <w:r>
        <w:t>Pochopien</w:t>
      </w:r>
      <w:proofErr w:type="spellEnd"/>
      <w:r>
        <w:t xml:space="preserve"> M, </w:t>
      </w:r>
      <w:proofErr w:type="spellStart"/>
      <w:r>
        <w:t>Aballea</w:t>
      </w:r>
      <w:proofErr w:type="spellEnd"/>
      <w:r>
        <w:t xml:space="preserve"> S. PRM123 - AN OVERVIEW OF OPEN-SOURCE MODELS IN HEALTH ECONOMICS. Value in Health. 2018;21: S377. doi:</w:t>
      </w:r>
      <w:hyperlink r:id="rId35">
        <w:r>
          <w:rPr>
            <w:rStyle w:val="Hyperlink"/>
          </w:rPr>
          <w:t>10.1016/j.jval.2018.09.2243</w:t>
        </w:r>
      </w:hyperlink>
    </w:p>
    <w:p w14:paraId="12A1310F" w14:textId="77777777" w:rsidR="006326C1" w:rsidRDefault="001023AB">
      <w:pPr>
        <w:pStyle w:val="Bibliography"/>
      </w:pPr>
      <w:bookmarkStart w:id="1648" w:name="ref-Wu2019"/>
      <w:bookmarkEnd w:id="1647"/>
      <w:r>
        <w:t xml:space="preserve">27. </w:t>
      </w:r>
      <w:r>
        <w:tab/>
        <w:t xml:space="preserve">Wu EQ, Zhou Z-Y, </w:t>
      </w:r>
      <w:proofErr w:type="spellStart"/>
      <w:r>
        <w:t>Xie</w:t>
      </w:r>
      <w:proofErr w:type="spellEnd"/>
      <w:r>
        <w:t xml:space="preserve"> J, </w:t>
      </w:r>
      <w:proofErr w:type="spellStart"/>
      <w:r>
        <w:t>Metallo</w:t>
      </w:r>
      <w:proofErr w:type="spellEnd"/>
      <w:r>
        <w:t xml:space="preserve"> C, </w:t>
      </w:r>
      <w:proofErr w:type="spellStart"/>
      <w:r>
        <w:t>Thokala</w:t>
      </w:r>
      <w:proofErr w:type="spellEnd"/>
      <w:r>
        <w:t xml:space="preserve"> P. Transparency in health economic modeling: Options, issues and potential solutions. </w:t>
      </w:r>
      <w:proofErr w:type="spellStart"/>
      <w:r>
        <w:t>PharmacoEconomics</w:t>
      </w:r>
      <w:proofErr w:type="spellEnd"/>
      <w:r>
        <w:t>. 2019;37: 1349–1354. doi:</w:t>
      </w:r>
      <w:hyperlink r:id="rId36">
        <w:r>
          <w:rPr>
            <w:rStyle w:val="Hyperlink"/>
          </w:rPr>
          <w:t>10.1007/s40273-019-00842-0</w:t>
        </w:r>
      </w:hyperlink>
    </w:p>
    <w:p w14:paraId="4CE3D6C7" w14:textId="77777777" w:rsidR="006326C1" w:rsidRDefault="001023AB">
      <w:pPr>
        <w:pStyle w:val="Bibliography"/>
      </w:pPr>
      <w:bookmarkStart w:id="1649" w:name="ref-Sampson2019"/>
      <w:bookmarkEnd w:id="1648"/>
      <w:r>
        <w:t xml:space="preserve">28.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37">
        <w:r>
          <w:rPr>
            <w:rStyle w:val="Hyperlink"/>
          </w:rPr>
          <w:t>10.1007/s40273-019-00819-z</w:t>
        </w:r>
      </w:hyperlink>
    </w:p>
    <w:p w14:paraId="5BB37153" w14:textId="77777777" w:rsidR="006326C1" w:rsidRDefault="001023AB">
      <w:pPr>
        <w:pStyle w:val="Bibliography"/>
      </w:pPr>
      <w:bookmarkStart w:id="1650" w:name="ref-RN8"/>
      <w:bookmarkEnd w:id="1649"/>
      <w:r>
        <w:t xml:space="preserve">29. </w:t>
      </w:r>
      <w:r>
        <w:tab/>
        <w:t xml:space="preserve">Bloom DE, </w:t>
      </w:r>
      <w:proofErr w:type="spellStart"/>
      <w:r>
        <w:t>Cafiero</w:t>
      </w:r>
      <w:proofErr w:type="spellEnd"/>
      <w:r>
        <w:t xml:space="preserve"> ET, </w:t>
      </w:r>
      <w:proofErr w:type="spellStart"/>
      <w:r>
        <w:t>Jané-Llopis</w:t>
      </w:r>
      <w:proofErr w:type="spellEnd"/>
      <w:r>
        <w:t xml:space="preserve"> E, Abrahams-</w:t>
      </w:r>
      <w:proofErr w:type="spellStart"/>
      <w:r>
        <w:t>Gessel</w:t>
      </w:r>
      <w:proofErr w:type="spellEnd"/>
      <w:r>
        <w:t xml:space="preserve"> S, Bloom LR, Fathima S, et al. The global economic burden of noncommunicable diseases. 91-93 route de la </w:t>
      </w:r>
      <w:proofErr w:type="gramStart"/>
      <w:r>
        <w:t>Capite,CH</w:t>
      </w:r>
      <w:proofErr w:type="gramEnd"/>
      <w:r>
        <w:t xml:space="preserve">-1223 </w:t>
      </w:r>
      <w:proofErr w:type="spellStart"/>
      <w:r>
        <w:t>Cologny</w:t>
      </w:r>
      <w:proofErr w:type="spellEnd"/>
      <w:r>
        <w:t>/</w:t>
      </w:r>
      <w:proofErr w:type="spellStart"/>
      <w:r>
        <w:t>Geneva,Switzerland</w:t>
      </w:r>
      <w:proofErr w:type="spellEnd"/>
      <w:r>
        <w:t xml:space="preserve">: World Economic Forum.; 2011. </w:t>
      </w:r>
    </w:p>
    <w:p w14:paraId="0E0F5F9D" w14:textId="77777777" w:rsidR="006326C1" w:rsidRDefault="001023AB">
      <w:pPr>
        <w:pStyle w:val="Bibliography"/>
      </w:pPr>
      <w:bookmarkStart w:id="1651" w:name="ref-GBD2019"/>
      <w:bookmarkEnd w:id="1650"/>
      <w:r>
        <w:t xml:space="preserve">30. </w:t>
      </w:r>
      <w:r>
        <w:tab/>
        <w:t>Global, regional, and national burden of 12 mental disorders in 204 countries and territories, 1990&amp;#x2013;2019: A systematic analysis for the global burden of disease study 2019. The Lancet Psychiatry. 2022;9: 137–150. doi:</w:t>
      </w:r>
      <w:hyperlink r:id="rId38">
        <w:r>
          <w:rPr>
            <w:rStyle w:val="Hyperlink"/>
          </w:rPr>
          <w:t>10.1016/S2215-0366(21)00395-3</w:t>
        </w:r>
      </w:hyperlink>
    </w:p>
    <w:p w14:paraId="7ED3B112" w14:textId="77777777" w:rsidR="006326C1" w:rsidRDefault="001023AB">
      <w:pPr>
        <w:pStyle w:val="Bibliography"/>
      </w:pPr>
      <w:bookmarkStart w:id="1652" w:name="ref-RN25"/>
      <w:bookmarkEnd w:id="1651"/>
      <w:r>
        <w:t xml:space="preserve">31. </w:t>
      </w:r>
      <w:r>
        <w:tab/>
      </w:r>
      <w:r w:rsidRPr="00E81D52">
        <w:rPr>
          <w:rPrChange w:id="1653" w:author="Matthew Hamilton" w:date="2023-03-28T16:59:00Z">
            <w:rPr>
              <w:lang w:val="da-DK"/>
            </w:rPr>
          </w:rPrChange>
        </w:rPr>
        <w:t xml:space="preserve">Chisholm D, Sweeny K, Sheehan P, Rasmussen B, Smit F, </w:t>
      </w:r>
      <w:proofErr w:type="spellStart"/>
      <w:r w:rsidRPr="00E81D52">
        <w:rPr>
          <w:rPrChange w:id="1654" w:author="Matthew Hamilton" w:date="2023-03-28T16:59:00Z">
            <w:rPr>
              <w:lang w:val="da-DK"/>
            </w:rPr>
          </w:rPrChange>
        </w:rPr>
        <w:t>Cuijpers</w:t>
      </w:r>
      <w:proofErr w:type="spellEnd"/>
      <w:r w:rsidRPr="00E81D52">
        <w:rPr>
          <w:rPrChange w:id="1655" w:author="Matthew Hamilton" w:date="2023-03-28T16:59:00Z">
            <w:rPr>
              <w:lang w:val="da-DK"/>
            </w:rPr>
          </w:rPrChange>
        </w:rPr>
        <w:t xml:space="preserve"> P, et al. </w:t>
      </w:r>
      <w:r>
        <w:t>Scaling-up treatment of depression and anxiety: A global return on investment analysis. The Lancet Psychiatry. 2016; doi:</w:t>
      </w:r>
      <w:hyperlink r:id="rId39">
        <w:r>
          <w:rPr>
            <w:rStyle w:val="Hyperlink"/>
          </w:rPr>
          <w:t>10.1016/s2215-0366(16)30024-4</w:t>
        </w:r>
      </w:hyperlink>
    </w:p>
    <w:p w14:paraId="1A3CF1BB" w14:textId="77777777" w:rsidR="006326C1" w:rsidRDefault="001023AB">
      <w:pPr>
        <w:pStyle w:val="Bibliography"/>
      </w:pPr>
      <w:bookmarkStart w:id="1656" w:name="ref-RN22"/>
      <w:bookmarkEnd w:id="1652"/>
      <w:r>
        <w:t xml:space="preserve">32. </w:t>
      </w:r>
      <w:r>
        <w:tab/>
        <w:t>Saxena S, Thornicroft G, Knapp M, Whiteford H. Resources for mental health: Scarcity, inequity, and inefficiency. The Lancet. 370: 878–889. doi:</w:t>
      </w:r>
      <w:hyperlink r:id="rId40">
        <w:r>
          <w:rPr>
            <w:rStyle w:val="Hyperlink"/>
          </w:rPr>
          <w:t>10.1016/S0140-6736(07)61239-2</w:t>
        </w:r>
      </w:hyperlink>
    </w:p>
    <w:p w14:paraId="2F1265E1" w14:textId="77777777" w:rsidR="006326C1" w:rsidRDefault="001023AB">
      <w:pPr>
        <w:pStyle w:val="Bibliography"/>
      </w:pPr>
      <w:bookmarkStart w:id="1657" w:name="ref-RN23"/>
      <w:bookmarkEnd w:id="1656"/>
      <w:r>
        <w:t xml:space="preserve">33. </w:t>
      </w:r>
      <w:r>
        <w:tab/>
        <w:t>Whiteford H, Ferrari A, Degenhardt L. Global burden of disease studies: Implications for mental and substance use disorders. Health Affairs. 2016;35: 1114–1120. doi:</w:t>
      </w:r>
      <w:hyperlink r:id="rId41">
        <w:r>
          <w:rPr>
            <w:rStyle w:val="Hyperlink"/>
          </w:rPr>
          <w:t>10.1377/hlthaff.2016.0082</w:t>
        </w:r>
      </w:hyperlink>
    </w:p>
    <w:p w14:paraId="6FDB457F" w14:textId="77777777" w:rsidR="006326C1" w:rsidRDefault="001023AB">
      <w:pPr>
        <w:pStyle w:val="Bibliography"/>
      </w:pPr>
      <w:bookmarkStart w:id="1658" w:name="ref-RN34"/>
      <w:bookmarkEnd w:id="1657"/>
      <w:r>
        <w:t xml:space="preserve">34. </w:t>
      </w:r>
      <w:r>
        <w:tab/>
        <w:t>Knapp M, Wong G. Economics and mental health: The current scenario. World Psychiatry. 2020;19: 3–14. doi:</w:t>
      </w:r>
      <w:hyperlink r:id="rId42">
        <w:r>
          <w:rPr>
            <w:rStyle w:val="Hyperlink"/>
          </w:rPr>
          <w:t>10.1002/wps.20692</w:t>
        </w:r>
      </w:hyperlink>
    </w:p>
    <w:p w14:paraId="4A061465" w14:textId="77777777" w:rsidR="006326C1" w:rsidRDefault="001023AB">
      <w:pPr>
        <w:pStyle w:val="Bibliography"/>
      </w:pPr>
      <w:bookmarkStart w:id="1659" w:name="ref-wagstaff2012four"/>
      <w:bookmarkEnd w:id="1658"/>
      <w:r>
        <w:t xml:space="preserve">35. </w:t>
      </w:r>
      <w:r>
        <w:tab/>
        <w:t xml:space="preserve">Wagstaff A, </w:t>
      </w:r>
      <w:proofErr w:type="spellStart"/>
      <w:r>
        <w:t>Culyer</w:t>
      </w:r>
      <w:proofErr w:type="spellEnd"/>
      <w:r>
        <w:t xml:space="preserve"> AJ. Four decades of health economics through a bibliometric lens. Journal of health economics. Elsevier; 2012;31: 406–439. </w:t>
      </w:r>
    </w:p>
    <w:p w14:paraId="664938E3" w14:textId="77777777" w:rsidR="006326C1" w:rsidRDefault="001023AB">
      <w:pPr>
        <w:pStyle w:val="Bibliography"/>
      </w:pPr>
      <w:bookmarkStart w:id="1660" w:name="ref-github2007"/>
      <w:bookmarkEnd w:id="1659"/>
      <w:r>
        <w:t xml:space="preserve">36. </w:t>
      </w:r>
      <w:r>
        <w:tab/>
      </w:r>
      <w:proofErr w:type="spellStart"/>
      <w:r>
        <w:t>github</w:t>
      </w:r>
      <w:proofErr w:type="spellEnd"/>
      <w:r>
        <w:t xml:space="preserve">. GitHub [Internet]. 2007. Available: </w:t>
      </w:r>
      <w:hyperlink r:id="rId43">
        <w:r>
          <w:rPr>
            <w:rStyle w:val="Hyperlink"/>
          </w:rPr>
          <w:t>https://github.com/</w:t>
        </w:r>
      </w:hyperlink>
    </w:p>
    <w:p w14:paraId="22184045" w14:textId="77777777" w:rsidR="006326C1" w:rsidRDefault="001023AB">
      <w:pPr>
        <w:pStyle w:val="Bibliography"/>
      </w:pPr>
      <w:bookmarkStart w:id="1661" w:name="ref-Zenodo2013"/>
      <w:bookmarkEnd w:id="1660"/>
      <w:r>
        <w:t xml:space="preserve">37.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44">
        <w:r>
          <w:rPr>
            <w:rStyle w:val="Hyperlink"/>
          </w:rPr>
          <w:t>10.25495/7GXK-RD71</w:t>
        </w:r>
      </w:hyperlink>
    </w:p>
    <w:p w14:paraId="17666ECF" w14:textId="77777777" w:rsidR="006326C1" w:rsidRDefault="001023AB">
      <w:pPr>
        <w:pStyle w:val="Bibliography"/>
      </w:pPr>
      <w:bookmarkStart w:id="1662" w:name="ref-Dataverse2007"/>
      <w:bookmarkEnd w:id="1661"/>
      <w:r>
        <w:t xml:space="preserve">38. </w:t>
      </w:r>
      <w:r>
        <w:tab/>
        <w:t xml:space="preserve">Quantitative Social Science I for. </w:t>
      </w:r>
      <w:proofErr w:type="spellStart"/>
      <w:r>
        <w:t>Dataverse</w:t>
      </w:r>
      <w:proofErr w:type="spellEnd"/>
      <w:r>
        <w:t xml:space="preserve"> [Internet]. Harvard University; 2007. Available: </w:t>
      </w:r>
      <w:hyperlink r:id="rId45">
        <w:r>
          <w:rPr>
            <w:rStyle w:val="Hyperlink"/>
          </w:rPr>
          <w:t>https://dataverse.org</w:t>
        </w:r>
      </w:hyperlink>
    </w:p>
    <w:p w14:paraId="4FB5C993" w14:textId="77777777" w:rsidR="006326C1" w:rsidRDefault="001023AB">
      <w:pPr>
        <w:pStyle w:val="Bibliography"/>
      </w:pPr>
      <w:bookmarkStart w:id="1663" w:name="ref-Wilson_2017"/>
      <w:bookmarkEnd w:id="1662"/>
      <w:r>
        <w:lastRenderedPageBreak/>
        <w:t xml:space="preserve">39. </w:t>
      </w:r>
      <w:r>
        <w:tab/>
        <w:t>Wilson JAC Greg AND Bryan. Good enough practices in scientific computing. PLOS Computational Biology. Public Library of Science; 2017;13: 1–20. doi:</w:t>
      </w:r>
      <w:hyperlink r:id="rId46">
        <w:r>
          <w:rPr>
            <w:rStyle w:val="Hyperlink"/>
          </w:rPr>
          <w:t>10.1371/journal.pcbi.1005510</w:t>
        </w:r>
      </w:hyperlink>
    </w:p>
    <w:p w14:paraId="0C02E618" w14:textId="77777777" w:rsidR="006326C1" w:rsidRDefault="001023AB">
      <w:pPr>
        <w:pStyle w:val="Bibliography"/>
      </w:pPr>
      <w:bookmarkStart w:id="1664" w:name="ref-Alarid2019"/>
      <w:bookmarkEnd w:id="1663"/>
      <w:r>
        <w:t xml:space="preserve">40.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w:t>
      </w:r>
      <w:proofErr w:type="spellStart"/>
      <w:r>
        <w:t>PharmacoEconomics</w:t>
      </w:r>
      <w:proofErr w:type="spellEnd"/>
      <w:r>
        <w:t>. 2019;37: 1329–1339. doi:</w:t>
      </w:r>
      <w:hyperlink r:id="rId47">
        <w:r>
          <w:rPr>
            <w:rStyle w:val="Hyperlink"/>
          </w:rPr>
          <w:t>10.1007/s40273-019-00837-x</w:t>
        </w:r>
      </w:hyperlink>
    </w:p>
    <w:p w14:paraId="6641EA74" w14:textId="77777777" w:rsidR="006326C1" w:rsidRDefault="001023AB">
      <w:pPr>
        <w:pStyle w:val="Bibliography"/>
      </w:pPr>
      <w:bookmarkStart w:id="1665" w:name="ref-8717448"/>
      <w:bookmarkEnd w:id="1664"/>
      <w:r>
        <w:t xml:space="preserve">41.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48">
        <w:r>
          <w:rPr>
            <w:rStyle w:val="Hyperlink"/>
          </w:rPr>
          <w:t>10.1109/JEEIT.2019.8717448</w:t>
        </w:r>
      </w:hyperlink>
    </w:p>
    <w:p w14:paraId="09CC45C7" w14:textId="77777777" w:rsidR="006326C1" w:rsidRDefault="001023AB">
      <w:pPr>
        <w:pStyle w:val="Bibliography"/>
      </w:pPr>
      <w:bookmarkStart w:id="1666" w:name="ref-7181447"/>
      <w:bookmarkEnd w:id="1665"/>
      <w:r>
        <w:t xml:space="preserve">42. </w:t>
      </w:r>
      <w:r>
        <w:tab/>
      </w:r>
      <w:proofErr w:type="spellStart"/>
      <w:r>
        <w:t>Milojkovic</w:t>
      </w:r>
      <w:proofErr w:type="spellEnd"/>
      <w:r>
        <w:t xml:space="preserve"> N, </w:t>
      </w:r>
      <w:proofErr w:type="spellStart"/>
      <w:r>
        <w:t>Caracciolo</w:t>
      </w:r>
      <w:proofErr w:type="spellEnd"/>
      <w:r>
        <w:t xml:space="preserve"> A, Lungu MF, </w:t>
      </w:r>
      <w:proofErr w:type="spellStart"/>
      <w:r>
        <w:t>Nierstrasz</w:t>
      </w:r>
      <w:proofErr w:type="spellEnd"/>
      <w:r>
        <w:t xml:space="preserve"> O, </w:t>
      </w:r>
      <w:proofErr w:type="spellStart"/>
      <w:r>
        <w:t>Röthlisberger</w:t>
      </w:r>
      <w:proofErr w:type="spellEnd"/>
      <w:r>
        <w:t xml:space="preserve"> D, </w:t>
      </w:r>
      <w:proofErr w:type="spellStart"/>
      <w:r>
        <w:t>Robbes</w:t>
      </w:r>
      <w:proofErr w:type="spellEnd"/>
      <w:r>
        <w:t xml:space="preserve"> R. Polymorphism in the spotlight: Studying its prevalence in java and </w:t>
      </w:r>
      <w:proofErr w:type="spellStart"/>
      <w:r>
        <w:t>smalltalk</w:t>
      </w:r>
      <w:proofErr w:type="spellEnd"/>
      <w:r>
        <w:t>. 2015 IEEE 23rd international conference on program comprehension. 2015. pp. 186–195. doi:</w:t>
      </w:r>
      <w:hyperlink r:id="rId49">
        <w:r>
          <w:rPr>
            <w:rStyle w:val="Hyperlink"/>
          </w:rPr>
          <w:t>10.1109/ICPC.2015.29</w:t>
        </w:r>
      </w:hyperlink>
    </w:p>
    <w:p w14:paraId="7C9D8A67" w14:textId="77777777" w:rsidR="006326C1" w:rsidRDefault="001023AB">
      <w:pPr>
        <w:pStyle w:val="Bibliography"/>
      </w:pPr>
      <w:bookmarkStart w:id="1667" w:name="ref-xie2018r"/>
      <w:bookmarkEnd w:id="1666"/>
      <w:r>
        <w:t xml:space="preserve">43. </w:t>
      </w:r>
      <w:r>
        <w:tab/>
      </w:r>
      <w:proofErr w:type="spellStart"/>
      <w:r>
        <w:t>Xie</w:t>
      </w:r>
      <w:proofErr w:type="spellEnd"/>
      <w:r>
        <w:t xml:space="preserve"> Y, Allaire JJ, </w:t>
      </w:r>
      <w:proofErr w:type="spellStart"/>
      <w:r>
        <w:t>Grolemund</w:t>
      </w:r>
      <w:proofErr w:type="spellEnd"/>
      <w:r>
        <w:t xml:space="preserve"> G. R markdown: The definitive guide. Chapman; Hall/CRC; 2018. </w:t>
      </w:r>
    </w:p>
    <w:p w14:paraId="42D38A94" w14:textId="77777777" w:rsidR="006326C1" w:rsidRDefault="001023AB">
      <w:pPr>
        <w:pStyle w:val="Bibliography"/>
      </w:pPr>
      <w:bookmarkStart w:id="1668" w:name="ref-techver2019"/>
      <w:bookmarkEnd w:id="1667"/>
      <w:r>
        <w:t xml:space="preserve">44.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50">
        <w:r>
          <w:rPr>
            <w:rStyle w:val="Hyperlink"/>
          </w:rPr>
          <w:t>10.1007/s40273-019-00844-y</w:t>
        </w:r>
      </w:hyperlink>
    </w:p>
    <w:p w14:paraId="48781EAA" w14:textId="77777777" w:rsidR="006326C1" w:rsidRDefault="001023AB">
      <w:pPr>
        <w:pStyle w:val="Bibliography"/>
      </w:pPr>
      <w:bookmarkStart w:id="1669" w:name="ref-ERICWONG2010188"/>
      <w:bookmarkEnd w:id="1668"/>
      <w:r>
        <w:t xml:space="preserve">45. </w:t>
      </w:r>
      <w:r>
        <w:tab/>
        <w:t xml:space="preserve">Eric Wong W, Debroy V, Choi B. A family of code coverage-based heuristics for effective fault localization. Journal of Systems and Software. 2010;83: 188–208. </w:t>
      </w:r>
      <w:proofErr w:type="spellStart"/>
      <w:r>
        <w:t>doi:</w:t>
      </w:r>
      <w:hyperlink r:id="rId51">
        <w:r>
          <w:rPr>
            <w:rStyle w:val="Hyperlink"/>
          </w:rPr>
          <w:t>https</w:t>
        </w:r>
        <w:proofErr w:type="spellEnd"/>
        <w:r>
          <w:rPr>
            <w:rStyle w:val="Hyperlink"/>
          </w:rPr>
          <w:t>://doi.org/10.1016/j.jss.2009.09.037</w:t>
        </w:r>
      </w:hyperlink>
    </w:p>
    <w:p w14:paraId="433D43DD" w14:textId="77777777" w:rsidR="006326C1" w:rsidRPr="00140804" w:rsidRDefault="001023AB">
      <w:pPr>
        <w:pStyle w:val="Bibliography"/>
        <w:rPr>
          <w:lang w:val="fr-FR"/>
          <w:rPrChange w:id="1670" w:author="Matthew Hamilton" w:date="2023-04-13T17:47:00Z">
            <w:rPr/>
          </w:rPrChange>
        </w:rPr>
      </w:pPr>
      <w:bookmarkStart w:id="1671" w:name="ref-copyleft2022"/>
      <w:bookmarkEnd w:id="1669"/>
      <w:r>
        <w:t xml:space="preserve">46. </w:t>
      </w:r>
      <w:r>
        <w:tab/>
        <w:t xml:space="preserve">Foundation TFS. What is copyleft? </w:t>
      </w:r>
      <w:r w:rsidRPr="00E56EC7">
        <w:rPr>
          <w:lang w:val="en-AU"/>
          <w:rPrChange w:id="1672" w:author="Matthew Hamilton" w:date="2023-04-03T13:08:00Z">
            <w:rPr/>
          </w:rPrChange>
        </w:rPr>
        <w:t xml:space="preserve">[Internet]. </w:t>
      </w:r>
      <w:proofErr w:type="spellStart"/>
      <w:proofErr w:type="gramStart"/>
      <w:r w:rsidRPr="00140804">
        <w:rPr>
          <w:lang w:val="fr-FR"/>
          <w:rPrChange w:id="1673" w:author="Matthew Hamilton" w:date="2023-04-13T17:47:00Z">
            <w:rPr/>
          </w:rPrChange>
        </w:rPr>
        <w:t>Available</w:t>
      </w:r>
      <w:proofErr w:type="spellEnd"/>
      <w:r w:rsidRPr="00140804">
        <w:rPr>
          <w:lang w:val="fr-FR"/>
          <w:rPrChange w:id="1674" w:author="Matthew Hamilton" w:date="2023-04-13T17:47:00Z">
            <w:rPr/>
          </w:rPrChange>
        </w:rPr>
        <w:t>:</w:t>
      </w:r>
      <w:proofErr w:type="gramEnd"/>
      <w:r w:rsidRPr="00140804">
        <w:rPr>
          <w:lang w:val="fr-FR"/>
          <w:rPrChange w:id="1675" w:author="Matthew Hamilton" w:date="2023-04-13T17:47:00Z">
            <w:rPr/>
          </w:rPrChange>
        </w:rPr>
        <w:t xml:space="preserve"> </w:t>
      </w:r>
      <w:r>
        <w:fldChar w:fldCharType="begin"/>
      </w:r>
      <w:r w:rsidRPr="00140804">
        <w:rPr>
          <w:lang w:val="fr-FR"/>
          <w:rPrChange w:id="1676" w:author="Matthew Hamilton" w:date="2023-04-13T17:47:00Z">
            <w:rPr/>
          </w:rPrChange>
        </w:rPr>
        <w:instrText>HYPERLINK "https://www.gnu.org/copyleft/" \h</w:instrText>
      </w:r>
      <w:r>
        <w:fldChar w:fldCharType="separate"/>
      </w:r>
      <w:r w:rsidRPr="00140804">
        <w:rPr>
          <w:rStyle w:val="Hyperlink"/>
          <w:lang w:val="fr-FR"/>
          <w:rPrChange w:id="1677" w:author="Matthew Hamilton" w:date="2023-04-13T17:47:00Z">
            <w:rPr>
              <w:rStyle w:val="Hyperlink"/>
            </w:rPr>
          </w:rPrChange>
        </w:rPr>
        <w:t>https://www.gnu.org/copyleft/</w:t>
      </w:r>
      <w:r>
        <w:rPr>
          <w:rStyle w:val="Hyperlink"/>
        </w:rPr>
        <w:fldChar w:fldCharType="end"/>
      </w:r>
    </w:p>
    <w:p w14:paraId="2061428A" w14:textId="77777777" w:rsidR="006326C1" w:rsidRPr="00AA20B0" w:rsidRDefault="001023AB">
      <w:pPr>
        <w:pStyle w:val="Bibliography"/>
        <w:rPr>
          <w:lang w:val="fr-FR"/>
        </w:rPr>
      </w:pPr>
      <w:bookmarkStart w:id="1678" w:name="ref-cc02022"/>
      <w:bookmarkEnd w:id="1671"/>
      <w:r w:rsidRPr="00AA20B0">
        <w:rPr>
          <w:lang w:val="fr-FR"/>
        </w:rPr>
        <w:t xml:space="preserve">47. </w:t>
      </w:r>
      <w:r w:rsidRPr="00AA20B0">
        <w:rPr>
          <w:lang w:val="fr-FR"/>
        </w:rPr>
        <w:tab/>
        <w:t xml:space="preserve">Commons C. CC0 1.0 </w:t>
      </w:r>
      <w:proofErr w:type="spellStart"/>
      <w:r w:rsidRPr="00AA20B0">
        <w:rPr>
          <w:lang w:val="fr-FR"/>
        </w:rPr>
        <w:t>universal</w:t>
      </w:r>
      <w:proofErr w:type="spellEnd"/>
      <w:r w:rsidRPr="00AA20B0">
        <w:rPr>
          <w:lang w:val="fr-FR"/>
        </w:rPr>
        <w:t xml:space="preserve"> [Internet]. 2022. </w:t>
      </w:r>
      <w:proofErr w:type="spellStart"/>
      <w:proofErr w:type="gramStart"/>
      <w:r w:rsidRPr="00AA20B0">
        <w:rPr>
          <w:lang w:val="fr-FR"/>
        </w:rPr>
        <w:t>Available</w:t>
      </w:r>
      <w:proofErr w:type="spellEnd"/>
      <w:r w:rsidRPr="00AA20B0">
        <w:rPr>
          <w:lang w:val="fr-FR"/>
        </w:rPr>
        <w:t>:</w:t>
      </w:r>
      <w:proofErr w:type="gramEnd"/>
      <w:r w:rsidRPr="00AA20B0">
        <w:rPr>
          <w:lang w:val="fr-FR"/>
        </w:rPr>
        <w:t xml:space="preserve"> </w:t>
      </w:r>
      <w:r>
        <w:fldChar w:fldCharType="begin"/>
      </w:r>
      <w:r w:rsidRPr="00401E79">
        <w:rPr>
          <w:lang w:val="fr-FR"/>
          <w:rPrChange w:id="1679" w:author="Matthew Hamilton" w:date="2023-03-23T11:06:00Z">
            <w:rPr/>
          </w:rPrChange>
        </w:rPr>
        <w:instrText>HYPERLINK "https://creativecommons.org/publicdomain/zero/1.0/legalcode" \h</w:instrText>
      </w:r>
      <w:r>
        <w:fldChar w:fldCharType="separate"/>
      </w:r>
      <w:r w:rsidRPr="00AA20B0">
        <w:rPr>
          <w:rStyle w:val="Hyperlink"/>
          <w:lang w:val="fr-FR"/>
        </w:rPr>
        <w:t>https://creativecommons.org/publicdomain/zero/1.0/legalcode</w:t>
      </w:r>
      <w:r>
        <w:rPr>
          <w:rStyle w:val="Hyperlink"/>
          <w:lang w:val="fr-FR"/>
        </w:rPr>
        <w:fldChar w:fldCharType="end"/>
      </w:r>
    </w:p>
    <w:p w14:paraId="4E426606" w14:textId="77777777" w:rsidR="006326C1" w:rsidRPr="00AA20B0" w:rsidRDefault="001023AB">
      <w:pPr>
        <w:pStyle w:val="Bibliography"/>
        <w:rPr>
          <w:lang w:val="fr-FR"/>
        </w:rPr>
      </w:pPr>
      <w:bookmarkStart w:id="1680" w:name="ref-bysa2022"/>
      <w:bookmarkEnd w:id="1678"/>
      <w:r>
        <w:t xml:space="preserve">48. </w:t>
      </w:r>
      <w:r>
        <w:tab/>
        <w:t>Commons C. Attribution-</w:t>
      </w:r>
      <w:proofErr w:type="spellStart"/>
      <w:r>
        <w:t>ShareAlike</w:t>
      </w:r>
      <w:proofErr w:type="spellEnd"/>
      <w:r>
        <w:t xml:space="preserve"> 4.0 international [Internet]. 2022. </w:t>
      </w:r>
      <w:proofErr w:type="spellStart"/>
      <w:r w:rsidRPr="00AA20B0">
        <w:rPr>
          <w:lang w:val="fr-FR"/>
        </w:rPr>
        <w:t>Available</w:t>
      </w:r>
      <w:proofErr w:type="spellEnd"/>
      <w:r w:rsidRPr="00AA20B0">
        <w:rPr>
          <w:lang w:val="fr-FR"/>
        </w:rPr>
        <w:t xml:space="preserve">: </w:t>
      </w:r>
      <w:r>
        <w:fldChar w:fldCharType="begin"/>
      </w:r>
      <w:r w:rsidRPr="00401E79">
        <w:rPr>
          <w:lang w:val="fr-FR"/>
          <w:rPrChange w:id="1681" w:author="Matthew Hamilton" w:date="2023-03-23T11:06:00Z">
            <w:rPr/>
          </w:rPrChange>
        </w:rPr>
        <w:instrText>HYPERLINK "https://creativecommons.org/licenses/by-sa/4.0/legalcode" \h</w:instrText>
      </w:r>
      <w:r>
        <w:fldChar w:fldCharType="separate"/>
      </w:r>
      <w:r w:rsidRPr="00AA20B0">
        <w:rPr>
          <w:rStyle w:val="Hyperlink"/>
          <w:lang w:val="fr-FR"/>
        </w:rPr>
        <w:t>https://creativecommons.org/licenses/by-sa/4.0/legalcode</w:t>
      </w:r>
      <w:r>
        <w:rPr>
          <w:rStyle w:val="Hyperlink"/>
          <w:lang w:val="fr-FR"/>
        </w:rPr>
        <w:fldChar w:fldCharType="end"/>
      </w:r>
    </w:p>
    <w:p w14:paraId="6450CF5E" w14:textId="77777777" w:rsidR="006326C1" w:rsidRDefault="001023AB">
      <w:pPr>
        <w:pStyle w:val="Bibliography"/>
      </w:pPr>
      <w:bookmarkStart w:id="1682" w:name="ref-sampleterms2022"/>
      <w:bookmarkEnd w:id="1680"/>
      <w:r w:rsidRPr="00AA20B0">
        <w:rPr>
          <w:lang w:val="fr-FR"/>
        </w:rPr>
        <w:t xml:space="preserve">49. </w:t>
      </w:r>
      <w:r w:rsidRPr="00AA20B0">
        <w:rPr>
          <w:lang w:val="fr-FR"/>
        </w:rPr>
        <w:tab/>
        <w:t xml:space="preserve">Quantitative Social Science I for. </w:t>
      </w:r>
      <w:r w:rsidRPr="00401E79">
        <w:rPr>
          <w:lang w:val="en-AU"/>
          <w:rPrChange w:id="1683" w:author="Matthew Hamilton" w:date="2023-03-23T11:06:00Z">
            <w:rPr>
              <w:lang w:val="fr-FR"/>
            </w:rPr>
          </w:rPrChange>
        </w:rPr>
        <w:t xml:space="preserve">Sample data usage agreement [Internet]. 2022. </w:t>
      </w:r>
      <w:r>
        <w:t xml:space="preserve">Available: </w:t>
      </w:r>
      <w:hyperlink r:id="rId52">
        <w:r>
          <w:rPr>
            <w:rStyle w:val="Hyperlink"/>
          </w:rPr>
          <w:t>https://support.dataverse.harvard.edu/sample-data-usage-agreement</w:t>
        </w:r>
      </w:hyperlink>
    </w:p>
    <w:p w14:paraId="0B30252A" w14:textId="77777777" w:rsidR="006326C1" w:rsidRDefault="001023AB">
      <w:pPr>
        <w:pStyle w:val="Bibliography"/>
      </w:pPr>
      <w:bookmarkStart w:id="1684" w:name="ref-ready4oop2022"/>
      <w:bookmarkEnd w:id="1682"/>
      <w:r>
        <w:t xml:space="preserve">50. </w:t>
      </w:r>
      <w:r>
        <w:tab/>
        <w:t xml:space="preserve">Hamilton M. Apply an object-oriented paradigm to computational models of mental health systems [Internet]. 2022. Available: </w:t>
      </w:r>
      <w:hyperlink r:id="rId53">
        <w:r>
          <w:rPr>
            <w:rStyle w:val="Hyperlink"/>
          </w:rPr>
          <w:t>https://ready4-dev.github.io/ready4/articles/V_03.html</w:t>
        </w:r>
      </w:hyperlink>
    </w:p>
    <w:p w14:paraId="510E71D5" w14:textId="77777777" w:rsidR="006326C1" w:rsidRPr="00020711" w:rsidRDefault="001023AB">
      <w:pPr>
        <w:pStyle w:val="Bibliography"/>
        <w:rPr>
          <w:lang w:val="fr-FR"/>
        </w:rPr>
      </w:pPr>
      <w:bookmarkStart w:id="1685" w:name="ref-Kearns2013"/>
      <w:bookmarkEnd w:id="1684"/>
      <w:r>
        <w:t xml:space="preserve">51. </w:t>
      </w:r>
      <w:r>
        <w:tab/>
        <w:t xml:space="preserve">Kearns B, Ara R, </w:t>
      </w:r>
      <w:proofErr w:type="spellStart"/>
      <w:r>
        <w:t>Wailoo</w:t>
      </w:r>
      <w:proofErr w:type="spellEnd"/>
      <w:r>
        <w:t xml:space="preserve"> A, </w:t>
      </w:r>
      <w:proofErr w:type="spellStart"/>
      <w:r>
        <w:t>Manca</w:t>
      </w:r>
      <w:proofErr w:type="spellEnd"/>
      <w:r>
        <w:t xml:space="preserve"> A, Alava MH, Abrams K, et al. </w:t>
      </w:r>
      <w:proofErr w:type="gramStart"/>
      <w:r>
        <w:t>Good</w:t>
      </w:r>
      <w:proofErr w:type="gramEnd"/>
      <w:r>
        <w:t xml:space="preserve"> practice guidelines for the use of statistical regression models in economic evaluations. </w:t>
      </w:r>
      <w:proofErr w:type="spellStart"/>
      <w:r w:rsidRPr="00020711">
        <w:rPr>
          <w:lang w:val="fr-FR"/>
        </w:rPr>
        <w:t>PharmacoEconomics</w:t>
      </w:r>
      <w:proofErr w:type="spellEnd"/>
      <w:r w:rsidRPr="00020711">
        <w:rPr>
          <w:lang w:val="fr-FR"/>
        </w:rPr>
        <w:t xml:space="preserve">. </w:t>
      </w:r>
      <w:proofErr w:type="gramStart"/>
      <w:r w:rsidRPr="00020711">
        <w:rPr>
          <w:lang w:val="fr-FR"/>
        </w:rPr>
        <w:t>2013;</w:t>
      </w:r>
      <w:proofErr w:type="gramEnd"/>
      <w:r w:rsidRPr="00020711">
        <w:rPr>
          <w:lang w:val="fr-FR"/>
        </w:rPr>
        <w:t xml:space="preserve">31: 643–652. </w:t>
      </w:r>
      <w:proofErr w:type="gramStart"/>
      <w:r w:rsidRPr="00020711">
        <w:rPr>
          <w:lang w:val="fr-FR"/>
        </w:rPr>
        <w:t>doi:</w:t>
      </w:r>
      <w:proofErr w:type="gramEnd"/>
      <w:r>
        <w:fldChar w:fldCharType="begin"/>
      </w:r>
      <w:r w:rsidRPr="00401E79">
        <w:rPr>
          <w:lang w:val="fr-FR"/>
          <w:rPrChange w:id="1686" w:author="Matthew Hamilton" w:date="2023-03-23T11:06:00Z">
            <w:rPr/>
          </w:rPrChange>
        </w:rPr>
        <w:instrText>HYPERLINK "https://doi.org/10.1007/s40273-013-0069-y" \h</w:instrText>
      </w:r>
      <w:r>
        <w:fldChar w:fldCharType="separate"/>
      </w:r>
      <w:r w:rsidRPr="00020711">
        <w:rPr>
          <w:rStyle w:val="Hyperlink"/>
          <w:lang w:val="fr-FR"/>
        </w:rPr>
        <w:t>10.1007/s40273-013-0069-y</w:t>
      </w:r>
      <w:r>
        <w:rPr>
          <w:rStyle w:val="Hyperlink"/>
          <w:lang w:val="fr-FR"/>
        </w:rPr>
        <w:fldChar w:fldCharType="end"/>
      </w:r>
    </w:p>
    <w:p w14:paraId="3231CD59" w14:textId="77777777" w:rsidR="006326C1" w:rsidRPr="00020711" w:rsidRDefault="001023AB">
      <w:pPr>
        <w:pStyle w:val="Bibliography"/>
        <w:rPr>
          <w:lang w:val="fr-FR"/>
        </w:rPr>
      </w:pPr>
      <w:bookmarkStart w:id="1687" w:name="ref-git20XX"/>
      <w:bookmarkEnd w:id="1685"/>
      <w:r w:rsidRPr="00020711">
        <w:rPr>
          <w:lang w:val="fr-FR"/>
        </w:rPr>
        <w:t xml:space="preserve">52. </w:t>
      </w:r>
      <w:r w:rsidRPr="00020711">
        <w:rPr>
          <w:lang w:val="fr-FR"/>
        </w:rPr>
        <w:tab/>
        <w:t xml:space="preserve">git. Git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688" w:author="Matthew Hamilton" w:date="2023-03-23T11:06:00Z">
            <w:rPr/>
          </w:rPrChange>
        </w:rPr>
        <w:instrText>HYPERLINK "https://git-scm.com/" \h</w:instrText>
      </w:r>
      <w:r>
        <w:fldChar w:fldCharType="separate"/>
      </w:r>
      <w:r w:rsidRPr="00020711">
        <w:rPr>
          <w:rStyle w:val="Hyperlink"/>
          <w:lang w:val="fr-FR"/>
        </w:rPr>
        <w:t>https://git-scm.com/</w:t>
      </w:r>
      <w:r>
        <w:rPr>
          <w:rStyle w:val="Hyperlink"/>
          <w:lang w:val="fr-FR"/>
        </w:rPr>
        <w:fldChar w:fldCharType="end"/>
      </w:r>
    </w:p>
    <w:p w14:paraId="3B9FA86C" w14:textId="77777777" w:rsidR="006326C1" w:rsidRDefault="001023AB">
      <w:pPr>
        <w:pStyle w:val="Bibliography"/>
      </w:pPr>
      <w:bookmarkStart w:id="1689" w:name="ref-semver20xx"/>
      <w:bookmarkEnd w:id="1687"/>
      <w:r>
        <w:t xml:space="preserve">53. </w:t>
      </w:r>
      <w:r>
        <w:tab/>
        <w:t xml:space="preserve">Preston-Werner T. Semantic versioning 2.0.0 [Internet]. 2022. Available: </w:t>
      </w:r>
      <w:hyperlink r:id="rId54">
        <w:r>
          <w:rPr>
            <w:rStyle w:val="Hyperlink"/>
          </w:rPr>
          <w:t>https://semver.org</w:t>
        </w:r>
      </w:hyperlink>
    </w:p>
    <w:p w14:paraId="770D0FF2" w14:textId="77777777" w:rsidR="006326C1" w:rsidRDefault="001023AB">
      <w:pPr>
        <w:pStyle w:val="Bibliography"/>
      </w:pPr>
      <w:bookmarkStart w:id="1690" w:name="ref-CI2017"/>
      <w:bookmarkEnd w:id="1689"/>
      <w:r>
        <w:lastRenderedPageBreak/>
        <w:t xml:space="preserve">54. </w:t>
      </w:r>
      <w:r>
        <w:tab/>
        <w:t>Shahin M, Ali Babar M, Zhu L. Continuous integration, delivery and deployment: A systematic review on approaches, tools, challenges and practices. IEEE Access. 2017;5: 3909–3943. doi:</w:t>
      </w:r>
      <w:hyperlink r:id="rId55">
        <w:r>
          <w:rPr>
            <w:rStyle w:val="Hyperlink"/>
          </w:rPr>
          <w:t>10.1109/ACCESS.2017.2685629</w:t>
        </w:r>
      </w:hyperlink>
    </w:p>
    <w:p w14:paraId="4B29B984" w14:textId="77777777" w:rsidR="006326C1" w:rsidRDefault="001023AB">
      <w:pPr>
        <w:pStyle w:val="Bibliography"/>
      </w:pPr>
      <w:bookmarkStart w:id="1691" w:name="ref-ready4gh2022"/>
      <w:bookmarkEnd w:id="1690"/>
      <w:r>
        <w:t xml:space="preserve">55. </w:t>
      </w:r>
      <w:r>
        <w:tab/>
      </w:r>
      <w:proofErr w:type="spellStart"/>
      <w:r>
        <w:t>Orygen</w:t>
      </w:r>
      <w:proofErr w:type="spellEnd"/>
      <w:r>
        <w:t xml:space="preserve">. ready4: A suite of authoring, modelling and prediction tools for exploring topics in young people’s mental health [Internet]. 2022. Available: </w:t>
      </w:r>
      <w:hyperlink r:id="rId56">
        <w:r>
          <w:rPr>
            <w:rStyle w:val="Hyperlink"/>
          </w:rPr>
          <w:t>https://github.com/ready4-dev/</w:t>
        </w:r>
      </w:hyperlink>
    </w:p>
    <w:p w14:paraId="1ABEC782" w14:textId="77777777" w:rsidR="006326C1" w:rsidRPr="00455FB7" w:rsidRDefault="001023AB">
      <w:pPr>
        <w:pStyle w:val="Bibliography"/>
        <w:rPr>
          <w:lang w:val="fr-FR"/>
          <w:rPrChange w:id="1692" w:author="Matthew Hamilton" w:date="2023-04-11T13:48:00Z">
            <w:rPr/>
          </w:rPrChange>
        </w:rPr>
      </w:pPr>
      <w:bookmarkStart w:id="1693" w:name="ref-CRAN2022"/>
      <w:bookmarkEnd w:id="1691"/>
      <w:r>
        <w:t xml:space="preserve">56. </w:t>
      </w:r>
      <w:r>
        <w:tab/>
        <w:t xml:space="preserve">Statistical Computing RF for. The comprehensive r archive network [Internet]. </w:t>
      </w:r>
      <w:r w:rsidRPr="00455FB7">
        <w:rPr>
          <w:lang w:val="fr-FR"/>
          <w:rPrChange w:id="1694" w:author="Matthew Hamilton" w:date="2023-04-11T13:48:00Z">
            <w:rPr/>
          </w:rPrChange>
        </w:rPr>
        <w:t xml:space="preserve">2022. </w:t>
      </w:r>
      <w:proofErr w:type="spellStart"/>
      <w:proofErr w:type="gramStart"/>
      <w:r w:rsidRPr="00455FB7">
        <w:rPr>
          <w:lang w:val="fr-FR"/>
          <w:rPrChange w:id="1695" w:author="Matthew Hamilton" w:date="2023-04-11T13:48:00Z">
            <w:rPr/>
          </w:rPrChange>
        </w:rPr>
        <w:t>Available</w:t>
      </w:r>
      <w:proofErr w:type="spellEnd"/>
      <w:r w:rsidRPr="00455FB7">
        <w:rPr>
          <w:lang w:val="fr-FR"/>
          <w:rPrChange w:id="1696" w:author="Matthew Hamilton" w:date="2023-04-11T13:48:00Z">
            <w:rPr/>
          </w:rPrChange>
        </w:rPr>
        <w:t>:</w:t>
      </w:r>
      <w:proofErr w:type="gramEnd"/>
      <w:r w:rsidRPr="00455FB7">
        <w:rPr>
          <w:lang w:val="fr-FR"/>
          <w:rPrChange w:id="1697" w:author="Matthew Hamilton" w:date="2023-04-11T13:48:00Z">
            <w:rPr/>
          </w:rPrChange>
        </w:rPr>
        <w:t xml:space="preserve"> </w:t>
      </w:r>
      <w:r>
        <w:fldChar w:fldCharType="begin"/>
      </w:r>
      <w:r w:rsidRPr="00455FB7">
        <w:rPr>
          <w:lang w:val="fr-FR"/>
          <w:rPrChange w:id="1698" w:author="Matthew Hamilton" w:date="2023-04-11T13:48:00Z">
            <w:rPr/>
          </w:rPrChange>
        </w:rPr>
        <w:instrText>HYPERLINK "https://cran.r-project.org" \h</w:instrText>
      </w:r>
      <w:r>
        <w:fldChar w:fldCharType="separate"/>
      </w:r>
      <w:r w:rsidRPr="00455FB7">
        <w:rPr>
          <w:rStyle w:val="Hyperlink"/>
          <w:lang w:val="fr-FR"/>
          <w:rPrChange w:id="1699" w:author="Matthew Hamilton" w:date="2023-04-11T13:48:00Z">
            <w:rPr>
              <w:rStyle w:val="Hyperlink"/>
            </w:rPr>
          </w:rPrChange>
        </w:rPr>
        <w:t>https://cran.r-project.org</w:t>
      </w:r>
      <w:r>
        <w:rPr>
          <w:rStyle w:val="Hyperlink"/>
        </w:rPr>
        <w:fldChar w:fldCharType="end"/>
      </w:r>
    </w:p>
    <w:p w14:paraId="23F895CD" w14:textId="77777777" w:rsidR="006326C1" w:rsidRPr="00020711" w:rsidRDefault="001023AB">
      <w:pPr>
        <w:pStyle w:val="Bibliography"/>
        <w:rPr>
          <w:lang w:val="fr-FR"/>
        </w:rPr>
      </w:pPr>
      <w:bookmarkStart w:id="1700" w:name="ref-codecov_2022"/>
      <w:bookmarkEnd w:id="1693"/>
      <w:r w:rsidRPr="00455FB7">
        <w:rPr>
          <w:lang w:val="fr-FR"/>
          <w:rPrChange w:id="1701" w:author="Matthew Hamilton" w:date="2023-04-11T13:48:00Z">
            <w:rPr/>
          </w:rPrChange>
        </w:rPr>
        <w:t xml:space="preserve">57. </w:t>
      </w:r>
      <w:r w:rsidRPr="00455FB7">
        <w:rPr>
          <w:lang w:val="fr-FR"/>
          <w:rPrChange w:id="1702" w:author="Matthew Hamilton" w:date="2023-04-11T13:48:00Z">
            <w:rPr/>
          </w:rPrChange>
        </w:rPr>
        <w:tab/>
      </w:r>
      <w:proofErr w:type="spellStart"/>
      <w:r w:rsidRPr="00455FB7">
        <w:rPr>
          <w:lang w:val="fr-FR"/>
          <w:rPrChange w:id="1703" w:author="Matthew Hamilton" w:date="2023-04-11T13:48:00Z">
            <w:rPr/>
          </w:rPrChange>
        </w:rPr>
        <w:t>Codecov</w:t>
      </w:r>
      <w:proofErr w:type="spellEnd"/>
      <w:r w:rsidRPr="00455FB7">
        <w:rPr>
          <w:lang w:val="fr-FR"/>
          <w:rPrChange w:id="1704" w:author="Matthew Hamilton" w:date="2023-04-11T13:48:00Z">
            <w:rPr/>
          </w:rPrChange>
        </w:rP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705" w:author="Matthew Hamilton" w:date="2023-03-23T11:06:00Z">
            <w:rPr/>
          </w:rPrChange>
        </w:rPr>
        <w:instrText>HYPERLINK "https://about.codecov.io/" \h</w:instrText>
      </w:r>
      <w:r>
        <w:fldChar w:fldCharType="separate"/>
      </w:r>
      <w:r w:rsidRPr="00020711">
        <w:rPr>
          <w:rStyle w:val="Hyperlink"/>
          <w:lang w:val="fr-FR"/>
        </w:rPr>
        <w:t>https://about.codecov.io/</w:t>
      </w:r>
      <w:r>
        <w:rPr>
          <w:rStyle w:val="Hyperlink"/>
          <w:lang w:val="fr-FR"/>
        </w:rPr>
        <w:fldChar w:fldCharType="end"/>
      </w:r>
    </w:p>
    <w:p w14:paraId="1297AF92" w14:textId="77777777" w:rsidR="006326C1" w:rsidRDefault="001023AB">
      <w:pPr>
        <w:pStyle w:val="Bibliography"/>
      </w:pPr>
      <w:bookmarkStart w:id="1706" w:name="ref-rfwn2022"/>
      <w:bookmarkEnd w:id="1700"/>
      <w:r>
        <w:t xml:space="preserve">58. </w:t>
      </w:r>
      <w:r>
        <w:tab/>
      </w:r>
      <w:proofErr w:type="spellStart"/>
      <w:r>
        <w:t>Orygen</w:t>
      </w:r>
      <w:proofErr w:type="spellEnd"/>
      <w:r>
        <w:t xml:space="preserve">. ready4 - a modular computational model in youth mental health [Internet]. Available: </w:t>
      </w:r>
      <w:hyperlink r:id="rId57">
        <w:r>
          <w:rPr>
            <w:rStyle w:val="Hyperlink"/>
          </w:rPr>
          <w:t>https://ready4-dev.com/</w:t>
        </w:r>
      </w:hyperlink>
    </w:p>
    <w:p w14:paraId="60371C33" w14:textId="77777777" w:rsidR="006326C1" w:rsidRPr="00160B82" w:rsidRDefault="001023AB">
      <w:pPr>
        <w:pStyle w:val="Bibliography"/>
        <w:rPr>
          <w:lang w:val="en-AU"/>
          <w:rPrChange w:id="1707" w:author="Matthew Hamilton" w:date="2023-04-12T12:03:00Z">
            <w:rPr/>
          </w:rPrChange>
        </w:rPr>
      </w:pPr>
      <w:bookmarkStart w:id="1708" w:name="ref-hugo_2023"/>
      <w:bookmarkEnd w:id="1706"/>
      <w:r>
        <w:t xml:space="preserve">59. </w:t>
      </w:r>
      <w:r>
        <w:tab/>
        <w:t xml:space="preserve">Hugo: The world’s fastest framework for building websites [Internet]. </w:t>
      </w:r>
      <w:r w:rsidRPr="00160B82">
        <w:rPr>
          <w:lang w:val="en-AU"/>
          <w:rPrChange w:id="1709" w:author="Matthew Hamilton" w:date="2023-04-12T12:03:00Z">
            <w:rPr/>
          </w:rPrChange>
        </w:rPr>
        <w:t xml:space="preserve">Available: </w:t>
      </w:r>
      <w:r>
        <w:fldChar w:fldCharType="begin"/>
      </w:r>
      <w:r w:rsidRPr="00160B82">
        <w:rPr>
          <w:lang w:val="en-AU"/>
          <w:rPrChange w:id="1710" w:author="Matthew Hamilton" w:date="2023-04-12T12:03:00Z">
            <w:rPr/>
          </w:rPrChange>
        </w:rPr>
        <w:instrText>HYPERLINK "https://gohugo.io" \h</w:instrText>
      </w:r>
      <w:r>
        <w:fldChar w:fldCharType="separate"/>
      </w:r>
      <w:r w:rsidRPr="00160B82">
        <w:rPr>
          <w:rStyle w:val="Hyperlink"/>
          <w:lang w:val="en-AU"/>
          <w:rPrChange w:id="1711" w:author="Matthew Hamilton" w:date="2023-04-12T12:03:00Z">
            <w:rPr>
              <w:rStyle w:val="Hyperlink"/>
            </w:rPr>
          </w:rPrChange>
        </w:rPr>
        <w:t>https://gohugo.io</w:t>
      </w:r>
      <w:r>
        <w:rPr>
          <w:rStyle w:val="Hyperlink"/>
        </w:rPr>
        <w:fldChar w:fldCharType="end"/>
      </w:r>
    </w:p>
    <w:p w14:paraId="3D41B827" w14:textId="77777777" w:rsidR="006326C1" w:rsidRPr="00020711" w:rsidRDefault="001023AB">
      <w:pPr>
        <w:pStyle w:val="Bibliography"/>
        <w:rPr>
          <w:lang w:val="fr-FR"/>
        </w:rPr>
      </w:pPr>
      <w:bookmarkStart w:id="1712" w:name="ref-docsy_2023"/>
      <w:bookmarkEnd w:id="1708"/>
      <w:r w:rsidRPr="00160B82">
        <w:rPr>
          <w:lang w:val="en-AU"/>
          <w:rPrChange w:id="1713" w:author="Matthew Hamilton" w:date="2023-04-12T12:03:00Z">
            <w:rPr/>
          </w:rPrChange>
        </w:rPr>
        <w:t xml:space="preserve">60. </w:t>
      </w:r>
      <w:r w:rsidRPr="00160B82">
        <w:rPr>
          <w:lang w:val="en-AU"/>
          <w:rPrChange w:id="1714" w:author="Matthew Hamilton" w:date="2023-04-12T12:03:00Z">
            <w:rPr/>
          </w:rPrChange>
        </w:rPr>
        <w:tab/>
      </w:r>
      <w:proofErr w:type="spellStart"/>
      <w:r w:rsidRPr="00455FB7">
        <w:rPr>
          <w:lang w:val="fr-FR"/>
          <w:rPrChange w:id="1715" w:author="Matthew Hamilton" w:date="2023-04-11T13:48:00Z">
            <w:rPr/>
          </w:rPrChange>
        </w:rPr>
        <w:t>Docsy</w:t>
      </w:r>
      <w:proofErr w:type="spellEnd"/>
      <w:r w:rsidRPr="00455FB7">
        <w:rPr>
          <w:lang w:val="fr-FR"/>
          <w:rPrChange w:id="1716" w:author="Matthew Hamilton" w:date="2023-04-11T13:48:00Z">
            <w:rPr/>
          </w:rPrChange>
        </w:rPr>
        <w:t xml:space="preserve"> [Internet]. </w:t>
      </w:r>
      <w:proofErr w:type="spellStart"/>
      <w:proofErr w:type="gramStart"/>
      <w:r w:rsidRPr="00020711">
        <w:rPr>
          <w:lang w:val="fr-FR"/>
        </w:rPr>
        <w:t>Available</w:t>
      </w:r>
      <w:proofErr w:type="spellEnd"/>
      <w:r w:rsidRPr="00020711">
        <w:rPr>
          <w:lang w:val="fr-FR"/>
        </w:rPr>
        <w:t>:</w:t>
      </w:r>
      <w:proofErr w:type="gramEnd"/>
      <w:r w:rsidRPr="00020711">
        <w:rPr>
          <w:lang w:val="fr-FR"/>
        </w:rPr>
        <w:t xml:space="preserve"> </w:t>
      </w:r>
      <w:r>
        <w:fldChar w:fldCharType="begin"/>
      </w:r>
      <w:r w:rsidRPr="00401E79">
        <w:rPr>
          <w:lang w:val="fr-FR"/>
          <w:rPrChange w:id="1717" w:author="Matthew Hamilton" w:date="2023-03-23T11:06:00Z">
            <w:rPr/>
          </w:rPrChange>
        </w:rPr>
        <w:instrText>HYPERLINK "https://www.docsy.dev" \h</w:instrText>
      </w:r>
      <w:r>
        <w:fldChar w:fldCharType="separate"/>
      </w:r>
      <w:r w:rsidRPr="00020711">
        <w:rPr>
          <w:rStyle w:val="Hyperlink"/>
          <w:lang w:val="fr-FR"/>
        </w:rPr>
        <w:t>https://www.docsy.dev</w:t>
      </w:r>
      <w:r>
        <w:rPr>
          <w:rStyle w:val="Hyperlink"/>
          <w:lang w:val="fr-FR"/>
        </w:rPr>
        <w:fldChar w:fldCharType="end"/>
      </w:r>
    </w:p>
    <w:p w14:paraId="1D429207" w14:textId="77777777" w:rsidR="006326C1" w:rsidRPr="00E81D52" w:rsidRDefault="001023AB">
      <w:pPr>
        <w:pStyle w:val="Bibliography"/>
        <w:rPr>
          <w:lang w:val="en-AU"/>
          <w:rPrChange w:id="1718" w:author="Matthew Hamilton" w:date="2023-03-28T16:59:00Z">
            <w:rPr>
              <w:lang w:val="fr-FR"/>
            </w:rPr>
          </w:rPrChange>
        </w:rPr>
      </w:pPr>
      <w:bookmarkStart w:id="1719" w:name="ref-netlify_2023"/>
      <w:bookmarkEnd w:id="1712"/>
      <w:r w:rsidRPr="00020711">
        <w:rPr>
          <w:lang w:val="fr-FR"/>
        </w:rPr>
        <w:t xml:space="preserve">61. </w:t>
      </w:r>
      <w:r w:rsidRPr="00020711">
        <w:rPr>
          <w:lang w:val="fr-FR"/>
        </w:rPr>
        <w:tab/>
      </w:r>
      <w:r>
        <w:t xml:space="preserve">Netlify [Internet]. </w:t>
      </w:r>
      <w:r w:rsidRPr="00E81D52">
        <w:rPr>
          <w:lang w:val="en-AU"/>
          <w:rPrChange w:id="1720" w:author="Matthew Hamilton" w:date="2023-03-28T16:59:00Z">
            <w:rPr>
              <w:lang w:val="fr-FR"/>
            </w:rPr>
          </w:rPrChange>
        </w:rPr>
        <w:t xml:space="preserve">Available: </w:t>
      </w:r>
      <w:r>
        <w:fldChar w:fldCharType="begin"/>
      </w:r>
      <w:r w:rsidRPr="00E81D52">
        <w:rPr>
          <w:lang w:val="en-AU"/>
          <w:rPrChange w:id="1721" w:author="Matthew Hamilton" w:date="2023-03-28T16:59:00Z">
            <w:rPr/>
          </w:rPrChange>
        </w:rPr>
        <w:instrText>HYPERLINK "https://www.netlify.com" \h</w:instrText>
      </w:r>
      <w:r>
        <w:fldChar w:fldCharType="separate"/>
      </w:r>
      <w:r w:rsidRPr="00E81D52">
        <w:rPr>
          <w:rStyle w:val="Hyperlink"/>
          <w:lang w:val="en-AU"/>
          <w:rPrChange w:id="1722" w:author="Matthew Hamilton" w:date="2023-03-28T16:59:00Z">
            <w:rPr>
              <w:rStyle w:val="Hyperlink"/>
              <w:lang w:val="fr-FR"/>
            </w:rPr>
          </w:rPrChange>
        </w:rPr>
        <w:t>https://www.netlify.com</w:t>
      </w:r>
      <w:r>
        <w:rPr>
          <w:rStyle w:val="Hyperlink"/>
          <w:lang w:val="fr-FR"/>
        </w:rPr>
        <w:fldChar w:fldCharType="end"/>
      </w:r>
    </w:p>
    <w:p w14:paraId="1DE8D290" w14:textId="77777777" w:rsidR="006326C1" w:rsidRDefault="001023AB">
      <w:pPr>
        <w:pStyle w:val="Bibliography"/>
      </w:pPr>
      <w:bookmarkStart w:id="1723" w:name="ref-ready4zen2022"/>
      <w:bookmarkEnd w:id="1719"/>
      <w:r w:rsidRPr="00E81D52">
        <w:rPr>
          <w:lang w:val="en-AU"/>
          <w:rPrChange w:id="1724" w:author="Matthew Hamilton" w:date="2023-03-28T16:59:00Z">
            <w:rPr>
              <w:lang w:val="fr-FR"/>
            </w:rPr>
          </w:rPrChange>
        </w:rPr>
        <w:t xml:space="preserve">62. </w:t>
      </w:r>
      <w:r w:rsidRPr="00E81D52">
        <w:rPr>
          <w:lang w:val="en-AU"/>
          <w:rPrChange w:id="1725" w:author="Matthew Hamilton" w:date="2023-03-28T16:59:00Z">
            <w:rPr>
              <w:lang w:val="fr-FR"/>
            </w:rPr>
          </w:rPrChange>
        </w:rPr>
        <w:tab/>
      </w:r>
      <w:proofErr w:type="spellStart"/>
      <w:r>
        <w:t>Orygen</w:t>
      </w:r>
      <w:proofErr w:type="spellEnd"/>
      <w:r>
        <w:t xml:space="preserve">. ready4: Open and modular mental health systems models [Internet]. 2022. Available: </w:t>
      </w:r>
      <w:hyperlink r:id="rId58">
        <w:r>
          <w:rPr>
            <w:rStyle w:val="Hyperlink"/>
          </w:rPr>
          <w:t>https://zenodo.org/communities/ready4</w:t>
        </w:r>
      </w:hyperlink>
    </w:p>
    <w:p w14:paraId="07E2A4C0" w14:textId="77777777" w:rsidR="006326C1" w:rsidRDefault="001023AB">
      <w:pPr>
        <w:pStyle w:val="Bibliography"/>
      </w:pPr>
      <w:bookmarkStart w:id="1726" w:name="ref-ready4dv2022"/>
      <w:bookmarkEnd w:id="1723"/>
      <w:r>
        <w:t xml:space="preserve">63. </w:t>
      </w:r>
      <w:r>
        <w:tab/>
      </w:r>
      <w:proofErr w:type="spellStart"/>
      <w:r>
        <w:t>Orygen</w:t>
      </w:r>
      <w:proofErr w:type="spellEnd"/>
      <w:r>
        <w:t xml:space="preserve">. ready4: Open and modular mental health systems models [Internet]. 2022. Available: </w:t>
      </w:r>
      <w:hyperlink r:id="rId59">
        <w:r>
          <w:rPr>
            <w:rStyle w:val="Hyperlink"/>
          </w:rPr>
          <w:t>https://dataverse.harvard.edu/dataverse/ready4)</w:t>
        </w:r>
      </w:hyperlink>
    </w:p>
    <w:p w14:paraId="1CD70356" w14:textId="77777777" w:rsidR="006326C1" w:rsidRDefault="001023AB">
      <w:pPr>
        <w:pStyle w:val="Bibliography"/>
      </w:pPr>
      <w:bookmarkStart w:id="1727" w:name="ref-ready42022"/>
      <w:bookmarkEnd w:id="1726"/>
      <w:r>
        <w:t xml:space="preserve">64. </w:t>
      </w:r>
      <w:r>
        <w:tab/>
        <w:t>Hamilton MP. ready4: Implement open science computational models of mental health systems [Internet]. 2021. doi:</w:t>
      </w:r>
      <w:hyperlink r:id="rId60">
        <w:r>
          <w:rPr>
            <w:rStyle w:val="Hyperlink"/>
          </w:rPr>
          <w:t>10.5281/zenodo.5606250</w:t>
        </w:r>
      </w:hyperlink>
    </w:p>
    <w:p w14:paraId="7FA7CCCF" w14:textId="77777777" w:rsidR="006326C1" w:rsidRDefault="001023AB">
      <w:pPr>
        <w:pStyle w:val="Bibliography"/>
      </w:pPr>
      <w:bookmarkStart w:id="1728" w:name="ref-ready4pack2022"/>
      <w:bookmarkEnd w:id="1727"/>
      <w:r>
        <w:t xml:space="preserve">65. </w:t>
      </w:r>
      <w:r>
        <w:tab/>
        <w:t>Hamilton M. ready4pack: Author r packages that extend the Ready4 framework [Internet]. 2022. doi:</w:t>
      </w:r>
      <w:hyperlink r:id="rId61">
        <w:r>
          <w:rPr>
            <w:rStyle w:val="Hyperlink"/>
          </w:rPr>
          <w:t>10.5281/zenodo.5644322</w:t>
        </w:r>
      </w:hyperlink>
    </w:p>
    <w:p w14:paraId="636927D8" w14:textId="77777777" w:rsidR="006326C1" w:rsidRDefault="001023AB">
      <w:pPr>
        <w:pStyle w:val="Bibliography"/>
      </w:pPr>
      <w:bookmarkStart w:id="1729" w:name="ref-GNUGPL2022"/>
      <w:bookmarkEnd w:id="1728"/>
      <w:r>
        <w:t xml:space="preserve">66. </w:t>
      </w:r>
      <w:r>
        <w:tab/>
        <w:t xml:space="preserve">Foundation TFS. Licenses [Internet]. 2022. Available: </w:t>
      </w:r>
      <w:hyperlink r:id="rId62">
        <w:r>
          <w:rPr>
            <w:rStyle w:val="Hyperlink"/>
          </w:rPr>
          <w:t>https://www.gnu.org/licenses</w:t>
        </w:r>
      </w:hyperlink>
    </w:p>
    <w:p w14:paraId="542A730B" w14:textId="77777777" w:rsidR="006326C1" w:rsidRDefault="001023AB">
      <w:pPr>
        <w:pStyle w:val="Bibliography"/>
      </w:pPr>
      <w:bookmarkStart w:id="1730" w:name="ref-ready4fun2022"/>
      <w:bookmarkEnd w:id="1729"/>
      <w:r>
        <w:t xml:space="preserve">67. </w:t>
      </w:r>
      <w:r>
        <w:tab/>
        <w:t>Hamilton M, Wiesner G. ready4fun: Author and document functions that extend the Ready4 framework [Internet]. 2022. doi:</w:t>
      </w:r>
      <w:hyperlink r:id="rId63">
        <w:r>
          <w:rPr>
            <w:rStyle w:val="Hyperlink"/>
          </w:rPr>
          <w:t>10.5281/zenodo.5611779</w:t>
        </w:r>
      </w:hyperlink>
    </w:p>
    <w:p w14:paraId="7B8C4436" w14:textId="77777777" w:rsidR="006326C1" w:rsidRDefault="001023AB">
      <w:pPr>
        <w:pStyle w:val="Bibliography"/>
      </w:pPr>
      <w:bookmarkStart w:id="1731" w:name="ref-ready4class2022"/>
      <w:bookmarkEnd w:id="1730"/>
      <w:r>
        <w:t xml:space="preserve">68. </w:t>
      </w:r>
      <w:r>
        <w:tab/>
        <w:t>Hamilton M, Wiesner G. ready4class: Author Ready4 framework modules [Internet]. 2022. doi:</w:t>
      </w:r>
      <w:hyperlink r:id="rId64">
        <w:r>
          <w:rPr>
            <w:rStyle w:val="Hyperlink"/>
          </w:rPr>
          <w:t>10.5281/zenodo.5640313</w:t>
        </w:r>
      </w:hyperlink>
    </w:p>
    <w:p w14:paraId="4F21B5F1" w14:textId="77777777" w:rsidR="006326C1" w:rsidRDefault="001023AB">
      <w:pPr>
        <w:pStyle w:val="Bibliography"/>
      </w:pPr>
      <w:bookmarkStart w:id="1732" w:name="ref-ready4use2022"/>
      <w:bookmarkEnd w:id="1731"/>
      <w:r>
        <w:t xml:space="preserve">69. </w:t>
      </w:r>
      <w:r>
        <w:tab/>
        <w:t>Hamilton M, Wiesner G. ready4use: Author, label and share Ready4 framework datasets [Internet]. 2022. doi:</w:t>
      </w:r>
      <w:hyperlink r:id="rId65">
        <w:r>
          <w:rPr>
            <w:rStyle w:val="Hyperlink"/>
          </w:rPr>
          <w:t>10.5281/zenodo.5644336</w:t>
        </w:r>
      </w:hyperlink>
    </w:p>
    <w:p w14:paraId="5B4DAECC" w14:textId="77777777" w:rsidR="006326C1" w:rsidRDefault="001023AB">
      <w:pPr>
        <w:pStyle w:val="Bibliography"/>
      </w:pPr>
      <w:bookmarkStart w:id="1733" w:name="ref-ready4show2022"/>
      <w:bookmarkEnd w:id="1732"/>
      <w:r>
        <w:t xml:space="preserve">70. </w:t>
      </w:r>
      <w:r>
        <w:tab/>
        <w:t>Hamilton M, Wiesner G. ready4show: Author literate programs to share insights from applying the Ready4 framework [Internet]. 2022. doi:</w:t>
      </w:r>
      <w:hyperlink r:id="rId66">
        <w:r>
          <w:rPr>
            <w:rStyle w:val="Hyperlink"/>
          </w:rPr>
          <w:t>10.5281/zenodo.5644568</w:t>
        </w:r>
      </w:hyperlink>
    </w:p>
    <w:p w14:paraId="4E37B68E" w14:textId="77777777" w:rsidR="006326C1" w:rsidRDefault="001023AB">
      <w:pPr>
        <w:pStyle w:val="Bibliography"/>
      </w:pPr>
      <w:bookmarkStart w:id="1734" w:name="ref-dplyr2022"/>
      <w:bookmarkEnd w:id="1733"/>
      <w:r>
        <w:t xml:space="preserve">71. </w:t>
      </w:r>
      <w:r>
        <w:tab/>
        <w:t xml:space="preserve">Wickham H, François R, Henry L, Müller K. </w:t>
      </w:r>
      <w:proofErr w:type="spellStart"/>
      <w:r>
        <w:t>Dplyr</w:t>
      </w:r>
      <w:proofErr w:type="spellEnd"/>
      <w:r>
        <w:t xml:space="preserve">: A grammar of data manipulation [Internet]. 2022. Available: </w:t>
      </w:r>
      <w:hyperlink r:id="rId67">
        <w:r>
          <w:rPr>
            <w:rStyle w:val="Hyperlink"/>
          </w:rPr>
          <w:t>https://CRAN.R-project.org/package=dplyr</w:t>
        </w:r>
      </w:hyperlink>
    </w:p>
    <w:p w14:paraId="4A633562" w14:textId="77777777" w:rsidR="006326C1" w:rsidRDefault="001023AB">
      <w:pPr>
        <w:pStyle w:val="Bibliography"/>
      </w:pPr>
      <w:bookmarkStart w:id="1735" w:name="ref-shiny2022"/>
      <w:bookmarkEnd w:id="1734"/>
      <w:r>
        <w:lastRenderedPageBreak/>
        <w:t xml:space="preserve">72. </w:t>
      </w:r>
      <w:r>
        <w:tab/>
        <w:t xml:space="preserve">Chang W, Cheng J, Allaire J, Sievert C, </w:t>
      </w:r>
      <w:proofErr w:type="spellStart"/>
      <w:r>
        <w:t>Schloerke</w:t>
      </w:r>
      <w:proofErr w:type="spellEnd"/>
      <w:r>
        <w:t xml:space="preserve"> B, </w:t>
      </w:r>
      <w:proofErr w:type="spellStart"/>
      <w:r>
        <w:t>Xie</w:t>
      </w:r>
      <w:proofErr w:type="spellEnd"/>
      <w:r>
        <w:t xml:space="preserve"> Y, et al. Shiny: Web application framework for r [Internet]. 2022. Available: </w:t>
      </w:r>
      <w:hyperlink r:id="rId68">
        <w:r>
          <w:rPr>
            <w:rStyle w:val="Hyperlink"/>
          </w:rPr>
          <w:t>https://CRAN.R-project.org/package=shiny</w:t>
        </w:r>
      </w:hyperlink>
    </w:p>
    <w:p w14:paraId="5B03DB99" w14:textId="77777777" w:rsidR="006326C1" w:rsidRDefault="001023AB">
      <w:pPr>
        <w:pStyle w:val="Bibliography"/>
      </w:pPr>
      <w:bookmarkStart w:id="1736" w:name="ref-SmithR2020"/>
      <w:bookmarkEnd w:id="1735"/>
      <w:r>
        <w:t xml:space="preserve">73. </w:t>
      </w:r>
      <w:r>
        <w:tab/>
        <w:t xml:space="preserve">Smith R, Schneider P. Making health economic models shiny: A tutorial. </w:t>
      </w:r>
      <w:proofErr w:type="spellStart"/>
      <w:r>
        <w:t>Wellcome</w:t>
      </w:r>
      <w:proofErr w:type="spellEnd"/>
      <w:r>
        <w:t xml:space="preserve"> Open Res. 2020;5: 69. doi:</w:t>
      </w:r>
      <w:hyperlink r:id="rId69">
        <w:r>
          <w:rPr>
            <w:rStyle w:val="Hyperlink"/>
          </w:rPr>
          <w:t>10.12688/wellcomeopenres.15807.2</w:t>
        </w:r>
      </w:hyperlink>
    </w:p>
    <w:p w14:paraId="3E0C651C" w14:textId="77777777" w:rsidR="006326C1" w:rsidRDefault="001023AB">
      <w:pPr>
        <w:pStyle w:val="Bibliography"/>
      </w:pPr>
      <w:bookmarkStart w:id="1737" w:name="ref-lifecycle2021"/>
      <w:bookmarkEnd w:id="1736"/>
      <w:r>
        <w:t xml:space="preserve">74. </w:t>
      </w:r>
      <w:r>
        <w:tab/>
        <w:t xml:space="preserve">Henry L, Wickham H. Lifecycle: Manage the life cycle of your package functions [Internet]. 2021. Available: </w:t>
      </w:r>
      <w:hyperlink r:id="rId70">
        <w:r>
          <w:rPr>
            <w:rStyle w:val="Hyperlink"/>
          </w:rPr>
          <w:t>https://CRAN.R-project.org/package=lifecycle</w:t>
        </w:r>
      </w:hyperlink>
    </w:p>
    <w:p w14:paraId="7C8FA58E" w14:textId="77777777" w:rsidR="006326C1" w:rsidRDefault="001023AB">
      <w:pPr>
        <w:pStyle w:val="Bibliography"/>
      </w:pPr>
      <w:bookmarkStart w:id="1738" w:name="ref-Hamilton2021.07.07.21260129"/>
      <w:bookmarkEnd w:id="1737"/>
      <w:r>
        <w:t xml:space="preserve">75.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71">
        <w:r>
          <w:rPr>
            <w:rStyle w:val="Hyperlink"/>
          </w:rPr>
          <w:t>10.1101/2021.07.07.21260129</w:t>
        </w:r>
      </w:hyperlink>
    </w:p>
    <w:p w14:paraId="2DCF363E" w14:textId="77777777" w:rsidR="006326C1" w:rsidRDefault="001023AB">
      <w:pPr>
        <w:pStyle w:val="Bibliography"/>
      </w:pPr>
      <w:bookmarkStart w:id="1739" w:name="ref-hamilton_matthew_2022_6084467"/>
      <w:bookmarkEnd w:id="1738"/>
      <w:r>
        <w:t xml:space="preserve">76.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72">
        <w:r>
          <w:rPr>
            <w:rStyle w:val="Hyperlink"/>
          </w:rPr>
          <w:t>10.5281/zenodo.6084467</w:t>
        </w:r>
      </w:hyperlink>
    </w:p>
    <w:p w14:paraId="0160B388" w14:textId="77777777" w:rsidR="006326C1" w:rsidRDefault="001023AB">
      <w:pPr>
        <w:pStyle w:val="Bibliography"/>
      </w:pPr>
      <w:bookmarkStart w:id="1740" w:name="ref-hamilton_matthew_2022_6084824"/>
      <w:bookmarkEnd w:id="1739"/>
      <w:r>
        <w:t xml:space="preserve">77.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73">
        <w:r>
          <w:rPr>
            <w:rStyle w:val="Hyperlink"/>
          </w:rPr>
          <w:t>10.5281/zenodo.6084824</w:t>
        </w:r>
      </w:hyperlink>
    </w:p>
    <w:p w14:paraId="75D41510" w14:textId="77777777" w:rsidR="006326C1" w:rsidRDefault="001023AB">
      <w:pPr>
        <w:pStyle w:val="Bibliography"/>
      </w:pPr>
      <w:bookmarkStart w:id="1741" w:name="ref-hamilton_matthew_2022_6116701"/>
      <w:bookmarkEnd w:id="1740"/>
      <w:r>
        <w:t xml:space="preserve">78. </w:t>
      </w:r>
      <w:r>
        <w:tab/>
        <w:t xml:space="preserve">Hamilton M, Gao C. specific: Specify Candidate Models for Representing Mental Health Systems [Internet]. </w:t>
      </w:r>
      <w:proofErr w:type="spellStart"/>
      <w:r>
        <w:t>Zenodo</w:t>
      </w:r>
      <w:proofErr w:type="spellEnd"/>
      <w:r>
        <w:t>; 2022. doi:</w:t>
      </w:r>
      <w:hyperlink r:id="rId74">
        <w:r>
          <w:rPr>
            <w:rStyle w:val="Hyperlink"/>
          </w:rPr>
          <w:t>10.5281/zenodo.6116701</w:t>
        </w:r>
      </w:hyperlink>
    </w:p>
    <w:p w14:paraId="6438EA8B" w14:textId="77777777" w:rsidR="006326C1" w:rsidRDefault="001023AB">
      <w:pPr>
        <w:pStyle w:val="Bibliography"/>
      </w:pPr>
      <w:bookmarkStart w:id="1742" w:name="ref-gao_caroline_2022_6130155"/>
      <w:bookmarkEnd w:id="1741"/>
      <w:r>
        <w:t xml:space="preserve">79. </w:t>
      </w:r>
      <w:r>
        <w:tab/>
        <w:t xml:space="preserve">Gao C, Hamilton M. TTU: Implement Transfer to Utility Mapping Algorithms [Internet]. </w:t>
      </w:r>
      <w:proofErr w:type="spellStart"/>
      <w:r>
        <w:t>Zenodo</w:t>
      </w:r>
      <w:proofErr w:type="spellEnd"/>
      <w:r>
        <w:t>; 2022. doi:</w:t>
      </w:r>
      <w:hyperlink r:id="rId75">
        <w:r>
          <w:rPr>
            <w:rStyle w:val="Hyperlink"/>
          </w:rPr>
          <w:t>10.5281/zenodo.6130155</w:t>
        </w:r>
      </w:hyperlink>
    </w:p>
    <w:p w14:paraId="768AB2E1" w14:textId="77777777" w:rsidR="006326C1" w:rsidRDefault="001023AB">
      <w:pPr>
        <w:pStyle w:val="Bibliography"/>
      </w:pPr>
      <w:bookmarkStart w:id="1743" w:name="ref-matthew_p_hamilton_2021_5646669"/>
      <w:bookmarkEnd w:id="1742"/>
      <w:r>
        <w:t xml:space="preserve">80.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76">
        <w:r>
          <w:rPr>
            <w:rStyle w:val="Hyperlink"/>
          </w:rPr>
          <w:t>10.5281/zenodo.6210978</w:t>
        </w:r>
      </w:hyperlink>
    </w:p>
    <w:p w14:paraId="41FD6084" w14:textId="77777777" w:rsidR="006326C1" w:rsidRDefault="001023AB">
      <w:pPr>
        <w:pStyle w:val="Bibliography"/>
      </w:pPr>
      <w:bookmarkStart w:id="1744" w:name="ref-DVN/HJXYKQ_2021"/>
      <w:bookmarkEnd w:id="1743"/>
      <w:r>
        <w:t xml:space="preserve">81. </w:t>
      </w:r>
      <w:r>
        <w:tab/>
        <w:t xml:space="preserve">Hamilton MP. Synthetic (fake) youth mental health datasets and data dictionaries [Internet]. Harvard </w:t>
      </w:r>
      <w:proofErr w:type="spellStart"/>
      <w:r>
        <w:t>Dataverse</w:t>
      </w:r>
      <w:proofErr w:type="spellEnd"/>
      <w:r>
        <w:t>; 2021. doi:</w:t>
      </w:r>
      <w:hyperlink r:id="rId77">
        <w:r>
          <w:rPr>
            <w:rStyle w:val="Hyperlink"/>
          </w:rPr>
          <w:t>10.7910/DVN/HJXYKQ</w:t>
        </w:r>
      </w:hyperlink>
    </w:p>
    <w:p w14:paraId="306C8EAE" w14:textId="77777777" w:rsidR="006326C1" w:rsidRDefault="001023AB">
      <w:pPr>
        <w:pStyle w:val="Bibliography"/>
      </w:pPr>
      <w:bookmarkStart w:id="1745" w:name="ref-DVN/DKDIB0_2021"/>
      <w:bookmarkEnd w:id="1744"/>
      <w:r>
        <w:t xml:space="preserve">82.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78">
        <w:r>
          <w:rPr>
            <w:rStyle w:val="Hyperlink"/>
          </w:rPr>
          <w:t>10.7910/DVN/DKDIB0</w:t>
        </w:r>
      </w:hyperlink>
    </w:p>
    <w:p w14:paraId="4FAA842C" w14:textId="77777777" w:rsidR="006326C1" w:rsidRDefault="001023AB">
      <w:pPr>
        <w:pStyle w:val="Bibliography"/>
      </w:pPr>
      <w:bookmarkStart w:id="1746" w:name="ref-hamilton_matthew_2022_6129906"/>
      <w:bookmarkEnd w:id="1745"/>
      <w:r>
        <w:t xml:space="preserve">83.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79">
        <w:r>
          <w:rPr>
            <w:rStyle w:val="Hyperlink"/>
          </w:rPr>
          <w:t>10.5281/zenodo.6212704</w:t>
        </w:r>
      </w:hyperlink>
    </w:p>
    <w:p w14:paraId="5B9D7974" w14:textId="77777777" w:rsidR="006326C1" w:rsidRDefault="001023AB">
      <w:pPr>
        <w:pStyle w:val="Bibliography"/>
      </w:pPr>
      <w:bookmarkStart w:id="1747" w:name="ref-hamilton_matthew_2022_6416330"/>
      <w:bookmarkEnd w:id="1746"/>
      <w:r>
        <w:t xml:space="preserve">84.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80">
        <w:r>
          <w:rPr>
            <w:rStyle w:val="Hyperlink"/>
          </w:rPr>
          <w:t>10.5281/zenodo.6416330</w:t>
        </w:r>
      </w:hyperlink>
    </w:p>
    <w:p w14:paraId="43493F71" w14:textId="77777777" w:rsidR="006326C1" w:rsidRDefault="001023AB">
      <w:pPr>
        <w:pStyle w:val="Bibliography"/>
      </w:pPr>
      <w:bookmarkStart w:id="1748" w:name="ref-hamilton_matthew_p_2022_6321821"/>
      <w:bookmarkEnd w:id="1747"/>
      <w:r>
        <w:t xml:space="preserve">85. </w:t>
      </w:r>
      <w:r>
        <w:tab/>
        <w:t xml:space="preserve">Hamilton MP. aqol6dmap_fakes: Generate fake input data for an AQoL-6D mapping study [Internet]. </w:t>
      </w:r>
      <w:proofErr w:type="spellStart"/>
      <w:r>
        <w:t>Zenodo</w:t>
      </w:r>
      <w:proofErr w:type="spellEnd"/>
      <w:r>
        <w:t>; 2022. doi:</w:t>
      </w:r>
      <w:hyperlink r:id="rId81">
        <w:r>
          <w:rPr>
            <w:rStyle w:val="Hyperlink"/>
          </w:rPr>
          <w:t>10.5281/zenodo.6321821</w:t>
        </w:r>
      </w:hyperlink>
    </w:p>
    <w:p w14:paraId="6C13A5E5" w14:textId="77777777" w:rsidR="006326C1" w:rsidRDefault="001023AB">
      <w:pPr>
        <w:pStyle w:val="Bibliography"/>
      </w:pPr>
      <w:bookmarkStart w:id="1749" w:name="ref-hamilton_matthew_2022_6116385"/>
      <w:bookmarkEnd w:id="1748"/>
      <w:r>
        <w:t xml:space="preserve">86.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82">
        <w:r>
          <w:rPr>
            <w:rStyle w:val="Hyperlink"/>
          </w:rPr>
          <w:t>10.5281/zenodo.6116385</w:t>
        </w:r>
      </w:hyperlink>
    </w:p>
    <w:p w14:paraId="48D025D9" w14:textId="77777777" w:rsidR="006326C1" w:rsidRDefault="001023AB">
      <w:pPr>
        <w:pStyle w:val="Bibliography"/>
      </w:pPr>
      <w:bookmarkStart w:id="1750" w:name="ref-matthew_p_hamilton_2022_5976988"/>
      <w:bookmarkEnd w:id="1749"/>
      <w:r>
        <w:t xml:space="preserve">87.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83">
        <w:r>
          <w:rPr>
            <w:rStyle w:val="Hyperlink"/>
          </w:rPr>
          <w:t>10.5281/zenodo.5976988</w:t>
        </w:r>
      </w:hyperlink>
    </w:p>
    <w:p w14:paraId="7448BFC9" w14:textId="77777777" w:rsidR="006326C1" w:rsidRDefault="001023AB">
      <w:pPr>
        <w:pStyle w:val="Bibliography"/>
      </w:pPr>
      <w:bookmarkStart w:id="1751" w:name="ref-RN73"/>
      <w:bookmarkEnd w:id="1750"/>
      <w:r>
        <w:lastRenderedPageBreak/>
        <w:t xml:space="preserve">88. </w:t>
      </w:r>
      <w:r>
        <w:tab/>
        <w:t>Long KM, Meadows GN. Simulation modelling in mental health: A systematic review. Journal of Simulation. 2017; doi:</w:t>
      </w:r>
      <w:hyperlink r:id="rId84">
        <w:r>
          <w:rPr>
            <w:rStyle w:val="Hyperlink"/>
          </w:rPr>
          <w:t>10.1057/s41273-017-0062-0</w:t>
        </w:r>
      </w:hyperlink>
    </w:p>
    <w:p w14:paraId="25F26693" w14:textId="77777777" w:rsidR="006326C1" w:rsidRDefault="001023AB">
      <w:pPr>
        <w:pStyle w:val="Bibliography"/>
      </w:pPr>
      <w:bookmarkStart w:id="1752" w:name="ref-Basu2018"/>
      <w:bookmarkEnd w:id="1751"/>
      <w:r>
        <w:t xml:space="preserve">89. </w:t>
      </w:r>
      <w:r>
        <w:tab/>
        <w:t xml:space="preserve">Clearinghouse C. </w:t>
      </w:r>
      <w:proofErr w:type="spellStart"/>
      <w:r>
        <w:t>Basu</w:t>
      </w:r>
      <w:proofErr w:type="spellEnd"/>
      <w:r>
        <w:t xml:space="preserve">, </w:t>
      </w:r>
      <w:proofErr w:type="spellStart"/>
      <w:r>
        <w:t>kim</w:t>
      </w:r>
      <w:proofErr w:type="spellEnd"/>
      <w:r>
        <w:t xml:space="preserve">: Alcohol use disorder [Internet]. OSF; 2018. Available: </w:t>
      </w:r>
      <w:hyperlink r:id="rId85">
        <w:r>
          <w:rPr>
            <w:rStyle w:val="Hyperlink"/>
          </w:rPr>
          <w:t>osf.io/</w:t>
        </w:r>
        <w:proofErr w:type="spellStart"/>
        <w:r>
          <w:rPr>
            <w:rStyle w:val="Hyperlink"/>
          </w:rPr>
          <w:t>jvayu</w:t>
        </w:r>
        <w:proofErr w:type="spellEnd"/>
      </w:hyperlink>
    </w:p>
    <w:p w14:paraId="5F55E640" w14:textId="77777777" w:rsidR="006326C1" w:rsidRDefault="001023AB">
      <w:pPr>
        <w:pStyle w:val="Bibliography"/>
      </w:pPr>
      <w:bookmarkStart w:id="1753" w:name="ref-OSMC_20xx"/>
      <w:bookmarkEnd w:id="1752"/>
      <w:r>
        <w:t xml:space="preserve">90. </w:t>
      </w:r>
      <w:r>
        <w:tab/>
        <w:t xml:space="preserve">Evaluation of Value C for the, Health R in. Open-source model clearinghouse [Internet]. Tufts Medical Center; Available: </w:t>
      </w:r>
      <w:hyperlink r:id="rId86">
        <w:r>
          <w:rPr>
            <w:rStyle w:val="Hyperlink"/>
          </w:rPr>
          <w:t>http://ghcearegistry.org/orchard/open-source-model-clearinghouse</w:t>
        </w:r>
      </w:hyperlink>
    </w:p>
    <w:p w14:paraId="7D6EFEB6" w14:textId="77777777" w:rsidR="006326C1" w:rsidRDefault="001023AB">
      <w:pPr>
        <w:pStyle w:val="Bibliography"/>
      </w:pPr>
      <w:bookmarkStart w:id="1754" w:name="ref-IVIMDD2022"/>
      <w:bookmarkEnd w:id="1753"/>
      <w:r>
        <w:t xml:space="preserve">91. </w:t>
      </w:r>
      <w:r>
        <w:tab/>
        <w:t xml:space="preserve">Innovation T, Initiative V. IVI-MDD value model [Internet]. 2022. Available: </w:t>
      </w:r>
      <w:hyperlink r:id="rId87">
        <w:r>
          <w:rPr>
            <w:rStyle w:val="Hyperlink"/>
          </w:rPr>
          <w:t>https://www.thevalueinitiative.org/ivi-mdd-value-model/</w:t>
        </w:r>
      </w:hyperlink>
    </w:p>
    <w:p w14:paraId="262E87AD" w14:textId="77777777" w:rsidR="006326C1" w:rsidRDefault="001023AB">
      <w:pPr>
        <w:pStyle w:val="Bibliography"/>
      </w:pPr>
      <w:bookmarkStart w:id="1755" w:name="ref-chalmers2014increase"/>
      <w:bookmarkEnd w:id="1754"/>
      <w:r>
        <w:t xml:space="preserve">92.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14:paraId="6217BF8D" w14:textId="77777777" w:rsidR="006326C1" w:rsidRDefault="001023AB">
      <w:pPr>
        <w:pStyle w:val="Bibliography"/>
      </w:pPr>
      <w:bookmarkStart w:id="1756" w:name="ref-pitt2016economic"/>
      <w:bookmarkEnd w:id="1755"/>
      <w:r>
        <w:t xml:space="preserve">93. </w:t>
      </w:r>
      <w:r>
        <w:tab/>
        <w:t xml:space="preserve">Pitt C, Goodman C, Hanson K. Economic evaluation in global perspective: A bibliometric analysis of the recent literature. Health Economics. Wiley Online Library; 2016;25: 9–28. </w:t>
      </w:r>
    </w:p>
    <w:p w14:paraId="441C7DE8" w14:textId="77777777" w:rsidR="006326C1" w:rsidRDefault="001023AB">
      <w:pPr>
        <w:pStyle w:val="Bibliography"/>
      </w:pPr>
      <w:bookmarkStart w:id="1757" w:name="ref-whiteford_bagheri_2022"/>
      <w:bookmarkEnd w:id="1756"/>
      <w:r>
        <w:t xml:space="preserve">94. </w:t>
      </w:r>
      <w:r>
        <w:tab/>
        <w:t xml:space="preserve">Whiteford H, Bagheri N, </w:t>
      </w:r>
      <w:proofErr w:type="spellStart"/>
      <w:r>
        <w:t>Diminic</w:t>
      </w:r>
      <w:proofErr w:type="spellEnd"/>
      <w:r>
        <w:t xml:space="preserve"> S, </w:t>
      </w:r>
      <w:proofErr w:type="spellStart"/>
      <w:r>
        <w:t>Enticott</w:t>
      </w:r>
      <w:proofErr w:type="spellEnd"/>
      <w:r>
        <w:t xml:space="preserve"> J, Gao CX, Hamilton M, et al. Mental health systems modelling for evidence-informed service reform in </w:t>
      </w:r>
      <w:proofErr w:type="spellStart"/>
      <w:r>
        <w:t>australia</w:t>
      </w:r>
      <w:proofErr w:type="spellEnd"/>
      <w:r>
        <w:t xml:space="preserve"> [Internet]. </w:t>
      </w:r>
      <w:proofErr w:type="spellStart"/>
      <w:r>
        <w:t>PsyArXiv</w:t>
      </w:r>
      <w:proofErr w:type="spellEnd"/>
      <w:r>
        <w:t>; 2022. doi:</w:t>
      </w:r>
      <w:hyperlink r:id="rId88">
        <w:r>
          <w:rPr>
            <w:rStyle w:val="Hyperlink"/>
          </w:rPr>
          <w:t>10.31234/osf.io/</w:t>
        </w:r>
        <w:proofErr w:type="spellStart"/>
        <w:r>
          <w:rPr>
            <w:rStyle w:val="Hyperlink"/>
          </w:rPr>
          <w:t>uqsgy</w:t>
        </w:r>
        <w:proofErr w:type="spellEnd"/>
      </w:hyperlink>
    </w:p>
    <w:p w14:paraId="14170686" w14:textId="77777777" w:rsidR="006326C1" w:rsidRDefault="001023AB">
      <w:pPr>
        <w:pStyle w:val="Bibliography"/>
      </w:pPr>
      <w:bookmarkStart w:id="1758" w:name="ref-Fried2020"/>
      <w:bookmarkEnd w:id="1757"/>
      <w:r>
        <w:t xml:space="preserve">95. </w:t>
      </w:r>
      <w:r>
        <w:tab/>
        <w:t xml:space="preserve">Fried EI, </w:t>
      </w:r>
      <w:proofErr w:type="spellStart"/>
      <w:r>
        <w:t>Robinaugh</w:t>
      </w:r>
      <w:proofErr w:type="spellEnd"/>
      <w:r>
        <w:t xml:space="preserve"> DJ. Systems all the way down: Embracing complexity in mental health research. BMC Medicine. 2020;18: 205. doi:</w:t>
      </w:r>
      <w:hyperlink r:id="rId89">
        <w:r>
          <w:rPr>
            <w:rStyle w:val="Hyperlink"/>
          </w:rPr>
          <w:t>10.1186/s12916-020-01668-w</w:t>
        </w:r>
      </w:hyperlink>
    </w:p>
    <w:p w14:paraId="526202F8" w14:textId="77777777" w:rsidR="006326C1" w:rsidRDefault="001023AB">
      <w:pPr>
        <w:pStyle w:val="Bibliography"/>
      </w:pPr>
      <w:bookmarkStart w:id="1759" w:name="ref-RN2111"/>
      <w:bookmarkEnd w:id="1758"/>
      <w:r>
        <w:t xml:space="preserve">96. </w:t>
      </w:r>
      <w:r>
        <w:tab/>
      </w:r>
      <w:proofErr w:type="spellStart"/>
      <w:r>
        <w:t>Langellier</w:t>
      </w:r>
      <w:proofErr w:type="spellEnd"/>
      <w:r>
        <w:t xml:space="preserve"> BA, Yang Y, </w:t>
      </w:r>
      <w:proofErr w:type="spellStart"/>
      <w:r>
        <w:t>Purtle</w:t>
      </w:r>
      <w:proofErr w:type="spellEnd"/>
      <w:r>
        <w:t xml:space="preserve"> J, Nelson KL, Stankov I, Diez Roux AV. Complex systems approaches to understand drivers of mental health and inform mental health policy: A systematic review. Administration And Policy </w:t>
      </w:r>
      <w:proofErr w:type="gramStart"/>
      <w:r>
        <w:t>In</w:t>
      </w:r>
      <w:proofErr w:type="gramEnd"/>
      <w:r>
        <w:t xml:space="preserve"> Mental Health. 2018; doi:</w:t>
      </w:r>
      <w:hyperlink r:id="rId90">
        <w:r>
          <w:rPr>
            <w:rStyle w:val="Hyperlink"/>
          </w:rPr>
          <w:t>10.1007/s10488-018-0887-5</w:t>
        </w:r>
      </w:hyperlink>
    </w:p>
    <w:p w14:paraId="1518B817" w14:textId="77777777" w:rsidR="006326C1" w:rsidRDefault="001023AB">
      <w:pPr>
        <w:pStyle w:val="Bibliography"/>
      </w:pPr>
      <w:bookmarkStart w:id="1760" w:name="ref-RN26"/>
      <w:bookmarkEnd w:id="1759"/>
      <w:r>
        <w:t xml:space="preserve">97. </w:t>
      </w:r>
      <w:r>
        <w:tab/>
      </w:r>
      <w:proofErr w:type="spellStart"/>
      <w:r>
        <w:t>Jorm</w:t>
      </w:r>
      <w:proofErr w:type="spellEnd"/>
      <w:r>
        <w:t xml:space="preserve"> AF, Patten SB, </w:t>
      </w:r>
      <w:proofErr w:type="spellStart"/>
      <w:r>
        <w:t>Brugha</w:t>
      </w:r>
      <w:proofErr w:type="spellEnd"/>
      <w:r>
        <w:t xml:space="preserve"> TS, </w:t>
      </w:r>
      <w:proofErr w:type="spellStart"/>
      <w:r>
        <w:t>Mojtabai</w:t>
      </w:r>
      <w:proofErr w:type="spellEnd"/>
      <w:r>
        <w:t xml:space="preserve"> R. Has increased provision of treatment reduced the prevalence of common mental disorders? Review of the evidence from four countries. World </w:t>
      </w:r>
      <w:proofErr w:type="gramStart"/>
      <w:r>
        <w:t>psychiatry :</w:t>
      </w:r>
      <w:proofErr w:type="gramEnd"/>
      <w:r>
        <w:t xml:space="preserve"> official journal of the World Psychiatric Association (WPA). 2017;16: 90–99. doi:</w:t>
      </w:r>
      <w:hyperlink r:id="rId91">
        <w:r>
          <w:rPr>
            <w:rStyle w:val="Hyperlink"/>
          </w:rPr>
          <w:t>10.1002/wps.20388</w:t>
        </w:r>
      </w:hyperlink>
    </w:p>
    <w:p w14:paraId="705B1595" w14:textId="77777777" w:rsidR="006326C1" w:rsidRDefault="001023AB">
      <w:pPr>
        <w:pStyle w:val="Bibliography"/>
      </w:pPr>
      <w:bookmarkStart w:id="1761" w:name="ref-RN42"/>
      <w:bookmarkEnd w:id="1760"/>
      <w:r>
        <w:t xml:space="preserve">98. </w:t>
      </w:r>
      <w:r>
        <w:tab/>
      </w:r>
      <w:proofErr w:type="spellStart"/>
      <w:r>
        <w:t>Furst</w:t>
      </w:r>
      <w:proofErr w:type="spellEnd"/>
      <w:r>
        <w:t xml:space="preserve"> MA, </w:t>
      </w:r>
      <w:proofErr w:type="spellStart"/>
      <w:r>
        <w:t>Gandré</w:t>
      </w:r>
      <w:proofErr w:type="spellEnd"/>
      <w:r>
        <w:t xml:space="preserve"> C, Romero López-</w:t>
      </w:r>
      <w:proofErr w:type="spellStart"/>
      <w:r>
        <w:t>Alberca</w:t>
      </w:r>
      <w:proofErr w:type="spellEnd"/>
      <w:r>
        <w:t xml:space="preserve"> C, Salvador-</w:t>
      </w:r>
      <w:proofErr w:type="spellStart"/>
      <w:r>
        <w:t>Carulla</w:t>
      </w:r>
      <w:proofErr w:type="spellEnd"/>
      <w:r>
        <w:t xml:space="preserve"> L. Healthcare ecosystems research in mental health: A scoping review of methods to describe the context of local care delivery. BMC Health Services Research. 2019;19: 173. doi:</w:t>
      </w:r>
      <w:hyperlink r:id="rId92">
        <w:r>
          <w:rPr>
            <w:rStyle w:val="Hyperlink"/>
          </w:rPr>
          <w:t>10.1186/s12913-019-4005-5</w:t>
        </w:r>
      </w:hyperlink>
    </w:p>
    <w:p w14:paraId="7157DD0D" w14:textId="77777777" w:rsidR="006326C1" w:rsidRDefault="001023AB">
      <w:pPr>
        <w:pStyle w:val="Bibliography"/>
      </w:pPr>
      <w:bookmarkStart w:id="1762" w:name="ref-RN43"/>
      <w:bookmarkEnd w:id="1761"/>
      <w:r>
        <w:t xml:space="preserve">99. </w:t>
      </w:r>
      <w:r>
        <w:tab/>
      </w:r>
      <w:proofErr w:type="spellStart"/>
      <w:r>
        <w:t>Alegría</w:t>
      </w:r>
      <w:proofErr w:type="spellEnd"/>
      <w:r>
        <w:t xml:space="preserve"> M, </w:t>
      </w:r>
      <w:proofErr w:type="spellStart"/>
      <w:r>
        <w:t>NeMoyer</w:t>
      </w:r>
      <w:proofErr w:type="spellEnd"/>
      <w:r>
        <w:t xml:space="preserve"> A, </w:t>
      </w:r>
      <w:proofErr w:type="spellStart"/>
      <w:r>
        <w:t>Falgàs</w:t>
      </w:r>
      <w:proofErr w:type="spellEnd"/>
      <w:r>
        <w:t xml:space="preserve"> </w:t>
      </w:r>
      <w:proofErr w:type="spellStart"/>
      <w:r>
        <w:t>Bagué</w:t>
      </w:r>
      <w:proofErr w:type="spellEnd"/>
      <w:r>
        <w:t xml:space="preserve"> I, Wang Y, Alvarez K. Social determinants of mental health: Where we are and where we need to go. Current Psychiatry Reports. 2018;20: 95–95. doi:</w:t>
      </w:r>
      <w:hyperlink r:id="rId93">
        <w:r>
          <w:rPr>
            <w:rStyle w:val="Hyperlink"/>
          </w:rPr>
          <w:t>10.1007/s11920-018-0969-9</w:t>
        </w:r>
      </w:hyperlink>
    </w:p>
    <w:p w14:paraId="52C83987" w14:textId="77777777" w:rsidR="006326C1" w:rsidRDefault="001023AB">
      <w:pPr>
        <w:pStyle w:val="Bibliography"/>
      </w:pPr>
      <w:bookmarkStart w:id="1763" w:name="ref-craig2018taking"/>
      <w:bookmarkEnd w:id="1762"/>
      <w:r>
        <w:t xml:space="preserve">100.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bookmarkEnd w:id="1620"/>
    <w:bookmarkEnd w:id="1622"/>
    <w:bookmarkEnd w:id="1763"/>
    <w:p w14:paraId="6653C8FB" w14:textId="77777777" w:rsidR="006326C1" w:rsidRDefault="006326C1"/>
    <w:sectPr w:rsidR="006326C1">
      <w:footerReference w:type="even" r:id="rId94"/>
      <w:footerReference w:type="default" r:id="rId95"/>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Cathy Mihalopoulos" w:date="2023-02-08T12:12:00Z" w:initials="CM">
    <w:p w14:paraId="1E04391B" w14:textId="4C319B20" w:rsidR="00620BA4" w:rsidRDefault="00620BA4">
      <w:pPr>
        <w:pStyle w:val="CommentText"/>
      </w:pPr>
      <w:r>
        <w:rPr>
          <w:rStyle w:val="CommentReference"/>
        </w:rPr>
        <w:annotationRef/>
      </w:r>
      <w:r>
        <w:t xml:space="preserve">This is the application – maybe </w:t>
      </w:r>
      <w:proofErr w:type="spellStart"/>
      <w:r>
        <w:t>removefrom</w:t>
      </w:r>
      <w:proofErr w:type="spellEnd"/>
      <w:r>
        <w:t xml:space="preserve"> here.</w:t>
      </w:r>
    </w:p>
  </w:comment>
  <w:comment w:id="24" w:author="Matthew Hamilton" w:date="2023-04-03T15:58:00Z" w:initials="MH">
    <w:p w14:paraId="4DF8DA20" w14:textId="666259FB" w:rsidR="0016293A" w:rsidRDefault="0016293A">
      <w:pPr>
        <w:pStyle w:val="CommentText"/>
      </w:pPr>
      <w:r>
        <w:rPr>
          <w:rStyle w:val="CommentReference"/>
        </w:rPr>
        <w:annotationRef/>
      </w:r>
      <w:r>
        <w:t>REWRITE</w:t>
      </w:r>
    </w:p>
  </w:comment>
  <w:comment w:id="64" w:author="Matthew Hamilton" w:date="2023-04-11T17:30:00Z" w:initials="MH">
    <w:p w14:paraId="5DB62818" w14:textId="77777777" w:rsidR="00B3168A" w:rsidRDefault="00B3168A">
      <w:pPr>
        <w:pStyle w:val="CommentText"/>
      </w:pPr>
      <w:r>
        <w:rPr>
          <w:rStyle w:val="CommentReference"/>
        </w:rPr>
        <w:annotationRef/>
      </w:r>
      <w:r>
        <w:t>Also:</w:t>
      </w:r>
    </w:p>
    <w:p w14:paraId="1EC3B96F" w14:textId="29C21BBD" w:rsidR="00B3168A" w:rsidRDefault="00000000">
      <w:pPr>
        <w:pStyle w:val="CommentText"/>
      </w:pPr>
      <w:hyperlink r:id="rId1" w:tgtFrame="_blank" w:tooltip="Persistent link using digital object identifier" w:history="1">
        <w:r w:rsidR="00B3168A">
          <w:rPr>
            <w:rStyle w:val="anchor-text"/>
            <w:rFonts w:ascii="Arial" w:hAnsi="Arial" w:cs="Arial"/>
            <w:color w:val="007398"/>
            <w:sz w:val="21"/>
            <w:szCs w:val="21"/>
          </w:rPr>
          <w:t>https://doi.org/10.1016/j.epidem.2022.100570</w:t>
        </w:r>
      </w:hyperlink>
    </w:p>
    <w:p w14:paraId="16AED956" w14:textId="753E64EF" w:rsidR="00B15D01" w:rsidRDefault="00B15D01">
      <w:pPr>
        <w:pStyle w:val="CommentText"/>
      </w:pPr>
      <w:r>
        <w:t>And:</w:t>
      </w:r>
    </w:p>
    <w:p w14:paraId="75B31849" w14:textId="502A6640" w:rsidR="00B15D01" w:rsidRDefault="00000000">
      <w:pPr>
        <w:pStyle w:val="CommentText"/>
      </w:pPr>
      <w:hyperlink r:id="rId2" w:tgtFrame="_new" w:history="1">
        <w:r w:rsidR="00B15D01">
          <w:rPr>
            <w:rStyle w:val="Hyperlink"/>
            <w:rFonts w:ascii="Helvetica Neue" w:hAnsi="Helvetica Neue"/>
            <w:color w:val="2A6EBB"/>
            <w:sz w:val="26"/>
            <w:szCs w:val="26"/>
          </w:rPr>
          <w:t>http://dx.doi.org/10.1136/bmjgh-2021-006827</w:t>
        </w:r>
      </w:hyperlink>
    </w:p>
    <w:p w14:paraId="05A183E3" w14:textId="77777777" w:rsidR="00B15D01" w:rsidRDefault="00B15D01">
      <w:pPr>
        <w:pStyle w:val="CommentText"/>
      </w:pPr>
    </w:p>
    <w:p w14:paraId="60A4BF7E" w14:textId="7690741F" w:rsidR="00B3168A" w:rsidRDefault="00B3168A">
      <w:pPr>
        <w:pStyle w:val="CommentText"/>
      </w:pPr>
    </w:p>
  </w:comment>
  <w:comment w:id="86" w:author="Matthew Hamilton" w:date="2023-04-04T18:08:00Z" w:initials="MH">
    <w:p w14:paraId="0C9DB77D" w14:textId="7768A1BE" w:rsidR="003105E4" w:rsidRDefault="003105E4">
      <w:pPr>
        <w:pStyle w:val="CommentText"/>
      </w:pPr>
      <w:r>
        <w:rPr>
          <w:rStyle w:val="CommentReference"/>
        </w:rPr>
        <w:annotationRef/>
      </w:r>
      <w:r>
        <w:t>Wagstaff</w:t>
      </w:r>
    </w:p>
  </w:comment>
  <w:comment w:id="141" w:author="Matthew Hamilton" w:date="2023-04-11T17:30:00Z" w:initials="MH">
    <w:p w14:paraId="0DB5A3A8" w14:textId="77777777" w:rsidR="00985C56" w:rsidRDefault="00985C56" w:rsidP="00985C56">
      <w:pPr>
        <w:pStyle w:val="CommentText"/>
      </w:pPr>
      <w:r>
        <w:rPr>
          <w:rStyle w:val="CommentReference"/>
        </w:rPr>
        <w:annotationRef/>
      </w:r>
      <w:r>
        <w:t>Also:</w:t>
      </w:r>
    </w:p>
    <w:p w14:paraId="0C5418A2" w14:textId="77777777" w:rsidR="00985C56" w:rsidRDefault="00000000" w:rsidP="00985C56">
      <w:pPr>
        <w:pStyle w:val="CommentText"/>
      </w:pPr>
      <w:hyperlink r:id="rId3" w:tgtFrame="_blank" w:tooltip="Persistent link using digital object identifier" w:history="1">
        <w:r w:rsidR="00985C56">
          <w:rPr>
            <w:rStyle w:val="anchor-text"/>
            <w:rFonts w:ascii="Arial" w:hAnsi="Arial" w:cs="Arial"/>
            <w:color w:val="007398"/>
            <w:sz w:val="21"/>
            <w:szCs w:val="21"/>
          </w:rPr>
          <w:t>https://doi.org/10.1016/j.epidem.2022.100570</w:t>
        </w:r>
      </w:hyperlink>
    </w:p>
    <w:p w14:paraId="1141C5F6" w14:textId="77777777" w:rsidR="00985C56" w:rsidRDefault="00985C56" w:rsidP="00985C56">
      <w:pPr>
        <w:pStyle w:val="CommentText"/>
      </w:pPr>
      <w:r>
        <w:t>And:</w:t>
      </w:r>
    </w:p>
    <w:p w14:paraId="2354304E" w14:textId="77777777" w:rsidR="00985C56" w:rsidRDefault="00000000" w:rsidP="00985C56">
      <w:pPr>
        <w:pStyle w:val="CommentText"/>
        <w:rPr>
          <w:rStyle w:val="Hyperlink"/>
          <w:rFonts w:ascii="Helvetica Neue" w:hAnsi="Helvetica Neue"/>
          <w:color w:val="2A6EBB"/>
          <w:sz w:val="26"/>
          <w:szCs w:val="26"/>
        </w:rPr>
      </w:pPr>
      <w:hyperlink r:id="rId4" w:tgtFrame="_new" w:history="1">
        <w:r w:rsidR="00985C56">
          <w:rPr>
            <w:rStyle w:val="Hyperlink"/>
            <w:rFonts w:ascii="Helvetica Neue" w:hAnsi="Helvetica Neue"/>
            <w:color w:val="2A6EBB"/>
            <w:sz w:val="26"/>
            <w:szCs w:val="26"/>
          </w:rPr>
          <w:t>http://dx.doi.org/10.1136/bmjgh-2021-006827</w:t>
        </w:r>
      </w:hyperlink>
    </w:p>
    <w:p w14:paraId="6FCDF42E" w14:textId="77777777" w:rsidR="00985C56" w:rsidRDefault="00985C56" w:rsidP="00985C56">
      <w:pPr>
        <w:pStyle w:val="CommentText"/>
        <w:rPr>
          <w:rStyle w:val="Hyperlink"/>
          <w:rFonts w:ascii="Helvetica Neue" w:hAnsi="Helvetica Neue"/>
          <w:color w:val="2A6EBB"/>
          <w:sz w:val="26"/>
          <w:szCs w:val="26"/>
        </w:rPr>
      </w:pPr>
    </w:p>
    <w:p w14:paraId="4B1D6C5D" w14:textId="77777777" w:rsidR="00985C56" w:rsidRDefault="00985C56" w:rsidP="00985C56">
      <w:pPr>
        <w:pStyle w:val="CommentText"/>
        <w:rPr>
          <w:rStyle w:val="Hyperlink"/>
          <w:rFonts w:ascii="Helvetica Neue" w:hAnsi="Helvetica Neue"/>
          <w:color w:val="2A6EBB"/>
          <w:sz w:val="26"/>
          <w:szCs w:val="26"/>
        </w:rPr>
      </w:pPr>
      <w:r>
        <w:rPr>
          <w:rStyle w:val="Hyperlink"/>
          <w:rFonts w:ascii="Helvetica Neue" w:hAnsi="Helvetica Neue"/>
          <w:color w:val="2A6EBB"/>
          <w:sz w:val="26"/>
          <w:szCs w:val="26"/>
        </w:rPr>
        <w:t>IMPORTANT OTHER REF:</w:t>
      </w:r>
    </w:p>
    <w:p w14:paraId="42D31C1A" w14:textId="77777777" w:rsidR="00985C56" w:rsidRDefault="00000000" w:rsidP="00985C56">
      <w:pPr>
        <w:pStyle w:val="CommentText"/>
      </w:pPr>
      <w:hyperlink r:id="rId5" w:tgtFrame="_blank" w:history="1">
        <w:r w:rsidR="00985C56">
          <w:rPr>
            <w:rStyle w:val="Hyperlink"/>
            <w:rFonts w:ascii="Helvetica Neue" w:hAnsi="Helvetica Neue"/>
            <w:color w:val="4C2C92"/>
          </w:rPr>
          <w:t>10.1098/r</w:t>
        </w:r>
        <w:r w:rsidR="00985C56">
          <w:rPr>
            <w:rStyle w:val="Hyperlink"/>
            <w:rFonts w:ascii="Helvetica Neue" w:hAnsi="Helvetica Neue"/>
            <w:color w:val="4C2C92"/>
          </w:rPr>
          <w:t>s</w:t>
        </w:r>
        <w:r w:rsidR="00985C56">
          <w:rPr>
            <w:rStyle w:val="Hyperlink"/>
            <w:rFonts w:ascii="Helvetica Neue" w:hAnsi="Helvetica Neue"/>
            <w:color w:val="4C2C92"/>
          </w:rPr>
          <w:t>os.172096</w:t>
        </w:r>
      </w:hyperlink>
    </w:p>
    <w:p w14:paraId="37E9F600" w14:textId="77777777" w:rsidR="00985C56" w:rsidRDefault="00985C56" w:rsidP="00985C56">
      <w:pPr>
        <w:pStyle w:val="CommentText"/>
      </w:pPr>
    </w:p>
    <w:p w14:paraId="258F2EB3" w14:textId="77777777" w:rsidR="00985C56" w:rsidRDefault="00985C56" w:rsidP="00985C56">
      <w:pPr>
        <w:pStyle w:val="CommentText"/>
      </w:pPr>
    </w:p>
  </w:comment>
  <w:comment w:id="175" w:author="Cathy Mihalopoulos" w:date="2023-02-08T13:25:00Z" w:initials="CM">
    <w:p w14:paraId="78622E10" w14:textId="19C45D0B" w:rsidR="002E6C49" w:rsidRDefault="002E6C49">
      <w:pPr>
        <w:pStyle w:val="CommentText"/>
      </w:pPr>
      <w:r>
        <w:rPr>
          <w:rStyle w:val="CommentReference"/>
        </w:rPr>
        <w:annotationRef/>
      </w:r>
      <w:r>
        <w:t>Might want to start with what health economics models actually are.</w:t>
      </w:r>
    </w:p>
  </w:comment>
  <w:comment w:id="216" w:author="Cathy Mihalopoulos" w:date="2023-02-08T13:35:00Z" w:initials="CM">
    <w:p w14:paraId="1D322DB7" w14:textId="2DF76E74" w:rsidR="002E6C49" w:rsidRDefault="002E6C49">
      <w:pPr>
        <w:pStyle w:val="CommentText"/>
      </w:pPr>
      <w:r>
        <w:rPr>
          <w:rStyle w:val="CommentReference"/>
        </w:rPr>
        <w:annotationRef/>
      </w:r>
      <w:r>
        <w:t>Wording? Is this sentence missing the words “required for”</w:t>
      </w:r>
    </w:p>
  </w:comment>
  <w:comment w:id="217" w:author="Cathy Mihalopoulos" w:date="2023-02-08T13:36:00Z" w:initials="CM">
    <w:p w14:paraId="34119FC0" w14:textId="42202019" w:rsidR="002E6C49" w:rsidRDefault="002E6C49">
      <w:pPr>
        <w:pStyle w:val="CommentText"/>
      </w:pPr>
      <w:r>
        <w:rPr>
          <w:rStyle w:val="CommentReference"/>
        </w:rPr>
        <w:annotationRef/>
      </w:r>
      <w:r>
        <w:t>Also built in software that makes such sharing difficult (</w:t>
      </w:r>
      <w:proofErr w:type="gramStart"/>
      <w:r>
        <w:t>e.g.</w:t>
      </w:r>
      <w:proofErr w:type="gramEnd"/>
      <w:r>
        <w:t xml:space="preserve"> </w:t>
      </w:r>
      <w:proofErr w:type="spellStart"/>
      <w:r>
        <w:t>Treeage</w:t>
      </w:r>
      <w:proofErr w:type="spellEnd"/>
      <w:r>
        <w:t xml:space="preserve">??). </w:t>
      </w:r>
      <w:proofErr w:type="gramStart"/>
      <w:r>
        <w:t>Furthermore</w:t>
      </w:r>
      <w:proofErr w:type="gramEnd"/>
      <w:r>
        <w:t xml:space="preserve"> the </w:t>
      </w:r>
      <w:proofErr w:type="spellStart"/>
      <w:r>
        <w:t>parameers</w:t>
      </w:r>
      <w:proofErr w:type="spellEnd"/>
      <w:r>
        <w:t xml:space="preserve"> may use confidential data so then the whole model is confidential. Need to </w:t>
      </w:r>
      <w:proofErr w:type="spellStart"/>
      <w:r>
        <w:t>seprate</w:t>
      </w:r>
      <w:proofErr w:type="spellEnd"/>
      <w:r>
        <w:t xml:space="preserve"> the architecture of the model (how the parameters interact with </w:t>
      </w:r>
      <w:proofErr w:type="spellStart"/>
      <w:r>
        <w:t>eachother</w:t>
      </w:r>
      <w:proofErr w:type="spellEnd"/>
      <w:r>
        <w:t>) to the data used to populate the model.</w:t>
      </w:r>
    </w:p>
  </w:comment>
  <w:comment w:id="218" w:author="Cathy Mihalopoulos" w:date="2023-02-08T13:37:00Z" w:initials="CM">
    <w:p w14:paraId="5ECBFBA5" w14:textId="4A49D07E" w:rsidR="002E6C49" w:rsidRDefault="002E6C49">
      <w:pPr>
        <w:pStyle w:val="CommentText"/>
      </w:pPr>
      <w:r>
        <w:rPr>
          <w:rStyle w:val="CommentReference"/>
        </w:rPr>
        <w:annotationRef/>
      </w:r>
      <w:r>
        <w:t xml:space="preserve">? unclear what you mean here? A model is an inanimate object? Consider rewording. </w:t>
      </w:r>
    </w:p>
  </w:comment>
  <w:comment w:id="231" w:author="Cathy Mihalopoulos" w:date="2023-02-08T13:44:00Z" w:initials="CM">
    <w:p w14:paraId="28DF37AE" w14:textId="7D6B9D37" w:rsidR="002E6C49" w:rsidRDefault="002E6C49">
      <w:pPr>
        <w:pStyle w:val="CommentText"/>
      </w:pPr>
      <w:r>
        <w:rPr>
          <w:rStyle w:val="CommentReference"/>
        </w:rPr>
        <w:annotationRef/>
      </w:r>
      <w:r>
        <w:t xml:space="preserve">Give some </w:t>
      </w:r>
      <w:proofErr w:type="gramStart"/>
      <w:r>
        <w:t>e.g.</w:t>
      </w:r>
      <w:proofErr w:type="gramEnd"/>
      <w:r>
        <w:t xml:space="preserve"> as to what a module might be.</w:t>
      </w:r>
    </w:p>
  </w:comment>
  <w:comment w:id="450" w:author="Matthew Hamilton" w:date="2023-04-13T15:21:00Z" w:initials="MH">
    <w:p w14:paraId="73AB4132" w14:textId="5FB8AD63" w:rsidR="00683C10" w:rsidRDefault="00683C10">
      <w:pPr>
        <w:pStyle w:val="CommentText"/>
      </w:pPr>
      <w:r>
        <w:rPr>
          <w:rStyle w:val="CommentReference"/>
        </w:rPr>
        <w:annotationRef/>
      </w:r>
      <w:r>
        <w:t>Many of these responsibilities extend to funders and users too</w:t>
      </w:r>
    </w:p>
  </w:comment>
  <w:comment w:id="493" w:author="Matthew Hamilton" w:date="2023-04-13T15:07:00Z" w:initials="MH">
    <w:p w14:paraId="7B27D6F2" w14:textId="11F04787" w:rsidR="00CF6565" w:rsidRDefault="00CF6565">
      <w:pPr>
        <w:pStyle w:val="CommentText"/>
      </w:pPr>
      <w:r>
        <w:rPr>
          <w:rStyle w:val="CommentReference"/>
        </w:rPr>
        <w:annotationRef/>
      </w:r>
      <w:r>
        <w:t>Check</w:t>
      </w:r>
    </w:p>
  </w:comment>
  <w:comment w:id="510" w:author="Matthew Hamilton" w:date="2023-04-13T15:07:00Z" w:initials="MH">
    <w:p w14:paraId="1C2E07AB" w14:textId="77777777" w:rsidR="0014725F" w:rsidRDefault="0014725F" w:rsidP="0014725F">
      <w:pPr>
        <w:pStyle w:val="CommentText"/>
      </w:pPr>
      <w:r>
        <w:rPr>
          <w:rStyle w:val="CommentReference"/>
        </w:rPr>
        <w:annotationRef/>
      </w:r>
      <w:r>
        <w:t>Check</w:t>
      </w:r>
    </w:p>
  </w:comment>
  <w:comment w:id="518" w:author="Matthew Hamilton" w:date="2023-04-03T14:38:00Z" w:initials="MH">
    <w:p w14:paraId="760DA29C" w14:textId="77777777" w:rsidR="004C196E" w:rsidRDefault="004C196E" w:rsidP="004C196E">
      <w:pPr>
        <w:pStyle w:val="CommentText"/>
      </w:pPr>
      <w:r>
        <w:rPr>
          <w:rStyle w:val="CommentReference"/>
        </w:rPr>
        <w:annotationRef/>
      </w:r>
      <w:r>
        <w:t xml:space="preserve">In discussion, refer to </w:t>
      </w:r>
      <w:hyperlink r:id="rId6" w:history="1">
        <w:r>
          <w:rPr>
            <w:rStyle w:val="Hyperlink"/>
            <w:rFonts w:ascii="Roboto" w:hAnsi="Roboto"/>
            <w:color w:val="595959"/>
            <w:sz w:val="15"/>
            <w:szCs w:val="15"/>
          </w:rPr>
          <w:t>DOI: 10.1126/</w:t>
        </w:r>
        <w:proofErr w:type="gramStart"/>
        <w:r>
          <w:rPr>
            <w:rStyle w:val="Hyperlink"/>
            <w:rFonts w:ascii="Roboto" w:hAnsi="Roboto"/>
            <w:color w:val="595959"/>
            <w:sz w:val="15"/>
            <w:szCs w:val="15"/>
          </w:rPr>
          <w:t>scitran</w:t>
        </w:r>
        <w:r>
          <w:rPr>
            <w:rStyle w:val="Hyperlink"/>
            <w:rFonts w:ascii="Roboto" w:hAnsi="Roboto"/>
            <w:color w:val="595959"/>
            <w:sz w:val="15"/>
            <w:szCs w:val="15"/>
          </w:rPr>
          <w:t>s</w:t>
        </w:r>
        <w:r>
          <w:rPr>
            <w:rStyle w:val="Hyperlink"/>
            <w:rFonts w:ascii="Roboto" w:hAnsi="Roboto"/>
            <w:color w:val="595959"/>
            <w:sz w:val="15"/>
            <w:szCs w:val="15"/>
          </w:rPr>
          <w:t>lme</w:t>
        </w:r>
        <w:r>
          <w:rPr>
            <w:rStyle w:val="Hyperlink"/>
            <w:rFonts w:ascii="Roboto" w:hAnsi="Roboto"/>
            <w:color w:val="595959"/>
            <w:sz w:val="15"/>
            <w:szCs w:val="15"/>
          </w:rPr>
          <w:t>d</w:t>
        </w:r>
        <w:r>
          <w:rPr>
            <w:rStyle w:val="Hyperlink"/>
            <w:rFonts w:ascii="Roboto" w:hAnsi="Roboto"/>
            <w:color w:val="595959"/>
            <w:sz w:val="15"/>
            <w:szCs w:val="15"/>
          </w:rPr>
          <w:t>.abb</w:t>
        </w:r>
        <w:proofErr w:type="gramEnd"/>
        <w:r>
          <w:rPr>
            <w:rStyle w:val="Hyperlink"/>
            <w:rFonts w:ascii="Roboto" w:hAnsi="Roboto"/>
            <w:color w:val="595959"/>
            <w:sz w:val="15"/>
            <w:szCs w:val="15"/>
          </w:rPr>
          <w:t>165</w:t>
        </w:r>
      </w:hyperlink>
    </w:p>
  </w:comment>
  <w:comment w:id="519" w:author="Matthew Hamilton" w:date="2023-04-03T16:12:00Z" w:initials="MH">
    <w:p w14:paraId="042440DF" w14:textId="77777777" w:rsidR="004C196E" w:rsidRDefault="004C196E" w:rsidP="004C196E">
      <w:pPr>
        <w:pStyle w:val="CommentText"/>
      </w:pPr>
      <w:r>
        <w:rPr>
          <w:rStyle w:val="CommentReference"/>
        </w:rPr>
        <w:annotationRef/>
      </w:r>
      <w:r>
        <w:t>Add Sampson ref</w:t>
      </w:r>
    </w:p>
  </w:comment>
  <w:comment w:id="536" w:author="Matthew Hamilton" w:date="2023-04-04T11:04:00Z" w:initials="MH">
    <w:p w14:paraId="660E0EDE" w14:textId="77777777" w:rsidR="009C13AB" w:rsidRDefault="009C13AB" w:rsidP="009C13AB">
      <w:pPr>
        <w:pStyle w:val="CommentText"/>
      </w:pPr>
      <w:r>
        <w:rPr>
          <w:rStyle w:val="CommentReference"/>
        </w:rPr>
        <w:annotationRef/>
      </w:r>
      <w:r w:rsidRPr="00706BA5">
        <w:t>https://link.springer.com/article/10.2165/11313670-000000000-00000</w:t>
      </w:r>
    </w:p>
  </w:comment>
  <w:comment w:id="543" w:author="Matthew Hamilton" w:date="2023-04-03T15:22:00Z" w:initials="MH">
    <w:p w14:paraId="51DA7838" w14:textId="77777777" w:rsidR="0014725F" w:rsidRDefault="0014725F" w:rsidP="0014725F">
      <w:pPr>
        <w:pStyle w:val="CommentText"/>
      </w:pPr>
      <w:r>
        <w:rPr>
          <w:rStyle w:val="CommentReference"/>
        </w:rPr>
        <w:annotationRef/>
      </w:r>
      <w:proofErr w:type="gramStart"/>
      <w:r>
        <w:t>Add :</w:t>
      </w:r>
      <w:proofErr w:type="gramEnd"/>
    </w:p>
    <w:p w14:paraId="4542ED56" w14:textId="77777777" w:rsidR="0014725F" w:rsidRDefault="0014725F" w:rsidP="0014725F">
      <w:pPr>
        <w:pStyle w:val="CommentText"/>
      </w:pPr>
    </w:p>
    <w:p w14:paraId="3397D2C9" w14:textId="77777777" w:rsidR="0014725F" w:rsidRDefault="0014725F" w:rsidP="0014725F">
      <w:pPr>
        <w:pStyle w:val="CommentText"/>
      </w:pPr>
      <w:r>
        <w:t>Garcia-</w:t>
      </w:r>
      <w:proofErr w:type="spellStart"/>
      <w:r>
        <w:t>Mochon</w:t>
      </w:r>
      <w:proofErr w:type="spellEnd"/>
    </w:p>
  </w:comment>
  <w:comment w:id="551" w:author="Matthew Hamilton" w:date="2023-04-03T15:26:00Z" w:initials="MH">
    <w:p w14:paraId="7DD96AC6" w14:textId="77777777" w:rsidR="004C196E" w:rsidRDefault="004C196E" w:rsidP="004C196E">
      <w:pPr>
        <w:pStyle w:val="CommentText"/>
      </w:pPr>
      <w:r>
        <w:rPr>
          <w:rStyle w:val="CommentReference"/>
        </w:rPr>
        <w:annotationRef/>
      </w:r>
      <w:r w:rsidRPr="00273EB4">
        <w:t>@Pouwels2022</w:t>
      </w:r>
    </w:p>
  </w:comment>
  <w:comment w:id="725" w:author="Matthew Hamilton" w:date="2023-04-13T18:01:00Z" w:initials="MH">
    <w:p w14:paraId="3C409384" w14:textId="325C0D76" w:rsidR="005F11EC" w:rsidRDefault="005F11EC">
      <w:pPr>
        <w:pStyle w:val="CommentText"/>
      </w:pPr>
      <w:r>
        <w:rPr>
          <w:rStyle w:val="CommentReference"/>
        </w:rPr>
        <w:annotationRef/>
      </w:r>
      <w:r>
        <w:t>Transparency – ethical public health modelling</w:t>
      </w:r>
    </w:p>
  </w:comment>
  <w:comment w:id="793" w:author="Matthew Hamilton" w:date="2023-04-13T18:05:00Z" w:initials="MH">
    <w:p w14:paraId="23742777" w14:textId="126A0346" w:rsidR="00BC4635" w:rsidRDefault="00BC4635">
      <w:pPr>
        <w:pStyle w:val="CommentText"/>
      </w:pPr>
      <w:r>
        <w:rPr>
          <w:rStyle w:val="CommentReference"/>
        </w:rPr>
        <w:annotationRef/>
      </w:r>
      <w:r>
        <w:t>Add multiple guideline refs here</w:t>
      </w:r>
    </w:p>
  </w:comment>
  <w:comment w:id="885" w:author="Matthew Hamilton" w:date="2023-04-13T17:30:00Z" w:initials="MH">
    <w:p w14:paraId="79C78E4C" w14:textId="16904257" w:rsidR="006D449B" w:rsidRDefault="006D449B">
      <w:pPr>
        <w:pStyle w:val="CommentText"/>
      </w:pPr>
      <w:r>
        <w:rPr>
          <w:rStyle w:val="CommentReference"/>
        </w:rPr>
        <w:annotationRef/>
      </w:r>
      <w:r>
        <w:t>Add REF</w:t>
      </w:r>
    </w:p>
  </w:comment>
  <w:comment w:id="981" w:author="Cathy Mihalopoulos" w:date="2023-02-08T13:37:00Z" w:initials="CM">
    <w:p w14:paraId="139E44EA" w14:textId="77777777" w:rsidR="00F21A13" w:rsidRDefault="00F21A13" w:rsidP="00F21A13">
      <w:pPr>
        <w:pStyle w:val="CommentText"/>
      </w:pPr>
      <w:r>
        <w:rPr>
          <w:rStyle w:val="CommentReference"/>
        </w:rPr>
        <w:annotationRef/>
      </w:r>
      <w:r>
        <w:t xml:space="preserve">? unclear what you mean here? A model is an inanimate object? Consider rewording. </w:t>
      </w:r>
    </w:p>
  </w:comment>
  <w:comment w:id="1034" w:author="Matthew Hamilton" w:date="2023-03-23T16:05:00Z" w:initials="MH">
    <w:p w14:paraId="0518E448" w14:textId="54BFCDFA" w:rsidR="00476536" w:rsidRDefault="00476536">
      <w:pPr>
        <w:pStyle w:val="CommentText"/>
      </w:pPr>
      <w:r>
        <w:rPr>
          <w:rStyle w:val="CommentReference"/>
        </w:rPr>
        <w:annotationRef/>
      </w:r>
      <w:r w:rsidRPr="00476536">
        <w:t>https://www.jmir.org/2021/12/e20028/pdf</w:t>
      </w:r>
    </w:p>
  </w:comment>
  <w:comment w:id="1059" w:author="Matthew Hamilton" w:date="2023-04-11T15:38:00Z" w:initials="MH">
    <w:p w14:paraId="01944AB6" w14:textId="77777777" w:rsidR="00C63BE5" w:rsidRDefault="00C63BE5">
      <w:pPr>
        <w:pStyle w:val="CommentText"/>
      </w:pPr>
      <w:r>
        <w:rPr>
          <w:rStyle w:val="CommentReference"/>
        </w:rPr>
        <w:annotationRef/>
      </w:r>
      <w:r>
        <w:t>Similar points made in:</w:t>
      </w:r>
    </w:p>
    <w:p w14:paraId="17B02B21" w14:textId="72FCCD81" w:rsidR="00C63BE5" w:rsidRDefault="00000000">
      <w:pPr>
        <w:pStyle w:val="CommentText"/>
        <w:rPr>
          <w:rFonts w:ascii="Segoe UI" w:hAnsi="Segoe UI" w:cs="Segoe UI"/>
          <w:color w:val="333333"/>
          <w:shd w:val="clear" w:color="auto" w:fill="FCFCFC"/>
        </w:rPr>
      </w:pPr>
      <w:hyperlink r:id="rId7" w:history="1">
        <w:r w:rsidR="00C63BE5" w:rsidRPr="00DB58E9">
          <w:rPr>
            <w:rStyle w:val="Hyperlink"/>
            <w:rFonts w:ascii="Segoe UI" w:hAnsi="Segoe UI" w:cs="Segoe UI"/>
            <w:shd w:val="clear" w:color="auto" w:fill="FCFCFC"/>
          </w:rPr>
          <w:t>https://doi.org/10.1007/s40273-018-0711-9</w:t>
        </w:r>
      </w:hyperlink>
    </w:p>
    <w:p w14:paraId="56ED3817" w14:textId="6F75DD1A" w:rsidR="00C63BE5" w:rsidRDefault="00C63BE5">
      <w:pPr>
        <w:pStyle w:val="CommentText"/>
      </w:pPr>
    </w:p>
  </w:comment>
  <w:comment w:id="1060" w:author="Matthew Hamilton" w:date="2023-04-04T17:29:00Z" w:initials="MH">
    <w:p w14:paraId="6ACF0424" w14:textId="5A5109C4" w:rsidR="005E704F" w:rsidRDefault="005E704F">
      <w:pPr>
        <w:pStyle w:val="CommentText"/>
      </w:pPr>
      <w:r>
        <w:rPr>
          <w:rStyle w:val="CommentReference"/>
        </w:rPr>
        <w:annotationRef/>
      </w:r>
      <w:r>
        <w:rPr>
          <w:rFonts w:ascii="Helvetica" w:hAnsi="Helvetica"/>
          <w:i/>
          <w:iCs/>
          <w:color w:val="282828"/>
          <w:sz w:val="21"/>
          <w:szCs w:val="21"/>
        </w:rPr>
        <w:t>Manifesto for Agile Software Development</w:t>
      </w:r>
      <w:r>
        <w:rPr>
          <w:rFonts w:ascii="Georgia" w:hAnsi="Georgia"/>
          <w:color w:val="282828"/>
          <w:sz w:val="21"/>
          <w:szCs w:val="21"/>
          <w:shd w:val="clear" w:color="auto" w:fill="F7F7F7"/>
        </w:rPr>
        <w:t>. Available online at:</w:t>
      </w:r>
      <w:r>
        <w:rPr>
          <w:rStyle w:val="apple-converted-space"/>
          <w:rFonts w:ascii="Georgia" w:hAnsi="Georgia"/>
          <w:color w:val="282828"/>
          <w:sz w:val="21"/>
          <w:szCs w:val="21"/>
          <w:shd w:val="clear" w:color="auto" w:fill="F7F7F7"/>
        </w:rPr>
        <w:t> </w:t>
      </w:r>
      <w:hyperlink r:id="rId8" w:history="1">
        <w:r>
          <w:rPr>
            <w:rStyle w:val="Hyperlink"/>
            <w:rFonts w:ascii="Georgia" w:hAnsi="Georgia"/>
            <w:color w:val="1DB5C3"/>
            <w:sz w:val="21"/>
            <w:szCs w:val="21"/>
          </w:rPr>
          <w:t>https://agilemanifesto.org/</w:t>
        </w:r>
      </w:hyperlink>
      <w:r>
        <w:rPr>
          <w:rFonts w:ascii="Georgia" w:hAnsi="Georgia"/>
          <w:color w:val="282828"/>
          <w:sz w:val="21"/>
          <w:szCs w:val="21"/>
          <w:shd w:val="clear" w:color="auto" w:fill="F7F7F7"/>
        </w:rPr>
        <w:t>(accessed April 20, 2021).</w:t>
      </w:r>
    </w:p>
  </w:comment>
  <w:comment w:id="1069" w:author="Matthew Hamilton" w:date="2023-04-04T17:45:00Z" w:initials="MH">
    <w:p w14:paraId="3CE399FE" w14:textId="71C5DB1F" w:rsidR="009170EB" w:rsidRDefault="009170EB">
      <w:pPr>
        <w:pStyle w:val="CommentText"/>
      </w:pPr>
      <w:r>
        <w:rPr>
          <w:rStyle w:val="CommentReference"/>
        </w:rPr>
        <w:annotationRef/>
      </w:r>
      <w:hyperlink r:id="rId9" w:history="1">
        <w:r>
          <w:rPr>
            <w:rStyle w:val="Hyperlink"/>
            <w:rFonts w:ascii="Georgia" w:hAnsi="Georgia"/>
            <w:color w:val="282828"/>
          </w:rPr>
          <w:t>https://doi.org/10.3389/fpubh.2022.899874</w:t>
        </w:r>
      </w:hyperlink>
    </w:p>
  </w:comment>
  <w:comment w:id="1104" w:author="Matthew Hamilton" w:date="2023-04-04T18:06:00Z" w:initials="MH">
    <w:p w14:paraId="51982162" w14:textId="31262D1C" w:rsidR="002F32AE" w:rsidRDefault="002F32AE">
      <w:pPr>
        <w:pStyle w:val="CommentText"/>
      </w:pPr>
      <w:r>
        <w:rPr>
          <w:rStyle w:val="CommentReference"/>
        </w:rPr>
        <w:annotationRef/>
      </w:r>
      <w:hyperlink r:id="rId10" w:tgtFrame="_blank" w:tooltip="Persistent link using digital object identifier" w:history="1">
        <w:r w:rsidRPr="002F32AE">
          <w:rPr>
            <w:rStyle w:val="anchor-text"/>
            <w:rFonts w:ascii="Arial" w:hAnsi="Arial" w:cs="Arial"/>
            <w:color w:val="007398"/>
            <w:sz w:val="21"/>
            <w:szCs w:val="21"/>
          </w:rPr>
          <w:t>https://doi.org/10.1016/j.giq.2015.09.004</w:t>
        </w:r>
      </w:hyperlink>
    </w:p>
  </w:comment>
  <w:comment w:id="1135" w:author="Matthew Hamilton" w:date="2023-03-23T16:45:00Z" w:initials="MH">
    <w:p w14:paraId="0F61827E" w14:textId="77777777" w:rsidR="00857773" w:rsidRPr="003A7525" w:rsidRDefault="00857773" w:rsidP="00857773">
      <w:pPr>
        <w:pStyle w:val="CommentText"/>
        <w:rPr>
          <w:lang w:val="en-AU"/>
        </w:rPr>
      </w:pPr>
      <w:r>
        <w:rPr>
          <w:rStyle w:val="CommentReference"/>
        </w:rPr>
        <w:annotationRef/>
      </w:r>
      <w:r w:rsidRPr="003A7525">
        <w:rPr>
          <w:lang w:val="en-AU"/>
        </w:rPr>
        <w:t>CI / CD distinction?</w:t>
      </w:r>
    </w:p>
  </w:comment>
  <w:comment w:id="1141" w:author="Matthew Hamilton" w:date="2023-04-04T18:21:00Z" w:initials="MH">
    <w:p w14:paraId="072E0B4A" w14:textId="77777777" w:rsidR="003A7525" w:rsidRDefault="003A7525">
      <w:pPr>
        <w:pStyle w:val="CommentText"/>
      </w:pPr>
      <w:r>
        <w:rPr>
          <w:rStyle w:val="CommentReference"/>
        </w:rPr>
        <w:annotationRef/>
      </w:r>
      <w:r>
        <w:t>Ref:</w:t>
      </w:r>
    </w:p>
    <w:p w14:paraId="5350F0D2" w14:textId="4F59620C" w:rsidR="003A7525" w:rsidRDefault="003A7525">
      <w:pPr>
        <w:pStyle w:val="CommentText"/>
      </w:pPr>
      <w:r>
        <w:rPr>
          <w:rFonts w:ascii="Arial" w:hAnsi="Arial" w:cs="Arial"/>
          <w:color w:val="333333"/>
          <w:sz w:val="27"/>
          <w:szCs w:val="27"/>
          <w:shd w:val="clear" w:color="auto" w:fill="FFFFFF"/>
        </w:rPr>
        <w:t>J. Zhou and R. J. Walker, "API deprecation: A retrospective analysis and detection method for code examples on the web",</w:t>
      </w:r>
      <w:r>
        <w:rPr>
          <w:rStyle w:val="apple-converted-space"/>
          <w:rFonts w:ascii="Arial" w:hAnsi="Arial" w:cs="Arial"/>
          <w:color w:val="333333"/>
          <w:sz w:val="27"/>
          <w:szCs w:val="27"/>
          <w:shd w:val="clear" w:color="auto" w:fill="FFFFFF"/>
        </w:rPr>
        <w:t> </w:t>
      </w:r>
      <w:r>
        <w:rPr>
          <w:rStyle w:val="Emphasis"/>
          <w:rFonts w:ascii="Arial" w:hAnsi="Arial" w:cs="Arial"/>
          <w:color w:val="333333"/>
          <w:sz w:val="27"/>
          <w:szCs w:val="27"/>
        </w:rPr>
        <w:t xml:space="preserve">Proc. 24th Int. </w:t>
      </w:r>
      <w:proofErr w:type="spellStart"/>
      <w:r>
        <w:rPr>
          <w:rStyle w:val="Emphasis"/>
          <w:rFonts w:ascii="Arial" w:hAnsi="Arial" w:cs="Arial"/>
          <w:color w:val="333333"/>
          <w:sz w:val="27"/>
          <w:szCs w:val="27"/>
        </w:rPr>
        <w:t>Symp</w:t>
      </w:r>
      <w:proofErr w:type="spellEnd"/>
      <w:r>
        <w:rPr>
          <w:rStyle w:val="Emphasis"/>
          <w:rFonts w:ascii="Arial" w:hAnsi="Arial" w:cs="Arial"/>
          <w:color w:val="333333"/>
          <w:sz w:val="27"/>
          <w:szCs w:val="27"/>
        </w:rPr>
        <w:t xml:space="preserve">. Foundations </w:t>
      </w:r>
      <w:proofErr w:type="spellStart"/>
      <w:r>
        <w:rPr>
          <w:rStyle w:val="Emphasis"/>
          <w:rFonts w:ascii="Arial" w:hAnsi="Arial" w:cs="Arial"/>
          <w:color w:val="333333"/>
          <w:sz w:val="27"/>
          <w:szCs w:val="27"/>
        </w:rPr>
        <w:t>Softw</w:t>
      </w:r>
      <w:proofErr w:type="spellEnd"/>
      <w:r>
        <w:rPr>
          <w:rStyle w:val="Emphasis"/>
          <w:rFonts w:ascii="Arial" w:hAnsi="Arial" w:cs="Arial"/>
          <w:color w:val="333333"/>
          <w:sz w:val="27"/>
          <w:szCs w:val="27"/>
        </w:rPr>
        <w:t>. Eng.</w:t>
      </w:r>
      <w:r>
        <w:rPr>
          <w:rFonts w:ascii="Arial" w:hAnsi="Arial" w:cs="Arial"/>
          <w:color w:val="333333"/>
          <w:sz w:val="27"/>
          <w:szCs w:val="27"/>
          <w:shd w:val="clear" w:color="auto" w:fill="FFFFFF"/>
        </w:rPr>
        <w:t>, pp. 266-277, 2016.</w:t>
      </w:r>
    </w:p>
  </w:comment>
  <w:comment w:id="1233" w:author="Matthew Hamilton" w:date="2023-04-04T12:42:00Z" w:initials="MH">
    <w:p w14:paraId="42B8E225" w14:textId="274C885D" w:rsidR="00422EEC" w:rsidRDefault="00422EEC">
      <w:pPr>
        <w:pStyle w:val="CommentText"/>
      </w:pPr>
      <w:r>
        <w:rPr>
          <w:rStyle w:val="CommentReference"/>
        </w:rPr>
        <w:annotationRef/>
      </w:r>
      <w:r>
        <w:t>Move to code and data availability section</w:t>
      </w:r>
    </w:p>
  </w:comment>
  <w:comment w:id="1242" w:author="Matthew Hamilton" w:date="2023-04-04T12:42:00Z" w:initials="MH">
    <w:p w14:paraId="530C0ABD" w14:textId="7B89F19A" w:rsidR="00422EEC" w:rsidRDefault="00422EEC">
      <w:pPr>
        <w:pStyle w:val="CommentText"/>
      </w:pPr>
      <w:r>
        <w:rPr>
          <w:rStyle w:val="CommentReference"/>
        </w:rPr>
        <w:annotationRef/>
      </w:r>
      <w:r>
        <w:t>Code and data section</w:t>
      </w:r>
    </w:p>
  </w:comment>
  <w:comment w:id="1251" w:author="Matthew Hamilton" w:date="2023-04-04T12:46:00Z" w:initials="MH">
    <w:p w14:paraId="6C5016C9" w14:textId="73B1421D" w:rsidR="0012510C" w:rsidRDefault="0012510C">
      <w:pPr>
        <w:pStyle w:val="CommentText"/>
      </w:pPr>
      <w:r>
        <w:rPr>
          <w:rStyle w:val="CommentReference"/>
        </w:rPr>
        <w:annotationRef/>
      </w:r>
      <w:r>
        <w:t xml:space="preserve">Add </w:t>
      </w:r>
      <w:proofErr w:type="spellStart"/>
      <w:r>
        <w:t>Algolia</w:t>
      </w:r>
      <w:proofErr w:type="spellEnd"/>
      <w:r>
        <w:t xml:space="preserve"> Ref</w:t>
      </w:r>
    </w:p>
  </w:comment>
  <w:comment w:id="1265" w:author="Matthew Hamilton" w:date="2023-04-04T12:22:00Z" w:initials="MH">
    <w:p w14:paraId="389C95C8" w14:textId="2887446F" w:rsidR="003200A0" w:rsidRDefault="003200A0">
      <w:pPr>
        <w:pStyle w:val="CommentText"/>
      </w:pPr>
      <w:r>
        <w:rPr>
          <w:rStyle w:val="CommentReference"/>
        </w:rPr>
        <w:annotationRef/>
      </w:r>
      <w:r>
        <w:t>Add ref</w:t>
      </w:r>
    </w:p>
  </w:comment>
  <w:comment w:id="1267" w:author="Matthew Hamilton" w:date="2023-04-04T12:47:00Z" w:initials="MH">
    <w:p w14:paraId="6A4E45FC" w14:textId="1560C8EA" w:rsidR="0012510C" w:rsidRDefault="0012510C">
      <w:pPr>
        <w:pStyle w:val="CommentText"/>
      </w:pPr>
      <w:r>
        <w:rPr>
          <w:rStyle w:val="CommentReference"/>
        </w:rPr>
        <w:annotationRef/>
      </w:r>
      <w:r>
        <w:t>Code and data section</w:t>
      </w:r>
    </w:p>
  </w:comment>
  <w:comment w:id="1269" w:author="Matthew Hamilton" w:date="2023-04-04T12:48:00Z" w:initials="MH">
    <w:p w14:paraId="383DA05B" w14:textId="23EEF891" w:rsidR="0012510C" w:rsidRDefault="0012510C">
      <w:pPr>
        <w:pStyle w:val="CommentText"/>
      </w:pPr>
      <w:r>
        <w:rPr>
          <w:rStyle w:val="CommentReference"/>
        </w:rPr>
        <w:annotationRef/>
      </w:r>
      <w:r>
        <w:t>Code and data section</w:t>
      </w:r>
    </w:p>
  </w:comment>
  <w:comment w:id="1281" w:author="Matthew Hamilton" w:date="2023-03-23T17:41:00Z" w:initials="MH">
    <w:p w14:paraId="477F3852" w14:textId="66055DC6" w:rsidR="00587D22" w:rsidRDefault="00587D22">
      <w:pPr>
        <w:pStyle w:val="CommentText"/>
      </w:pPr>
      <w:r>
        <w:rPr>
          <w:rStyle w:val="CommentReference"/>
        </w:rPr>
        <w:annotationRef/>
      </w:r>
      <w:r>
        <w:t>Need to update</w:t>
      </w:r>
    </w:p>
  </w:comment>
  <w:comment w:id="1292" w:author="Cathy Mihalopoulos" w:date="2023-02-08T13:44:00Z" w:initials="CM">
    <w:p w14:paraId="56136E2E" w14:textId="77777777" w:rsidR="001A74CB" w:rsidRDefault="001A74CB" w:rsidP="001A74CB">
      <w:pPr>
        <w:pStyle w:val="CommentText"/>
      </w:pPr>
      <w:r>
        <w:rPr>
          <w:rStyle w:val="CommentReference"/>
        </w:rPr>
        <w:annotationRef/>
      </w:r>
      <w:r>
        <w:t xml:space="preserve">Give some </w:t>
      </w:r>
      <w:proofErr w:type="gramStart"/>
      <w:r>
        <w:t>e.g.</w:t>
      </w:r>
      <w:proofErr w:type="gramEnd"/>
      <w:r>
        <w:t xml:space="preserve"> as to what a module might be.</w:t>
      </w:r>
    </w:p>
  </w:comment>
  <w:comment w:id="1295" w:author="Matthew Hamilton" w:date="2023-04-04T14:39:00Z" w:initials="MH">
    <w:p w14:paraId="0ACD7101" w14:textId="0F7E9D0B" w:rsidR="004900A4" w:rsidRDefault="004900A4">
      <w:pPr>
        <w:pStyle w:val="CommentText"/>
      </w:pPr>
      <w:r>
        <w:rPr>
          <w:rStyle w:val="CommentReference"/>
        </w:rPr>
        <w:annotationRef/>
      </w:r>
      <w:r>
        <w:t>Add REF</w:t>
      </w:r>
    </w:p>
  </w:comment>
  <w:comment w:id="1328" w:author="Matthew Hamilton" w:date="2023-04-04T13:28:00Z" w:initials="MH">
    <w:p w14:paraId="59FA2C4F" w14:textId="5BB7B6B1" w:rsidR="00AD73A2" w:rsidRDefault="00AD73A2">
      <w:pPr>
        <w:pStyle w:val="CommentText"/>
      </w:pPr>
      <w:r>
        <w:rPr>
          <w:rStyle w:val="CommentReference"/>
        </w:rPr>
        <w:annotationRef/>
      </w:r>
      <w:r>
        <w:t>Code and Data Availability</w:t>
      </w:r>
    </w:p>
  </w:comment>
  <w:comment w:id="1487" w:author="Matthew Hamilton" w:date="2023-04-03T14:40:00Z" w:initials="MH">
    <w:p w14:paraId="14F02E6D" w14:textId="77777777" w:rsidR="00A24A08" w:rsidRDefault="00A24A08">
      <w:pPr>
        <w:pStyle w:val="CommentText"/>
      </w:pPr>
      <w:r>
        <w:rPr>
          <w:rStyle w:val="CommentReference"/>
        </w:rPr>
        <w:annotationRef/>
      </w:r>
      <w:r>
        <w:t>Refer to:</w:t>
      </w:r>
    </w:p>
    <w:p w14:paraId="5A75F6D0" w14:textId="77777777" w:rsidR="00A24A08" w:rsidRDefault="00A24A08">
      <w:pPr>
        <w:pStyle w:val="CommentText"/>
      </w:pPr>
    </w:p>
    <w:p w14:paraId="5F125627" w14:textId="77777777" w:rsidR="00A24A08" w:rsidRDefault="00000000" w:rsidP="00A24A08">
      <w:pPr>
        <w:pStyle w:val="dx-doi"/>
        <w:numPr>
          <w:ilvl w:val="0"/>
          <w:numId w:val="38"/>
        </w:numPr>
        <w:spacing w:before="0" w:after="0"/>
        <w:rPr>
          <w:rFonts w:ascii="Open Sans" w:hAnsi="Open Sans" w:cs="Open Sans"/>
          <w:color w:val="333333"/>
          <w:sz w:val="20"/>
          <w:szCs w:val="20"/>
        </w:rPr>
      </w:pPr>
      <w:hyperlink r:id="rId11" w:history="1">
        <w:r w:rsidR="00A24A08">
          <w:rPr>
            <w:rStyle w:val="Hyperlink"/>
            <w:rFonts w:ascii="Open Sans" w:hAnsi="Open Sans" w:cs="Open Sans"/>
            <w:color w:val="10147E"/>
            <w:sz w:val="20"/>
            <w:szCs w:val="20"/>
          </w:rPr>
          <w:t>https://doi.org/10.1080/14737167.2019.1548279</w:t>
        </w:r>
      </w:hyperlink>
    </w:p>
    <w:p w14:paraId="7599281D" w14:textId="77777777" w:rsidR="00A24A08" w:rsidRDefault="00A24A08">
      <w:pPr>
        <w:pStyle w:val="CommentText"/>
      </w:pPr>
    </w:p>
    <w:p w14:paraId="6BFBA29B" w14:textId="73789FD8" w:rsidR="00A24A08" w:rsidRDefault="00A24A08">
      <w:pPr>
        <w:pStyle w:val="CommentText"/>
      </w:pPr>
    </w:p>
  </w:comment>
  <w:comment w:id="1512" w:author="Matthew Hamilton" w:date="2023-03-23T16:06:00Z" w:initials="MH">
    <w:p w14:paraId="713DD1A8" w14:textId="5C505E96" w:rsidR="00476536" w:rsidRPr="00587D22" w:rsidRDefault="00476536">
      <w:pPr>
        <w:pStyle w:val="CommentText"/>
        <w:rPr>
          <w:lang w:val="en-AU"/>
        </w:rPr>
      </w:pPr>
      <w:r>
        <w:rPr>
          <w:rStyle w:val="CommentReference"/>
        </w:rPr>
        <w:annotationRef/>
      </w:r>
      <w:r w:rsidRPr="00587D22">
        <w:rPr>
          <w:lang w:val="en-AU"/>
        </w:rPr>
        <w:t xml:space="preserve">Idealism </w:t>
      </w:r>
      <w:proofErr w:type="gramStart"/>
      <w:r w:rsidRPr="00587D22">
        <w:rPr>
          <w:lang w:val="en-AU"/>
        </w:rPr>
        <w:t>quote</w:t>
      </w:r>
      <w:proofErr w:type="gramEnd"/>
      <w:r w:rsidRPr="00587D22">
        <w:rPr>
          <w:lang w:val="en-AU"/>
        </w:rPr>
        <w:t xml:space="preserve"> from: </w:t>
      </w:r>
    </w:p>
    <w:p w14:paraId="12499AA1" w14:textId="77777777" w:rsidR="00476536" w:rsidRPr="00587D22" w:rsidRDefault="00476536">
      <w:pPr>
        <w:pStyle w:val="CommentText"/>
        <w:rPr>
          <w:lang w:val="en-AU"/>
        </w:rPr>
      </w:pPr>
    </w:p>
    <w:p w14:paraId="2CF7270B" w14:textId="2E28E09E" w:rsidR="00476536" w:rsidRDefault="00476536">
      <w:pPr>
        <w:pStyle w:val="CommentText"/>
      </w:pPr>
      <w:r w:rsidRPr="00273462">
        <w:t>https://f1000research.s3.amazonaws.com/manuscripts/31504/c5c81d50-ac45-4bd6-8d9b-502805d20da7_23224_-_axel_loewe_v2.pdf?doi=10.12688/f1000research.23224.2&amp;numberOfBrowsableCollections=90&amp;numberOfBrowsableInstitutionalCollections=4&amp;numberOfBrowsableGateways=50</w:t>
      </w:r>
    </w:p>
  </w:comment>
  <w:comment w:id="1600" w:author="Matthew Hamilton" w:date="2023-04-04T18:09:00Z" w:initials="MH">
    <w:p w14:paraId="7C1D7A0C" w14:textId="77777777" w:rsidR="0014725F" w:rsidRDefault="0014725F" w:rsidP="0014725F">
      <w:pPr>
        <w:pStyle w:val="CommentText"/>
      </w:pPr>
      <w:r>
        <w:rPr>
          <w:rStyle w:val="CommentReference"/>
        </w:rPr>
        <w:annotationRef/>
      </w:r>
      <w:r>
        <w:t>WAGSTAFF</w:t>
      </w:r>
    </w:p>
  </w:comment>
  <w:comment w:id="1607" w:author="Matthew Hamilton" w:date="2023-04-11T15:09:00Z" w:initials="MH">
    <w:p w14:paraId="5AED1C44" w14:textId="77777777" w:rsidR="00032CBF" w:rsidRDefault="00032CBF" w:rsidP="00032CBF">
      <w:pPr>
        <w:pStyle w:val="CommentText"/>
      </w:pPr>
      <w:r>
        <w:rPr>
          <w:rStyle w:val="CommentReference"/>
        </w:rPr>
        <w:annotationRef/>
      </w:r>
      <w:r>
        <w:t>May need to refer to implementation for reproducibility framework:</w:t>
      </w:r>
    </w:p>
    <w:p w14:paraId="55624EBE" w14:textId="77777777" w:rsidR="00032CBF" w:rsidRDefault="00032CBF" w:rsidP="00032CBF">
      <w:pPr>
        <w:pStyle w:val="CommentText"/>
      </w:pPr>
    </w:p>
    <w:p w14:paraId="3773BA66" w14:textId="77777777" w:rsidR="00032CBF" w:rsidRDefault="00032CBF" w:rsidP="00032CBF">
      <w:pPr>
        <w:numPr>
          <w:ilvl w:val="0"/>
          <w:numId w:val="40"/>
        </w:numPr>
        <w:spacing w:before="100" w:beforeAutospacing="1" w:after="100" w:afterAutospacing="1"/>
        <w:rPr>
          <w:rFonts w:ascii="Helvetica" w:hAnsi="Helvetica"/>
          <w:color w:val="606060"/>
          <w:sz w:val="20"/>
          <w:szCs w:val="20"/>
        </w:rPr>
      </w:pPr>
      <w:hyperlink r:id="rId12" w:history="1">
        <w:r>
          <w:rPr>
            <w:rStyle w:val="Hyperlink"/>
            <w:rFonts w:ascii="Helvetica" w:hAnsi="Helvetica"/>
            <w:color w:val="202020"/>
            <w:sz w:val="20"/>
            <w:szCs w:val="20"/>
          </w:rPr>
          <w:t>https://doi.org/10.1371/journal.pcbi.1010856</w:t>
        </w:r>
      </w:hyperlink>
    </w:p>
    <w:p w14:paraId="6DC299B1" w14:textId="77777777" w:rsidR="00032CBF" w:rsidRDefault="00032CBF" w:rsidP="00032CBF">
      <w:pPr>
        <w:pStyle w:val="CommentText"/>
      </w:pPr>
    </w:p>
  </w:comment>
  <w:comment w:id="1608" w:author="Matthew Hamilton" w:date="2023-04-11T17:28:00Z" w:initials="MH">
    <w:p w14:paraId="5D8F15CF" w14:textId="77777777" w:rsidR="00032CBF" w:rsidRDefault="00032CBF" w:rsidP="00032CBF">
      <w:pPr>
        <w:pStyle w:val="CommentText"/>
      </w:pPr>
      <w:r>
        <w:rPr>
          <w:rStyle w:val="CommentReference"/>
        </w:rPr>
        <w:annotationRef/>
      </w:r>
      <w:r>
        <w:t>If needed, ref:</w:t>
      </w:r>
    </w:p>
    <w:p w14:paraId="55447F70" w14:textId="77777777" w:rsidR="00032CBF" w:rsidRDefault="00032CBF" w:rsidP="00032CBF">
      <w:pPr>
        <w:pStyle w:val="CommentText"/>
      </w:pPr>
      <w:hyperlink r:id="rId13" w:tgtFrame="_blank" w:tooltip="Persistent link using digital object identifier" w:history="1">
        <w:r>
          <w:rPr>
            <w:rStyle w:val="anchor-text"/>
            <w:rFonts w:ascii="Arial" w:hAnsi="Arial" w:cs="Arial"/>
            <w:color w:val="007398"/>
            <w:sz w:val="21"/>
            <w:szCs w:val="21"/>
          </w:rPr>
          <w:t>https://doi.org/10.1016/S0140-6736(13)60424-9</w:t>
        </w:r>
      </w:hyperlink>
    </w:p>
    <w:p w14:paraId="3FD9D257" w14:textId="77777777" w:rsidR="00032CBF" w:rsidRDefault="00032CBF" w:rsidP="00032CBF">
      <w:pPr>
        <w:pStyle w:val="CommentText"/>
      </w:pPr>
    </w:p>
    <w:p w14:paraId="2267279A" w14:textId="77777777" w:rsidR="00032CBF" w:rsidRDefault="00032CBF" w:rsidP="00032CBF">
      <w:pPr>
        <w:pStyle w:val="CommentText"/>
      </w:pPr>
      <w:r>
        <w:t xml:space="preserve">Also, for </w:t>
      </w:r>
      <w:proofErr w:type="spellStart"/>
      <w:r>
        <w:t>fure</w:t>
      </w:r>
      <w:proofErr w:type="spellEnd"/>
      <w:r>
        <w:t xml:space="preserve"> ref:</w:t>
      </w:r>
    </w:p>
    <w:p w14:paraId="6A670A2C" w14:textId="77777777" w:rsidR="00032CBF" w:rsidRDefault="00032CBF" w:rsidP="00032CBF">
      <w:pPr>
        <w:pStyle w:val="CommentText"/>
      </w:pPr>
      <w:hyperlink r:id="rId14" w:history="1">
        <w:r w:rsidRPr="00DB58E9">
          <w:rPr>
            <w:rStyle w:val="Hyperlink"/>
          </w:rPr>
          <w:t>https://link.springer.com/article/10.1007/s40271-020-00476-x</w:t>
        </w:r>
      </w:hyperlink>
    </w:p>
    <w:p w14:paraId="0DFE21EA" w14:textId="77777777" w:rsidR="00032CBF" w:rsidRDefault="00032CBF" w:rsidP="00032CBF">
      <w:pPr>
        <w:pStyle w:val="CommentText"/>
      </w:pPr>
    </w:p>
    <w:p w14:paraId="6967BF02" w14:textId="77777777" w:rsidR="00032CBF" w:rsidRDefault="00032CBF" w:rsidP="00032CBF">
      <w:pPr>
        <w:pStyle w:val="CommentText"/>
      </w:pPr>
    </w:p>
  </w:comment>
  <w:comment w:id="1609" w:author="Matthew Hamilton" w:date="2023-04-11T17:36:00Z" w:initials="MH">
    <w:p w14:paraId="4C17A7FC" w14:textId="77777777" w:rsidR="00032CBF" w:rsidRDefault="00032CBF" w:rsidP="00032CBF">
      <w:pPr>
        <w:pStyle w:val="CommentText"/>
      </w:pPr>
      <w:r>
        <w:rPr>
          <w:rStyle w:val="CommentReference"/>
        </w:rPr>
        <w:annotationRef/>
      </w:r>
      <w:r>
        <w:t>Another ref:</w:t>
      </w:r>
    </w:p>
    <w:p w14:paraId="42945CD7" w14:textId="77777777" w:rsidR="00032CBF" w:rsidRDefault="00032CBF" w:rsidP="00032CBF">
      <w:pPr>
        <w:pStyle w:val="CommentText"/>
      </w:pPr>
      <w:hyperlink r:id="rId15" w:history="1">
        <w:r w:rsidRPr="00DB58E9">
          <w:rPr>
            <w:rStyle w:val="Hyperlink"/>
          </w:rPr>
          <w:t>https://effectivehealthcare.ahrq.gov/products/decision-models-guidance/methods</w:t>
        </w:r>
      </w:hyperlink>
    </w:p>
    <w:p w14:paraId="50BA8C54" w14:textId="77777777" w:rsidR="00032CBF" w:rsidRDefault="00032CBF" w:rsidP="00032CB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04391B" w15:done="0"/>
  <w15:commentEx w15:paraId="4DF8DA20" w15:done="0"/>
  <w15:commentEx w15:paraId="60A4BF7E" w15:done="0"/>
  <w15:commentEx w15:paraId="0C9DB77D" w15:done="0"/>
  <w15:commentEx w15:paraId="258F2EB3" w15:done="0"/>
  <w15:commentEx w15:paraId="78622E10" w15:done="0"/>
  <w15:commentEx w15:paraId="1D322DB7" w15:done="0"/>
  <w15:commentEx w15:paraId="34119FC0" w15:done="0"/>
  <w15:commentEx w15:paraId="5ECBFBA5" w15:done="0"/>
  <w15:commentEx w15:paraId="28DF37AE" w15:done="0"/>
  <w15:commentEx w15:paraId="73AB4132" w15:done="0"/>
  <w15:commentEx w15:paraId="7B27D6F2" w15:done="0"/>
  <w15:commentEx w15:paraId="1C2E07AB" w15:done="0"/>
  <w15:commentEx w15:paraId="760DA29C" w15:done="0"/>
  <w15:commentEx w15:paraId="042440DF" w15:done="0"/>
  <w15:commentEx w15:paraId="660E0EDE" w15:done="0"/>
  <w15:commentEx w15:paraId="3397D2C9" w15:done="0"/>
  <w15:commentEx w15:paraId="7DD96AC6" w15:done="0"/>
  <w15:commentEx w15:paraId="3C409384" w15:done="0"/>
  <w15:commentEx w15:paraId="23742777" w15:done="0"/>
  <w15:commentEx w15:paraId="79C78E4C" w15:done="0"/>
  <w15:commentEx w15:paraId="139E44EA" w15:done="0"/>
  <w15:commentEx w15:paraId="0518E448" w15:done="0"/>
  <w15:commentEx w15:paraId="56ED3817" w15:done="0"/>
  <w15:commentEx w15:paraId="6ACF0424" w15:done="0"/>
  <w15:commentEx w15:paraId="3CE399FE" w15:done="0"/>
  <w15:commentEx w15:paraId="51982162" w15:done="0"/>
  <w15:commentEx w15:paraId="0F61827E" w15:done="0"/>
  <w15:commentEx w15:paraId="5350F0D2" w15:done="0"/>
  <w15:commentEx w15:paraId="42B8E225" w15:done="0"/>
  <w15:commentEx w15:paraId="530C0ABD" w15:done="0"/>
  <w15:commentEx w15:paraId="6C5016C9" w15:done="0"/>
  <w15:commentEx w15:paraId="389C95C8" w15:done="0"/>
  <w15:commentEx w15:paraId="6A4E45FC" w15:done="0"/>
  <w15:commentEx w15:paraId="383DA05B" w15:done="0"/>
  <w15:commentEx w15:paraId="477F3852" w15:done="0"/>
  <w15:commentEx w15:paraId="56136E2E" w15:done="0"/>
  <w15:commentEx w15:paraId="0ACD7101" w15:done="0"/>
  <w15:commentEx w15:paraId="59FA2C4F" w15:done="0"/>
  <w15:commentEx w15:paraId="6BFBA29B" w15:done="0"/>
  <w15:commentEx w15:paraId="2CF7270B" w15:done="0"/>
  <w15:commentEx w15:paraId="7C1D7A0C" w15:done="0"/>
  <w15:commentEx w15:paraId="6DC299B1" w15:done="0"/>
  <w15:commentEx w15:paraId="6967BF02" w15:done="0"/>
  <w15:commentEx w15:paraId="50BA8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E104A" w16cex:dateUtc="2023-02-08T01:12:00Z"/>
  <w16cex:commentExtensible w16cex:durableId="27D57633" w16cex:dateUtc="2023-04-03T05:58:00Z"/>
  <w16cex:commentExtensible w16cex:durableId="27E017B3" w16cex:dateUtc="2023-04-11T07:30:00Z"/>
  <w16cex:commentExtensible w16cex:durableId="27D6E61C" w16cex:dateUtc="2023-04-04T08:08:00Z"/>
  <w16cex:commentExtensible w16cex:durableId="27E12866" w16cex:dateUtc="2023-04-11T07:30:00Z"/>
  <w16cex:commentExtensible w16cex:durableId="278E215C" w16cex:dateUtc="2023-02-08T02:25:00Z"/>
  <w16cex:commentExtensible w16cex:durableId="278E23B3" w16cex:dateUtc="2023-02-08T02:35:00Z"/>
  <w16cex:commentExtensible w16cex:durableId="278E23D9" w16cex:dateUtc="2023-02-08T02:36:00Z"/>
  <w16cex:commentExtensible w16cex:durableId="278E2404" w16cex:dateUtc="2023-02-08T02:37:00Z"/>
  <w16cex:commentExtensible w16cex:durableId="278E25A0" w16cex:dateUtc="2023-02-08T02:44:00Z"/>
  <w16cex:commentExtensible w16cex:durableId="27E29C96" w16cex:dateUtc="2023-04-13T05:21:00Z"/>
  <w16cex:commentExtensible w16cex:durableId="27E29923" w16cex:dateUtc="2023-04-13T05:07:00Z"/>
  <w16cex:commentExtensible w16cex:durableId="27E2B717" w16cex:dateUtc="2023-04-13T05:07:00Z"/>
  <w16cex:commentExtensible w16cex:durableId="27D682D6" w16cex:dateUtc="2023-04-04T01:04:00Z"/>
  <w16cex:commentExtensible w16cex:durableId="27D56DAD" w16cex:dateUtc="2023-04-03T05:22:00Z"/>
  <w16cex:commentExtensible w16cex:durableId="27D56E8E" w16cex:dateUtc="2023-04-03T05:26:00Z"/>
  <w16cex:commentExtensible w16cex:durableId="27E2C1E3" w16cex:dateUtc="2023-04-13T08:01:00Z"/>
  <w16cex:commentExtensible w16cex:durableId="27E2C2F1" w16cex:dateUtc="2023-04-13T08:05:00Z"/>
  <w16cex:commentExtensible w16cex:durableId="27E2BAC8" w16cex:dateUtc="2023-04-13T07:30:00Z"/>
  <w16cex:commentExtensible w16cex:durableId="27C6C3EE" w16cex:dateUtc="2023-02-08T02:37:00Z"/>
  <w16cex:commentExtensible w16cex:durableId="27C6F766" w16cex:dateUtc="2023-03-23T05:05:00Z"/>
  <w16cex:commentExtensible w16cex:durableId="27DFFD93" w16cex:dateUtc="2023-04-11T05:38:00Z"/>
  <w16cex:commentExtensible w16cex:durableId="27D6DD07" w16cex:dateUtc="2023-04-04T07:29:00Z"/>
  <w16cex:commentExtensible w16cex:durableId="27D6E0D2" w16cex:dateUtc="2023-04-04T07:45:00Z"/>
  <w16cex:commentExtensible w16cex:durableId="27D6E5AE" w16cex:dateUtc="2023-04-04T08:06:00Z"/>
  <w16cex:commentExtensible w16cex:durableId="27C700B6" w16cex:dateUtc="2023-03-23T05:45:00Z"/>
  <w16cex:commentExtensible w16cex:durableId="27D6E91B" w16cex:dateUtc="2023-04-04T08:21:00Z"/>
  <w16cex:commentExtensible w16cex:durableId="27D6999E" w16cex:dateUtc="2023-04-04T02:42:00Z"/>
  <w16cex:commentExtensible w16cex:durableId="27D699B8" w16cex:dateUtc="2023-04-04T02:42:00Z"/>
  <w16cex:commentExtensible w16cex:durableId="27D69AC0" w16cex:dateUtc="2023-04-04T02:46:00Z"/>
  <w16cex:commentExtensible w16cex:durableId="27D69517" w16cex:dateUtc="2023-04-04T02:22:00Z"/>
  <w16cex:commentExtensible w16cex:durableId="27D69AF4" w16cex:dateUtc="2023-04-04T02:47:00Z"/>
  <w16cex:commentExtensible w16cex:durableId="27D69B02" w16cex:dateUtc="2023-04-04T02:48:00Z"/>
  <w16cex:commentExtensible w16cex:durableId="27C70DE4" w16cex:dateUtc="2023-03-23T06:41:00Z"/>
  <w16cex:commentExtensible w16cex:durableId="27D55250" w16cex:dateUtc="2023-02-08T02:44:00Z"/>
  <w16cex:commentExtensible w16cex:durableId="27D6B537" w16cex:dateUtc="2023-04-04T04:39:00Z"/>
  <w16cex:commentExtensible w16cex:durableId="27D6A496" w16cex:dateUtc="2023-04-04T03:28:00Z"/>
  <w16cex:commentExtensible w16cex:durableId="27D563E5" w16cex:dateUtc="2023-04-03T04:40:00Z"/>
  <w16cex:commentExtensible w16cex:durableId="27C6F793" w16cex:dateUtc="2023-03-23T05:06:00Z"/>
  <w16cex:commentExtensible w16cex:durableId="27E01916" w16cex:dateUtc="2023-04-11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04391B" w16cid:durableId="278E104A"/>
  <w16cid:commentId w16cid:paraId="4DF8DA20" w16cid:durableId="27D57633"/>
  <w16cid:commentId w16cid:paraId="60A4BF7E" w16cid:durableId="27E017B3"/>
  <w16cid:commentId w16cid:paraId="0C9DB77D" w16cid:durableId="27D6E61C"/>
  <w16cid:commentId w16cid:paraId="258F2EB3" w16cid:durableId="27E12866"/>
  <w16cid:commentId w16cid:paraId="78622E10" w16cid:durableId="278E215C"/>
  <w16cid:commentId w16cid:paraId="1D322DB7" w16cid:durableId="278E23B3"/>
  <w16cid:commentId w16cid:paraId="34119FC0" w16cid:durableId="278E23D9"/>
  <w16cid:commentId w16cid:paraId="5ECBFBA5" w16cid:durableId="278E2404"/>
  <w16cid:commentId w16cid:paraId="28DF37AE" w16cid:durableId="278E25A0"/>
  <w16cid:commentId w16cid:paraId="73AB4132" w16cid:durableId="27E29C96"/>
  <w16cid:commentId w16cid:paraId="7B27D6F2" w16cid:durableId="27E29923"/>
  <w16cid:commentId w16cid:paraId="1C2E07AB" w16cid:durableId="27E2B717"/>
  <w16cid:commentId w16cid:paraId="760DA29C" w16cid:durableId="27DFE242"/>
  <w16cid:commentId w16cid:paraId="042440DF" w16cid:durableId="27DFE243"/>
  <w16cid:commentId w16cid:paraId="660E0EDE" w16cid:durableId="27D682D6"/>
  <w16cid:commentId w16cid:paraId="3397D2C9" w16cid:durableId="27D56DAD"/>
  <w16cid:commentId w16cid:paraId="7DD96AC6" w16cid:durableId="27D56E8E"/>
  <w16cid:commentId w16cid:paraId="3C409384" w16cid:durableId="27E2C1E3"/>
  <w16cid:commentId w16cid:paraId="23742777" w16cid:durableId="27E2C2F1"/>
  <w16cid:commentId w16cid:paraId="79C78E4C" w16cid:durableId="27E2BAC8"/>
  <w16cid:commentId w16cid:paraId="139E44EA" w16cid:durableId="27C6C3EE"/>
  <w16cid:commentId w16cid:paraId="0518E448" w16cid:durableId="27C6F766"/>
  <w16cid:commentId w16cid:paraId="56ED3817" w16cid:durableId="27DFFD93"/>
  <w16cid:commentId w16cid:paraId="6ACF0424" w16cid:durableId="27D6DD07"/>
  <w16cid:commentId w16cid:paraId="3CE399FE" w16cid:durableId="27D6E0D2"/>
  <w16cid:commentId w16cid:paraId="51982162" w16cid:durableId="27D6E5AE"/>
  <w16cid:commentId w16cid:paraId="0F61827E" w16cid:durableId="27C700B6"/>
  <w16cid:commentId w16cid:paraId="5350F0D2" w16cid:durableId="27D6E91B"/>
  <w16cid:commentId w16cid:paraId="42B8E225" w16cid:durableId="27D6999E"/>
  <w16cid:commentId w16cid:paraId="530C0ABD" w16cid:durableId="27D699B8"/>
  <w16cid:commentId w16cid:paraId="6C5016C9" w16cid:durableId="27D69AC0"/>
  <w16cid:commentId w16cid:paraId="389C95C8" w16cid:durableId="27D69517"/>
  <w16cid:commentId w16cid:paraId="6A4E45FC" w16cid:durableId="27D69AF4"/>
  <w16cid:commentId w16cid:paraId="383DA05B" w16cid:durableId="27D69B02"/>
  <w16cid:commentId w16cid:paraId="477F3852" w16cid:durableId="27C70DE4"/>
  <w16cid:commentId w16cid:paraId="56136E2E" w16cid:durableId="27D55250"/>
  <w16cid:commentId w16cid:paraId="0ACD7101" w16cid:durableId="27D6B537"/>
  <w16cid:commentId w16cid:paraId="59FA2C4F" w16cid:durableId="27D6A496"/>
  <w16cid:commentId w16cid:paraId="6BFBA29B" w16cid:durableId="27D563E5"/>
  <w16cid:commentId w16cid:paraId="2CF7270B" w16cid:durableId="27C6F793"/>
  <w16cid:commentId w16cid:paraId="7C1D7A0C" w16cid:durableId="27DFE244"/>
  <w16cid:commentId w16cid:paraId="6DC299B1" w16cid:durableId="27E27214"/>
  <w16cid:commentId w16cid:paraId="6967BF02" w16cid:durableId="27E27215"/>
  <w16cid:commentId w16cid:paraId="50BA8C54" w16cid:durableId="27E019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082E" w14:textId="77777777" w:rsidR="004131E0" w:rsidRDefault="004131E0">
      <w:pPr>
        <w:spacing w:after="0"/>
      </w:pPr>
      <w:r>
        <w:separator/>
      </w:r>
    </w:p>
  </w:endnote>
  <w:endnote w:type="continuationSeparator" w:id="0">
    <w:p w14:paraId="55F5939E" w14:textId="77777777" w:rsidR="004131E0" w:rsidRDefault="004131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14:paraId="256CE279" w14:textId="77777777" w:rsidR="00676DF8" w:rsidRDefault="001023AB"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8F4FA" w14:textId="77777777"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14:paraId="3F7919F0" w14:textId="77777777" w:rsidR="00084E93" w:rsidRDefault="001023AB"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E4CFDA" w14:textId="77777777"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F03B" w14:textId="77777777" w:rsidR="004131E0" w:rsidRDefault="004131E0">
      <w:pPr>
        <w:spacing w:after="0"/>
      </w:pPr>
      <w:r>
        <w:separator/>
      </w:r>
    </w:p>
  </w:footnote>
  <w:footnote w:type="continuationSeparator" w:id="0">
    <w:p w14:paraId="0070D0F7" w14:textId="77777777" w:rsidR="004131E0" w:rsidRDefault="004131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2C499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1BAF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4654588E"/>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1D01940"/>
    <w:multiLevelType w:val="multilevel"/>
    <w:tmpl w:val="E902A3A8"/>
    <w:lvl w:ilvl="0">
      <w:start w:val="2"/>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89B7C2A"/>
    <w:multiLevelType w:val="multilevel"/>
    <w:tmpl w:val="4B88F872"/>
    <w:numStyleLink w:val="Defaultol"/>
  </w:abstractNum>
  <w:abstractNum w:abstractNumId="21" w15:restartNumberingAfterBreak="0">
    <w:nsid w:val="2E761C62"/>
    <w:multiLevelType w:val="hybridMultilevel"/>
    <w:tmpl w:val="1740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83473E7"/>
    <w:multiLevelType w:val="hybridMultilevel"/>
    <w:tmpl w:val="BE7A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B5575E"/>
    <w:multiLevelType w:val="hybridMultilevel"/>
    <w:tmpl w:val="23B65410"/>
    <w:lvl w:ilvl="0" w:tplc="8E12B2A6">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9E084A"/>
    <w:multiLevelType w:val="multilevel"/>
    <w:tmpl w:val="546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656529"/>
    <w:multiLevelType w:val="multilevel"/>
    <w:tmpl w:val="4828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C0F79"/>
    <w:multiLevelType w:val="multilevel"/>
    <w:tmpl w:val="904E7D14"/>
    <w:lvl w:ilvl="0">
      <w:start w:val="2"/>
      <w:numFmt w:val="decimal"/>
      <w:lvlText w:val="%1"/>
      <w:lvlJc w:val="left"/>
      <w:pPr>
        <w:ind w:left="660" w:hanging="66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3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4" w15:restartNumberingAfterBreak="0">
    <w:nsid w:val="79D361C8"/>
    <w:multiLevelType w:val="hybridMultilevel"/>
    <w:tmpl w:val="803A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6467844">
    <w:abstractNumId w:val="16"/>
  </w:num>
  <w:num w:numId="2" w16cid:durableId="235627615">
    <w:abstractNumId w:val="4"/>
  </w:num>
  <w:num w:numId="3" w16cid:durableId="263656304">
    <w:abstractNumId w:val="5"/>
  </w:num>
  <w:num w:numId="4" w16cid:durableId="1598292928">
    <w:abstractNumId w:val="6"/>
  </w:num>
  <w:num w:numId="5" w16cid:durableId="1236013471">
    <w:abstractNumId w:val="7"/>
  </w:num>
  <w:num w:numId="6" w16cid:durableId="1935820025">
    <w:abstractNumId w:val="9"/>
  </w:num>
  <w:num w:numId="7" w16cid:durableId="1197739795">
    <w:abstractNumId w:val="0"/>
  </w:num>
  <w:num w:numId="8" w16cid:durableId="38602236">
    <w:abstractNumId w:val="1"/>
  </w:num>
  <w:num w:numId="9" w16cid:durableId="806826423">
    <w:abstractNumId w:val="2"/>
  </w:num>
  <w:num w:numId="10" w16cid:durableId="72435937">
    <w:abstractNumId w:val="3"/>
  </w:num>
  <w:num w:numId="11" w16cid:durableId="336687445">
    <w:abstractNumId w:val="8"/>
  </w:num>
  <w:num w:numId="12" w16cid:durableId="622350836">
    <w:abstractNumId w:val="32"/>
  </w:num>
  <w:num w:numId="13" w16cid:durableId="238640071">
    <w:abstractNumId w:val="29"/>
  </w:num>
  <w:num w:numId="14" w16cid:durableId="223024907">
    <w:abstractNumId w:val="28"/>
  </w:num>
  <w:num w:numId="15" w16cid:durableId="130296455">
    <w:abstractNumId w:val="25"/>
  </w:num>
  <w:num w:numId="16" w16cid:durableId="103380634">
    <w:abstractNumId w:val="17"/>
  </w:num>
  <w:num w:numId="17" w16cid:durableId="2115512607">
    <w:abstractNumId w:val="18"/>
  </w:num>
  <w:num w:numId="18" w16cid:durableId="268516012">
    <w:abstractNumId w:val="35"/>
  </w:num>
  <w:num w:numId="19" w16cid:durableId="1902642247">
    <w:abstractNumId w:val="24"/>
  </w:num>
  <w:num w:numId="20" w16cid:durableId="1834254070">
    <w:abstractNumId w:val="33"/>
  </w:num>
  <w:num w:numId="21" w16cid:durableId="597253975">
    <w:abstractNumId w:val="15"/>
  </w:num>
  <w:num w:numId="22" w16cid:durableId="1623801606">
    <w:abstractNumId w:val="19"/>
  </w:num>
  <w:num w:numId="23" w16cid:durableId="1859541359">
    <w:abstractNumId w:val="22"/>
  </w:num>
  <w:num w:numId="24" w16cid:durableId="1579554502">
    <w:abstractNumId w:val="13"/>
  </w:num>
  <w:num w:numId="25" w16cid:durableId="881012959">
    <w:abstractNumId w:val="20"/>
  </w:num>
  <w:num w:numId="26" w16cid:durableId="1023360893">
    <w:abstractNumId w:val="10"/>
  </w:num>
  <w:num w:numId="27" w16cid:durableId="1939941817">
    <w:abstractNumId w:val="11"/>
  </w:num>
  <w:num w:numId="28" w16cid:durableId="483280924">
    <w:abstractNumId w:val="11"/>
  </w:num>
  <w:num w:numId="29" w16cid:durableId="18002271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79603569">
    <w:abstractNumId w:val="11"/>
  </w:num>
  <w:num w:numId="31" w16cid:durableId="72437288">
    <w:abstractNumId w:val="11"/>
  </w:num>
  <w:num w:numId="32" w16cid:durableId="590820533">
    <w:abstractNumId w:val="11"/>
  </w:num>
  <w:num w:numId="33" w16cid:durableId="1308781876">
    <w:abstractNumId w:val="11"/>
  </w:num>
  <w:num w:numId="34" w16cid:durableId="1736850189">
    <w:abstractNumId w:val="21"/>
  </w:num>
  <w:num w:numId="35" w16cid:durableId="900292026">
    <w:abstractNumId w:val="34"/>
  </w:num>
  <w:num w:numId="36" w16cid:durableId="1059673428">
    <w:abstractNumId w:val="23"/>
  </w:num>
  <w:num w:numId="37" w16cid:durableId="1905485987">
    <w:abstractNumId w:val="31"/>
  </w:num>
  <w:num w:numId="38" w16cid:durableId="1886284374">
    <w:abstractNumId w:val="27"/>
  </w:num>
  <w:num w:numId="39" w16cid:durableId="104379755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42347870">
    <w:abstractNumId w:val="26"/>
  </w:num>
  <w:num w:numId="41" w16cid:durableId="36125104">
    <w:abstractNumId w:val="30"/>
  </w:num>
  <w:num w:numId="42" w16cid:durableId="1899967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6481159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8733590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amilton">
    <w15:presenceInfo w15:providerId="AD" w15:userId="S::matthew.hamilton@orygen.org.au::b41e28a4-4343-4a17-8b5a-2359a6416e93"/>
  </w15:person>
  <w15:person w15:author="Cathy Mihalopoulos">
    <w15:presenceInfo w15:providerId="AD" w15:userId="S::Cathy.Mihalopoulos@monash.edu::0c2fd224-93c1-461b-b67b-9372155134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C1"/>
    <w:rsid w:val="0002013F"/>
    <w:rsid w:val="00020711"/>
    <w:rsid w:val="00030474"/>
    <w:rsid w:val="00031DC8"/>
    <w:rsid w:val="00032CBF"/>
    <w:rsid w:val="00035629"/>
    <w:rsid w:val="00036967"/>
    <w:rsid w:val="00057350"/>
    <w:rsid w:val="00062F47"/>
    <w:rsid w:val="000643B7"/>
    <w:rsid w:val="000657A3"/>
    <w:rsid w:val="00072B29"/>
    <w:rsid w:val="00085284"/>
    <w:rsid w:val="00090DDC"/>
    <w:rsid w:val="000949AA"/>
    <w:rsid w:val="000C10AD"/>
    <w:rsid w:val="000C7B6F"/>
    <w:rsid w:val="000D3BF0"/>
    <w:rsid w:val="000D61DE"/>
    <w:rsid w:val="000E0967"/>
    <w:rsid w:val="000F4A5C"/>
    <w:rsid w:val="000F4FD8"/>
    <w:rsid w:val="001023AB"/>
    <w:rsid w:val="00107ED9"/>
    <w:rsid w:val="001141A2"/>
    <w:rsid w:val="0012510C"/>
    <w:rsid w:val="00140804"/>
    <w:rsid w:val="0014725F"/>
    <w:rsid w:val="0015174E"/>
    <w:rsid w:val="00154737"/>
    <w:rsid w:val="00160B82"/>
    <w:rsid w:val="0016293A"/>
    <w:rsid w:val="00163A06"/>
    <w:rsid w:val="00177619"/>
    <w:rsid w:val="001857FE"/>
    <w:rsid w:val="001A74CB"/>
    <w:rsid w:val="001B6D50"/>
    <w:rsid w:val="001B6F4B"/>
    <w:rsid w:val="001C5036"/>
    <w:rsid w:val="001D05E2"/>
    <w:rsid w:val="001E0562"/>
    <w:rsid w:val="001E2FFE"/>
    <w:rsid w:val="001E64BA"/>
    <w:rsid w:val="001F2B04"/>
    <w:rsid w:val="001F3406"/>
    <w:rsid w:val="001F6CAB"/>
    <w:rsid w:val="00207F01"/>
    <w:rsid w:val="0024107E"/>
    <w:rsid w:val="002445BD"/>
    <w:rsid w:val="002503E5"/>
    <w:rsid w:val="00273462"/>
    <w:rsid w:val="00273EB4"/>
    <w:rsid w:val="00282512"/>
    <w:rsid w:val="00283A3A"/>
    <w:rsid w:val="002B3F09"/>
    <w:rsid w:val="002C5B67"/>
    <w:rsid w:val="002C6442"/>
    <w:rsid w:val="002E6C49"/>
    <w:rsid w:val="002F32AE"/>
    <w:rsid w:val="002F4DAA"/>
    <w:rsid w:val="003016AF"/>
    <w:rsid w:val="003105E4"/>
    <w:rsid w:val="00311CCC"/>
    <w:rsid w:val="003200A0"/>
    <w:rsid w:val="0032296A"/>
    <w:rsid w:val="0033257D"/>
    <w:rsid w:val="00353611"/>
    <w:rsid w:val="00396AAA"/>
    <w:rsid w:val="003A7525"/>
    <w:rsid w:val="003C5D6A"/>
    <w:rsid w:val="003D0320"/>
    <w:rsid w:val="003D4CE8"/>
    <w:rsid w:val="003F251B"/>
    <w:rsid w:val="00401E79"/>
    <w:rsid w:val="004032D3"/>
    <w:rsid w:val="00406466"/>
    <w:rsid w:val="004131E0"/>
    <w:rsid w:val="00416282"/>
    <w:rsid w:val="004167E3"/>
    <w:rsid w:val="00422EEC"/>
    <w:rsid w:val="004361B2"/>
    <w:rsid w:val="00453572"/>
    <w:rsid w:val="004553BD"/>
    <w:rsid w:val="00455FB7"/>
    <w:rsid w:val="00464550"/>
    <w:rsid w:val="00464A01"/>
    <w:rsid w:val="00467032"/>
    <w:rsid w:val="0047018F"/>
    <w:rsid w:val="00476536"/>
    <w:rsid w:val="00485022"/>
    <w:rsid w:val="004900A4"/>
    <w:rsid w:val="00494813"/>
    <w:rsid w:val="004970A6"/>
    <w:rsid w:val="004A1038"/>
    <w:rsid w:val="004C196E"/>
    <w:rsid w:val="004D6DAA"/>
    <w:rsid w:val="004E52C1"/>
    <w:rsid w:val="004F58E2"/>
    <w:rsid w:val="004F6034"/>
    <w:rsid w:val="004F733E"/>
    <w:rsid w:val="00522B44"/>
    <w:rsid w:val="0053012F"/>
    <w:rsid w:val="00537148"/>
    <w:rsid w:val="005732F8"/>
    <w:rsid w:val="0058086C"/>
    <w:rsid w:val="0058100E"/>
    <w:rsid w:val="00587D22"/>
    <w:rsid w:val="00595FC7"/>
    <w:rsid w:val="00597A5C"/>
    <w:rsid w:val="005C78DA"/>
    <w:rsid w:val="005E704F"/>
    <w:rsid w:val="005F0564"/>
    <w:rsid w:val="005F11EC"/>
    <w:rsid w:val="005F3F20"/>
    <w:rsid w:val="0060362E"/>
    <w:rsid w:val="00606B12"/>
    <w:rsid w:val="00610496"/>
    <w:rsid w:val="00613508"/>
    <w:rsid w:val="00620BA4"/>
    <w:rsid w:val="00625841"/>
    <w:rsid w:val="006326C1"/>
    <w:rsid w:val="00632F98"/>
    <w:rsid w:val="006540B6"/>
    <w:rsid w:val="00673D2D"/>
    <w:rsid w:val="00683C10"/>
    <w:rsid w:val="006A0CB4"/>
    <w:rsid w:val="006A1FCE"/>
    <w:rsid w:val="006A52EB"/>
    <w:rsid w:val="006B0D8A"/>
    <w:rsid w:val="006C3B36"/>
    <w:rsid w:val="006C4EA9"/>
    <w:rsid w:val="006D449B"/>
    <w:rsid w:val="006E0CD2"/>
    <w:rsid w:val="006E2DCB"/>
    <w:rsid w:val="006F0C0A"/>
    <w:rsid w:val="0070125F"/>
    <w:rsid w:val="007037D9"/>
    <w:rsid w:val="00706BA5"/>
    <w:rsid w:val="00711182"/>
    <w:rsid w:val="00714C87"/>
    <w:rsid w:val="0071798D"/>
    <w:rsid w:val="00730E78"/>
    <w:rsid w:val="00740DA9"/>
    <w:rsid w:val="00741A11"/>
    <w:rsid w:val="007452FF"/>
    <w:rsid w:val="00757CBB"/>
    <w:rsid w:val="00787E7D"/>
    <w:rsid w:val="007A3EF4"/>
    <w:rsid w:val="007B5AFD"/>
    <w:rsid w:val="007D09A4"/>
    <w:rsid w:val="007D7021"/>
    <w:rsid w:val="007E05AB"/>
    <w:rsid w:val="007F154A"/>
    <w:rsid w:val="007F7150"/>
    <w:rsid w:val="00810A89"/>
    <w:rsid w:val="0081700F"/>
    <w:rsid w:val="008211C2"/>
    <w:rsid w:val="00836097"/>
    <w:rsid w:val="00847619"/>
    <w:rsid w:val="00857773"/>
    <w:rsid w:val="00873717"/>
    <w:rsid w:val="00875AA6"/>
    <w:rsid w:val="0089055D"/>
    <w:rsid w:val="008A41B4"/>
    <w:rsid w:val="008A4E85"/>
    <w:rsid w:val="008A55E3"/>
    <w:rsid w:val="008A7854"/>
    <w:rsid w:val="008C33E7"/>
    <w:rsid w:val="008C6F93"/>
    <w:rsid w:val="008D0E35"/>
    <w:rsid w:val="008D1E7F"/>
    <w:rsid w:val="008E6891"/>
    <w:rsid w:val="008F2694"/>
    <w:rsid w:val="008F3C7A"/>
    <w:rsid w:val="008F451C"/>
    <w:rsid w:val="008F4E18"/>
    <w:rsid w:val="009132F2"/>
    <w:rsid w:val="00913C38"/>
    <w:rsid w:val="00913D5B"/>
    <w:rsid w:val="00915A54"/>
    <w:rsid w:val="009170EB"/>
    <w:rsid w:val="009270D5"/>
    <w:rsid w:val="00933C87"/>
    <w:rsid w:val="009554D0"/>
    <w:rsid w:val="00960B3C"/>
    <w:rsid w:val="00967C88"/>
    <w:rsid w:val="009736A2"/>
    <w:rsid w:val="009750CE"/>
    <w:rsid w:val="00983A29"/>
    <w:rsid w:val="00985C56"/>
    <w:rsid w:val="00987E33"/>
    <w:rsid w:val="009A5753"/>
    <w:rsid w:val="009A5FD8"/>
    <w:rsid w:val="009A60B0"/>
    <w:rsid w:val="009B046C"/>
    <w:rsid w:val="009B6EAB"/>
    <w:rsid w:val="009C13AB"/>
    <w:rsid w:val="009C57C1"/>
    <w:rsid w:val="009C6FD4"/>
    <w:rsid w:val="009C7D35"/>
    <w:rsid w:val="009E1593"/>
    <w:rsid w:val="009E6BD7"/>
    <w:rsid w:val="009E75A3"/>
    <w:rsid w:val="00A071EA"/>
    <w:rsid w:val="00A12C19"/>
    <w:rsid w:val="00A24A08"/>
    <w:rsid w:val="00A34B46"/>
    <w:rsid w:val="00A44A98"/>
    <w:rsid w:val="00A44F1A"/>
    <w:rsid w:val="00A6209D"/>
    <w:rsid w:val="00A62C34"/>
    <w:rsid w:val="00A63A0E"/>
    <w:rsid w:val="00A93CD8"/>
    <w:rsid w:val="00A96E50"/>
    <w:rsid w:val="00AA20B0"/>
    <w:rsid w:val="00AA5DE0"/>
    <w:rsid w:val="00AB2F38"/>
    <w:rsid w:val="00AB5CFB"/>
    <w:rsid w:val="00AC239B"/>
    <w:rsid w:val="00AD73A2"/>
    <w:rsid w:val="00AE30CD"/>
    <w:rsid w:val="00AE351C"/>
    <w:rsid w:val="00AE6807"/>
    <w:rsid w:val="00AF1E62"/>
    <w:rsid w:val="00B07B1B"/>
    <w:rsid w:val="00B10EDB"/>
    <w:rsid w:val="00B118F8"/>
    <w:rsid w:val="00B15D01"/>
    <w:rsid w:val="00B24B16"/>
    <w:rsid w:val="00B3168A"/>
    <w:rsid w:val="00B33F79"/>
    <w:rsid w:val="00B40306"/>
    <w:rsid w:val="00B42F9A"/>
    <w:rsid w:val="00B44A05"/>
    <w:rsid w:val="00B45D0E"/>
    <w:rsid w:val="00B4641E"/>
    <w:rsid w:val="00B54D63"/>
    <w:rsid w:val="00B57483"/>
    <w:rsid w:val="00B70422"/>
    <w:rsid w:val="00B720A7"/>
    <w:rsid w:val="00B85C3E"/>
    <w:rsid w:val="00B954EE"/>
    <w:rsid w:val="00B97080"/>
    <w:rsid w:val="00BB23C5"/>
    <w:rsid w:val="00BB2C00"/>
    <w:rsid w:val="00BB3A44"/>
    <w:rsid w:val="00BC057E"/>
    <w:rsid w:val="00BC4635"/>
    <w:rsid w:val="00BE3F99"/>
    <w:rsid w:val="00BE5FD0"/>
    <w:rsid w:val="00BF529E"/>
    <w:rsid w:val="00BF7B51"/>
    <w:rsid w:val="00C13D9A"/>
    <w:rsid w:val="00C3376E"/>
    <w:rsid w:val="00C33CCE"/>
    <w:rsid w:val="00C34A5C"/>
    <w:rsid w:val="00C34C8E"/>
    <w:rsid w:val="00C37A4F"/>
    <w:rsid w:val="00C6067C"/>
    <w:rsid w:val="00C63BE5"/>
    <w:rsid w:val="00C653AD"/>
    <w:rsid w:val="00C65C86"/>
    <w:rsid w:val="00C87766"/>
    <w:rsid w:val="00C978E8"/>
    <w:rsid w:val="00CA4BA3"/>
    <w:rsid w:val="00CA5BA8"/>
    <w:rsid w:val="00CA65F4"/>
    <w:rsid w:val="00CD74EB"/>
    <w:rsid w:val="00CE601B"/>
    <w:rsid w:val="00CF6565"/>
    <w:rsid w:val="00D04CEA"/>
    <w:rsid w:val="00D13AEF"/>
    <w:rsid w:val="00D31C7B"/>
    <w:rsid w:val="00D37334"/>
    <w:rsid w:val="00D37E5F"/>
    <w:rsid w:val="00D420C1"/>
    <w:rsid w:val="00D4214E"/>
    <w:rsid w:val="00D443F8"/>
    <w:rsid w:val="00D53A63"/>
    <w:rsid w:val="00D63C32"/>
    <w:rsid w:val="00D656FB"/>
    <w:rsid w:val="00D70E97"/>
    <w:rsid w:val="00D81DC8"/>
    <w:rsid w:val="00D84476"/>
    <w:rsid w:val="00D8466A"/>
    <w:rsid w:val="00D84CA5"/>
    <w:rsid w:val="00D925D3"/>
    <w:rsid w:val="00D93F5B"/>
    <w:rsid w:val="00DB53DD"/>
    <w:rsid w:val="00DC055C"/>
    <w:rsid w:val="00DC12A6"/>
    <w:rsid w:val="00DD28DD"/>
    <w:rsid w:val="00DE201F"/>
    <w:rsid w:val="00DE3B11"/>
    <w:rsid w:val="00DE689E"/>
    <w:rsid w:val="00DF023F"/>
    <w:rsid w:val="00E17146"/>
    <w:rsid w:val="00E2388A"/>
    <w:rsid w:val="00E23C9B"/>
    <w:rsid w:val="00E42C10"/>
    <w:rsid w:val="00E505A5"/>
    <w:rsid w:val="00E56EC7"/>
    <w:rsid w:val="00E81D52"/>
    <w:rsid w:val="00E82E95"/>
    <w:rsid w:val="00EA7F7B"/>
    <w:rsid w:val="00EB03F3"/>
    <w:rsid w:val="00EB4F8A"/>
    <w:rsid w:val="00EC070F"/>
    <w:rsid w:val="00ED3AE4"/>
    <w:rsid w:val="00EE5808"/>
    <w:rsid w:val="00EE5814"/>
    <w:rsid w:val="00F07D30"/>
    <w:rsid w:val="00F129C8"/>
    <w:rsid w:val="00F21A13"/>
    <w:rsid w:val="00F226D9"/>
    <w:rsid w:val="00F54980"/>
    <w:rsid w:val="00F56C60"/>
    <w:rsid w:val="00F62CA6"/>
    <w:rsid w:val="00F64EDD"/>
    <w:rsid w:val="00F67ED4"/>
    <w:rsid w:val="00F72123"/>
    <w:rsid w:val="00F76A4E"/>
    <w:rsid w:val="00F86A37"/>
    <w:rsid w:val="00F876B4"/>
    <w:rsid w:val="00F94FCA"/>
    <w:rsid w:val="00FB2555"/>
    <w:rsid w:val="00FB2848"/>
    <w:rsid w:val="00FC0021"/>
    <w:rsid w:val="00FC4C62"/>
    <w:rsid w:val="00FD1330"/>
    <w:rsid w:val="00FE502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E631"/>
  <w15:docId w15:val="{1A8A813D-352D-A949-AC46-0AEF1B24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620BA4"/>
    <w:rPr>
      <w:sz w:val="16"/>
      <w:szCs w:val="16"/>
    </w:rPr>
  </w:style>
  <w:style w:type="paragraph" w:styleId="CommentText">
    <w:name w:val="annotation text"/>
    <w:basedOn w:val="Normal"/>
    <w:link w:val="CommentTextChar"/>
    <w:unhideWhenUsed/>
    <w:rsid w:val="00620BA4"/>
    <w:rPr>
      <w:sz w:val="20"/>
      <w:szCs w:val="20"/>
    </w:rPr>
  </w:style>
  <w:style w:type="character" w:customStyle="1" w:styleId="CommentTextChar">
    <w:name w:val="Comment Text Char"/>
    <w:basedOn w:val="DefaultParagraphFont"/>
    <w:link w:val="CommentText"/>
    <w:rsid w:val="00620BA4"/>
    <w:rPr>
      <w:sz w:val="20"/>
      <w:szCs w:val="20"/>
    </w:rPr>
  </w:style>
  <w:style w:type="paragraph" w:styleId="CommentSubject">
    <w:name w:val="annotation subject"/>
    <w:basedOn w:val="CommentText"/>
    <w:next w:val="CommentText"/>
    <w:link w:val="CommentSubjectChar"/>
    <w:semiHidden/>
    <w:unhideWhenUsed/>
    <w:rsid w:val="00620BA4"/>
    <w:rPr>
      <w:b/>
      <w:bCs/>
    </w:rPr>
  </w:style>
  <w:style w:type="character" w:customStyle="1" w:styleId="CommentSubjectChar">
    <w:name w:val="Comment Subject Char"/>
    <w:basedOn w:val="CommentTextChar"/>
    <w:link w:val="CommentSubject"/>
    <w:semiHidden/>
    <w:rsid w:val="00620BA4"/>
    <w:rPr>
      <w:b/>
      <w:bCs/>
      <w:sz w:val="20"/>
      <w:szCs w:val="20"/>
    </w:rPr>
  </w:style>
  <w:style w:type="paragraph" w:styleId="Revision">
    <w:name w:val="Revision"/>
    <w:hidden/>
    <w:semiHidden/>
    <w:rsid w:val="00595FC7"/>
    <w:pPr>
      <w:spacing w:after="0"/>
    </w:pPr>
  </w:style>
  <w:style w:type="paragraph" w:customStyle="1" w:styleId="dx-doi">
    <w:name w:val="dx-doi"/>
    <w:basedOn w:val="Normal"/>
    <w:rsid w:val="00A24A08"/>
    <w:pPr>
      <w:spacing w:before="100" w:beforeAutospacing="1" w:after="100" w:afterAutospacing="1"/>
    </w:pPr>
    <w:rPr>
      <w:rFonts w:ascii="Times New Roman" w:eastAsia="Times New Roman" w:hAnsi="Times New Roman" w:cs="Times New Roman"/>
      <w:lang w:val="en-AU" w:eastAsia="zh-CN"/>
    </w:rPr>
  </w:style>
  <w:style w:type="character" w:customStyle="1" w:styleId="anchor-text">
    <w:name w:val="anchor-text"/>
    <w:basedOn w:val="DefaultParagraphFont"/>
    <w:rsid w:val="002B3F09"/>
  </w:style>
  <w:style w:type="paragraph" w:styleId="HTMLPreformatted">
    <w:name w:val="HTML Preformatted"/>
    <w:basedOn w:val="Normal"/>
    <w:link w:val="HTMLPreformattedChar"/>
    <w:uiPriority w:val="99"/>
    <w:semiHidden/>
    <w:unhideWhenUsed/>
    <w:rsid w:val="00AB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semiHidden/>
    <w:rsid w:val="00AB5CFB"/>
    <w:rPr>
      <w:rFonts w:ascii="Courier New" w:eastAsia="Times New Roman" w:hAnsi="Courier New" w:cs="Courier New"/>
      <w:sz w:val="20"/>
      <w:szCs w:val="20"/>
      <w:lang w:val="en-AU" w:eastAsia="zh-CN"/>
    </w:rPr>
  </w:style>
  <w:style w:type="character" w:styleId="FollowedHyperlink">
    <w:name w:val="FollowedHyperlink"/>
    <w:basedOn w:val="DefaultParagraphFont"/>
    <w:semiHidden/>
    <w:unhideWhenUsed/>
    <w:rsid w:val="00057350"/>
    <w:rPr>
      <w:color w:val="800080" w:themeColor="followedHyperlink"/>
      <w:u w:val="single"/>
    </w:rPr>
  </w:style>
  <w:style w:type="character" w:styleId="UnresolvedMention">
    <w:name w:val="Unresolved Mention"/>
    <w:basedOn w:val="DefaultParagraphFont"/>
    <w:uiPriority w:val="99"/>
    <w:semiHidden/>
    <w:unhideWhenUsed/>
    <w:rsid w:val="00AB2F38"/>
    <w:rPr>
      <w:color w:val="605E5C"/>
      <w:shd w:val="clear" w:color="auto" w:fill="E1DFDD"/>
    </w:rPr>
  </w:style>
  <w:style w:type="character" w:customStyle="1" w:styleId="apple-converted-space">
    <w:name w:val="apple-converted-space"/>
    <w:basedOn w:val="DefaultParagraphFont"/>
    <w:rsid w:val="005E704F"/>
  </w:style>
  <w:style w:type="character" w:styleId="Emphasis">
    <w:name w:val="Emphasis"/>
    <w:basedOn w:val="DefaultParagraphFont"/>
    <w:uiPriority w:val="20"/>
    <w:qFormat/>
    <w:rsid w:val="003A7525"/>
    <w:rPr>
      <w:i/>
      <w:iCs/>
    </w:rPr>
  </w:style>
  <w:style w:type="paragraph" w:styleId="NormalWeb">
    <w:name w:val="Normal (Web)"/>
    <w:basedOn w:val="Normal"/>
    <w:uiPriority w:val="99"/>
    <w:semiHidden/>
    <w:unhideWhenUsed/>
    <w:rsid w:val="00F76A4E"/>
    <w:pPr>
      <w:spacing w:before="100" w:beforeAutospacing="1" w:after="100" w:afterAutospacing="1"/>
    </w:pPr>
    <w:rPr>
      <w:rFonts w:ascii="Times New Roman" w:eastAsia="Times New Roman" w:hAnsi="Times New Roman" w:cs="Times New Roman"/>
      <w:lang w:val="en-AU" w:eastAsia="zh-CN"/>
    </w:rPr>
  </w:style>
  <w:style w:type="table" w:styleId="TableGrid">
    <w:name w:val="Table Grid"/>
    <w:basedOn w:val="TableNormal"/>
    <w:rsid w:val="00A34B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654">
      <w:bodyDiv w:val="1"/>
      <w:marLeft w:val="0"/>
      <w:marRight w:val="0"/>
      <w:marTop w:val="0"/>
      <w:marBottom w:val="0"/>
      <w:divBdr>
        <w:top w:val="none" w:sz="0" w:space="0" w:color="auto"/>
        <w:left w:val="none" w:sz="0" w:space="0" w:color="auto"/>
        <w:bottom w:val="none" w:sz="0" w:space="0" w:color="auto"/>
        <w:right w:val="none" w:sz="0" w:space="0" w:color="auto"/>
      </w:divBdr>
    </w:div>
    <w:div w:id="690031422">
      <w:bodyDiv w:val="1"/>
      <w:marLeft w:val="0"/>
      <w:marRight w:val="0"/>
      <w:marTop w:val="0"/>
      <w:marBottom w:val="0"/>
      <w:divBdr>
        <w:top w:val="none" w:sz="0" w:space="0" w:color="auto"/>
        <w:left w:val="none" w:sz="0" w:space="0" w:color="auto"/>
        <w:bottom w:val="none" w:sz="0" w:space="0" w:color="auto"/>
        <w:right w:val="none" w:sz="0" w:space="0" w:color="auto"/>
      </w:divBdr>
    </w:div>
    <w:div w:id="726534325">
      <w:bodyDiv w:val="1"/>
      <w:marLeft w:val="0"/>
      <w:marRight w:val="0"/>
      <w:marTop w:val="0"/>
      <w:marBottom w:val="0"/>
      <w:divBdr>
        <w:top w:val="none" w:sz="0" w:space="0" w:color="auto"/>
        <w:left w:val="none" w:sz="0" w:space="0" w:color="auto"/>
        <w:bottom w:val="none" w:sz="0" w:space="0" w:color="auto"/>
        <w:right w:val="none" w:sz="0" w:space="0" w:color="auto"/>
      </w:divBdr>
    </w:div>
    <w:div w:id="1140414314">
      <w:bodyDiv w:val="1"/>
      <w:marLeft w:val="0"/>
      <w:marRight w:val="0"/>
      <w:marTop w:val="0"/>
      <w:marBottom w:val="0"/>
      <w:divBdr>
        <w:top w:val="none" w:sz="0" w:space="0" w:color="auto"/>
        <w:left w:val="none" w:sz="0" w:space="0" w:color="auto"/>
        <w:bottom w:val="none" w:sz="0" w:space="0" w:color="auto"/>
        <w:right w:val="none" w:sz="0" w:space="0" w:color="auto"/>
      </w:divBdr>
      <w:divsChild>
        <w:div w:id="2057730045">
          <w:marLeft w:val="0"/>
          <w:marRight w:val="0"/>
          <w:marTop w:val="0"/>
          <w:marBottom w:val="0"/>
          <w:divBdr>
            <w:top w:val="none" w:sz="0" w:space="0" w:color="auto"/>
            <w:left w:val="none" w:sz="0" w:space="0" w:color="auto"/>
            <w:bottom w:val="none" w:sz="0" w:space="0" w:color="auto"/>
            <w:right w:val="none" w:sz="0" w:space="0" w:color="auto"/>
          </w:divBdr>
        </w:div>
      </w:divsChild>
    </w:div>
    <w:div w:id="1182429287">
      <w:bodyDiv w:val="1"/>
      <w:marLeft w:val="0"/>
      <w:marRight w:val="0"/>
      <w:marTop w:val="0"/>
      <w:marBottom w:val="0"/>
      <w:divBdr>
        <w:top w:val="none" w:sz="0" w:space="0" w:color="auto"/>
        <w:left w:val="none" w:sz="0" w:space="0" w:color="auto"/>
        <w:bottom w:val="none" w:sz="0" w:space="0" w:color="auto"/>
        <w:right w:val="none" w:sz="0" w:space="0" w:color="auto"/>
      </w:divBdr>
    </w:div>
    <w:div w:id="1239251233">
      <w:bodyDiv w:val="1"/>
      <w:marLeft w:val="0"/>
      <w:marRight w:val="0"/>
      <w:marTop w:val="0"/>
      <w:marBottom w:val="0"/>
      <w:divBdr>
        <w:top w:val="none" w:sz="0" w:space="0" w:color="auto"/>
        <w:left w:val="none" w:sz="0" w:space="0" w:color="auto"/>
        <w:bottom w:val="none" w:sz="0" w:space="0" w:color="auto"/>
        <w:right w:val="none" w:sz="0" w:space="0" w:color="auto"/>
      </w:divBdr>
    </w:div>
    <w:div w:id="1511289890">
      <w:bodyDiv w:val="1"/>
      <w:marLeft w:val="0"/>
      <w:marRight w:val="0"/>
      <w:marTop w:val="0"/>
      <w:marBottom w:val="0"/>
      <w:divBdr>
        <w:top w:val="none" w:sz="0" w:space="0" w:color="auto"/>
        <w:left w:val="none" w:sz="0" w:space="0" w:color="auto"/>
        <w:bottom w:val="none" w:sz="0" w:space="0" w:color="auto"/>
        <w:right w:val="none" w:sz="0" w:space="0" w:color="auto"/>
      </w:divBdr>
    </w:div>
    <w:div w:id="1869488935">
      <w:bodyDiv w:val="1"/>
      <w:marLeft w:val="0"/>
      <w:marRight w:val="0"/>
      <w:marTop w:val="0"/>
      <w:marBottom w:val="0"/>
      <w:divBdr>
        <w:top w:val="none" w:sz="0" w:space="0" w:color="auto"/>
        <w:left w:val="none" w:sz="0" w:space="0" w:color="auto"/>
        <w:bottom w:val="none" w:sz="0" w:space="0" w:color="auto"/>
        <w:right w:val="none" w:sz="0" w:space="0" w:color="auto"/>
      </w:divBdr>
    </w:div>
    <w:div w:id="1933974482">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agilemanifesto.org/" TargetMode="External"/><Relationship Id="rId13" Type="http://schemas.openxmlformats.org/officeDocument/2006/relationships/hyperlink" Target="https://doi.org/10.1016/S0140-6736(13)60424-9" TargetMode="External"/><Relationship Id="rId3" Type="http://schemas.openxmlformats.org/officeDocument/2006/relationships/hyperlink" Target="https://doi.org/10.1016/j.epidem.2022.100570" TargetMode="External"/><Relationship Id="rId7" Type="http://schemas.openxmlformats.org/officeDocument/2006/relationships/hyperlink" Target="https://doi.org/10.1007/s40273-018-0711-9" TargetMode="External"/><Relationship Id="rId12" Type="http://schemas.openxmlformats.org/officeDocument/2006/relationships/hyperlink" Target="https://doi.org/10.1371/journal.pcbi.1010856" TargetMode="External"/><Relationship Id="rId2" Type="http://schemas.openxmlformats.org/officeDocument/2006/relationships/hyperlink" Target="http://dx.doi.org/10.1136/bmjgh-2021-006827" TargetMode="External"/><Relationship Id="rId1" Type="http://schemas.openxmlformats.org/officeDocument/2006/relationships/hyperlink" Target="https://doi.org/10.1016/j.epidem.2022.100570" TargetMode="External"/><Relationship Id="rId6" Type="http://schemas.openxmlformats.org/officeDocument/2006/relationships/hyperlink" Target="https://doi.org/10.1126/scitranslmed.abb1655" TargetMode="External"/><Relationship Id="rId11" Type="http://schemas.openxmlformats.org/officeDocument/2006/relationships/hyperlink" Target="https://doi.org/10.1080/14737167.2019.1548279" TargetMode="External"/><Relationship Id="rId5" Type="http://schemas.openxmlformats.org/officeDocument/2006/relationships/hyperlink" Target="https://doi.org/10.1098%2Frsos.172096" TargetMode="External"/><Relationship Id="rId15" Type="http://schemas.openxmlformats.org/officeDocument/2006/relationships/hyperlink" Target="https://effectivehealthcare.ahrq.gov/products/decision-models-guidance/methods" TargetMode="External"/><Relationship Id="rId10" Type="http://schemas.openxmlformats.org/officeDocument/2006/relationships/hyperlink" Target="https://doi.org/10.1016/j.giq.2015.09.004" TargetMode="External"/><Relationship Id="rId4" Type="http://schemas.openxmlformats.org/officeDocument/2006/relationships/hyperlink" Target="http://dx.doi.org/10.1136/bmjgh-2021-006827" TargetMode="External"/><Relationship Id="rId9" Type="http://schemas.openxmlformats.org/officeDocument/2006/relationships/hyperlink" Target="https://doi.org/10.3389/fpubh.2022.899874" TargetMode="External"/><Relationship Id="rId14" Type="http://schemas.openxmlformats.org/officeDocument/2006/relationships/hyperlink" Target="https://link.springer.com/article/10.1007/s40271-020-00476-x"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007/s40273-021-01110-w" TargetMode="External"/><Relationship Id="rId21" Type="http://schemas.openxmlformats.org/officeDocument/2006/relationships/hyperlink" Target="https://doi.org/10.1007/s40273-017-0553-x" TargetMode="External"/><Relationship Id="rId42" Type="http://schemas.openxmlformats.org/officeDocument/2006/relationships/hyperlink" Target="https://doi.org/10.1002/wps.20692" TargetMode="External"/><Relationship Id="rId47" Type="http://schemas.openxmlformats.org/officeDocument/2006/relationships/hyperlink" Target="https://doi.org/10.1007/s40273-019-00837-x" TargetMode="External"/><Relationship Id="rId63" Type="http://schemas.openxmlformats.org/officeDocument/2006/relationships/hyperlink" Target="https://doi.org/10.5281/zenodo.5611779" TargetMode="External"/><Relationship Id="rId68" Type="http://schemas.openxmlformats.org/officeDocument/2006/relationships/hyperlink" Target="https://CRAN.R-project.org/package=shiny" TargetMode="External"/><Relationship Id="rId84" Type="http://schemas.openxmlformats.org/officeDocument/2006/relationships/hyperlink" Target="https://doi.org/10.1057/s41273-017-0062-0" TargetMode="External"/><Relationship Id="rId89" Type="http://schemas.openxmlformats.org/officeDocument/2006/relationships/hyperlink" Target="https://doi.org/10.1186/s12916-020-01668-w" TargetMode="External"/><Relationship Id="rId16" Type="http://schemas.openxmlformats.org/officeDocument/2006/relationships/hyperlink" Target="https://zenodo.org/communities/ready4" TargetMode="External"/><Relationship Id="rId11" Type="http://schemas.openxmlformats.org/officeDocument/2006/relationships/hyperlink" Target="https://www.ready4-dev.com" TargetMode="External"/><Relationship Id="rId32" Type="http://schemas.openxmlformats.org/officeDocument/2006/relationships/hyperlink" Target="https://doi.org/10.1186/s12879-017-2648-6" TargetMode="External"/><Relationship Id="rId37" Type="http://schemas.openxmlformats.org/officeDocument/2006/relationships/hyperlink" Target="https://doi.org/10.1007/s40273-019-00819-z" TargetMode="External"/><Relationship Id="rId53" Type="http://schemas.openxmlformats.org/officeDocument/2006/relationships/hyperlink" Target="https://ready4-dev.github.io/ready4/articles/V_03.html" TargetMode="External"/><Relationship Id="rId58" Type="http://schemas.openxmlformats.org/officeDocument/2006/relationships/hyperlink" Target="https://zenodo.org/communities/ready4" TargetMode="External"/><Relationship Id="rId74" Type="http://schemas.openxmlformats.org/officeDocument/2006/relationships/hyperlink" Target="https://doi.org/10.5281/zenodo.6116701" TargetMode="External"/><Relationship Id="rId79" Type="http://schemas.openxmlformats.org/officeDocument/2006/relationships/hyperlink" Target="https://doi.org/10.5281/zenodo.6212704" TargetMode="External"/><Relationship Id="rId5" Type="http://schemas.openxmlformats.org/officeDocument/2006/relationships/footnotes" Target="footnotes.xml"/><Relationship Id="rId90" Type="http://schemas.openxmlformats.org/officeDocument/2006/relationships/hyperlink" Target="https://doi.org/10.1007/s10488-018-0887-5" TargetMode="External"/><Relationship Id="rId95" Type="http://schemas.openxmlformats.org/officeDocument/2006/relationships/footer" Target="footer2.xml"/><Relationship Id="rId22" Type="http://schemas.openxmlformats.org/officeDocument/2006/relationships/hyperlink" Target="https://doi.org/10.1007/s40273-018-0711-9" TargetMode="External"/><Relationship Id="rId27" Type="http://schemas.openxmlformats.org/officeDocument/2006/relationships/hyperlink" Target="https://doi.org/10.2165/11537580-000000000-00000" TargetMode="External"/><Relationship Id="rId43" Type="http://schemas.openxmlformats.org/officeDocument/2006/relationships/hyperlink" Target="https://github.com/" TargetMode="External"/><Relationship Id="rId48" Type="http://schemas.openxmlformats.org/officeDocument/2006/relationships/hyperlink" Target="https://doi.org/10.1109/JEEIT.2019.8717448" TargetMode="External"/><Relationship Id="rId64" Type="http://schemas.openxmlformats.org/officeDocument/2006/relationships/hyperlink" Target="https://doi.org/10.5281/zenodo.5640313" TargetMode="External"/><Relationship Id="rId69" Type="http://schemas.openxmlformats.org/officeDocument/2006/relationships/hyperlink" Target="https://doi.org/10.12688/wellcomeopenres.15807.2" TargetMode="External"/><Relationship Id="rId80" Type="http://schemas.openxmlformats.org/officeDocument/2006/relationships/hyperlink" Target="https://doi.org/10.5281/zenodo.6416330" TargetMode="External"/><Relationship Id="rId85" Type="http://schemas.openxmlformats.org/officeDocument/2006/relationships/hyperlink" Target="https://osf.io/jvayu" TargetMode="External"/><Relationship Id="rId3" Type="http://schemas.openxmlformats.org/officeDocument/2006/relationships/settings" Target="settings.xml"/><Relationship Id="rId12" Type="http://schemas.openxmlformats.org/officeDocument/2006/relationships/hyperlink" Target="mailto:matthew.hamilton@orygen.org.au" TargetMode="External"/><Relationship Id="rId17" Type="http://schemas.openxmlformats.org/officeDocument/2006/relationships/hyperlink" Target="https://dataverse.harvard.edu/dataverse/ready4" TargetMode="External"/><Relationship Id="rId25" Type="http://schemas.openxmlformats.org/officeDocument/2006/relationships/hyperlink" Target="https://doi.org/10.1177/0272989x12454579" TargetMode="External"/><Relationship Id="rId33" Type="http://schemas.openxmlformats.org/officeDocument/2006/relationships/hyperlink" Target="https://doi.org/10.1109/WSC.2013.6721408" TargetMode="External"/><Relationship Id="rId38" Type="http://schemas.openxmlformats.org/officeDocument/2006/relationships/hyperlink" Target="https://doi.org/10.1016/S2215-0366(21)00395-3" TargetMode="External"/><Relationship Id="rId46" Type="http://schemas.openxmlformats.org/officeDocument/2006/relationships/hyperlink" Target="https://doi.org/10.1371/journal.pcbi.1005510" TargetMode="External"/><Relationship Id="rId59" Type="http://schemas.openxmlformats.org/officeDocument/2006/relationships/hyperlink" Target="https://dataverse.harvard.edu/dataverse/ready4)" TargetMode="External"/><Relationship Id="rId67" Type="http://schemas.openxmlformats.org/officeDocument/2006/relationships/hyperlink" Target="https://CRAN.R-project.org/package=dplyr" TargetMode="External"/><Relationship Id="rId20" Type="http://schemas.openxmlformats.org/officeDocument/2006/relationships/hyperlink" Target="https://doi.org/10.1007/s40273-019-00836-y" TargetMode="External"/><Relationship Id="rId41" Type="http://schemas.openxmlformats.org/officeDocument/2006/relationships/hyperlink" Target="https://doi.org/10.1377/hlthaff.2016.0082" TargetMode="External"/><Relationship Id="rId54" Type="http://schemas.openxmlformats.org/officeDocument/2006/relationships/hyperlink" Target="https://semver.org" TargetMode="External"/><Relationship Id="rId62" Type="http://schemas.openxmlformats.org/officeDocument/2006/relationships/hyperlink" Target="https://www.gnu.org/licenses" TargetMode="External"/><Relationship Id="rId70" Type="http://schemas.openxmlformats.org/officeDocument/2006/relationships/hyperlink" Target="https://CRAN.R-project.org/package=lifecycle" TargetMode="External"/><Relationship Id="rId75" Type="http://schemas.openxmlformats.org/officeDocument/2006/relationships/hyperlink" Target="https://doi.org/10.5281/zenodo.6130155" TargetMode="External"/><Relationship Id="rId83" Type="http://schemas.openxmlformats.org/officeDocument/2006/relationships/hyperlink" Target="https://doi.org/10.5281/zenodo.5976988" TargetMode="External"/><Relationship Id="rId88" Type="http://schemas.openxmlformats.org/officeDocument/2006/relationships/hyperlink" Target="https://doi.org/10.31234/osf.io/uqsgy" TargetMode="External"/><Relationship Id="rId91" Type="http://schemas.openxmlformats.org/officeDocument/2006/relationships/hyperlink" Target="https://doi.org/10.1002/wps.20388"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eady4-dev/" TargetMode="External"/><Relationship Id="rId23" Type="http://schemas.openxmlformats.org/officeDocument/2006/relationships/hyperlink" Target="https://doi.org/10.1017/S0266462320000422" TargetMode="External"/><Relationship Id="rId28" Type="http://schemas.openxmlformats.org/officeDocument/2006/relationships/hyperlink" Target="https://doi.org/10.1016/j.jval.2021.10.001" TargetMode="External"/><Relationship Id="rId36" Type="http://schemas.openxmlformats.org/officeDocument/2006/relationships/hyperlink" Target="https://doi.org/10.1007/s40273-019-00842-0" TargetMode="External"/><Relationship Id="rId49" Type="http://schemas.openxmlformats.org/officeDocument/2006/relationships/hyperlink" Target="https://doi.org/10.1109/ICPC.2015.29" TargetMode="External"/><Relationship Id="rId57" Type="http://schemas.openxmlformats.org/officeDocument/2006/relationships/hyperlink" Target="https://ready4-dev.com/" TargetMode="External"/><Relationship Id="rId10" Type="http://schemas.microsoft.com/office/2018/08/relationships/commentsExtensible" Target="commentsExtensible.xml"/><Relationship Id="rId31" Type="http://schemas.openxmlformats.org/officeDocument/2006/relationships/hyperlink" Target="https://doi.org/10.1177/0272989x12458160" TargetMode="External"/><Relationship Id="rId44" Type="http://schemas.openxmlformats.org/officeDocument/2006/relationships/hyperlink" Target="https://doi.org/10.25495/7GXK-RD71" TargetMode="External"/><Relationship Id="rId52" Type="http://schemas.openxmlformats.org/officeDocument/2006/relationships/hyperlink" Target="https://support.dataverse.harvard.edu/sample-data-usage-agreement" TargetMode="External"/><Relationship Id="rId60" Type="http://schemas.openxmlformats.org/officeDocument/2006/relationships/hyperlink" Target="https://doi.org/10.5281/zenodo.5606250" TargetMode="External"/><Relationship Id="rId65" Type="http://schemas.openxmlformats.org/officeDocument/2006/relationships/hyperlink" Target="https://doi.org/10.5281/zenodo.5644336" TargetMode="External"/><Relationship Id="rId73" Type="http://schemas.openxmlformats.org/officeDocument/2006/relationships/hyperlink" Target="https://doi.org/10.5281/zenodo.6084824" TargetMode="External"/><Relationship Id="rId78" Type="http://schemas.openxmlformats.org/officeDocument/2006/relationships/hyperlink" Target="https://doi.org/10.7910/DVN/DKDIB0" TargetMode="External"/><Relationship Id="rId81" Type="http://schemas.openxmlformats.org/officeDocument/2006/relationships/hyperlink" Target="https://doi.org/10.5281/zenodo.6321821" TargetMode="External"/><Relationship Id="rId86" Type="http://schemas.openxmlformats.org/officeDocument/2006/relationships/hyperlink" Target="http://ghcearegistry.org/orchard/open-source-model-clearinghouse" TargetMode="External"/><Relationship Id="rId94"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mailto:matthew.hamilton@orygen.org.au" TargetMode="External"/><Relationship Id="rId18" Type="http://schemas.openxmlformats.org/officeDocument/2006/relationships/hyperlink" Target="https://doi.org/10.1186/s12967-020-02540-4" TargetMode="External"/><Relationship Id="rId39" Type="http://schemas.openxmlformats.org/officeDocument/2006/relationships/hyperlink" Target="https://doi.org/10.1016/s2215-0366(16)30024-4" TargetMode="External"/><Relationship Id="rId34" Type="http://schemas.openxmlformats.org/officeDocument/2006/relationships/hyperlink" Target="https://doi.org/10.1007/s40273-019-00796-3" TargetMode="External"/><Relationship Id="rId50" Type="http://schemas.openxmlformats.org/officeDocument/2006/relationships/hyperlink" Target="https://doi.org/10.1007/s40273-019-00844-y" TargetMode="External"/><Relationship Id="rId55" Type="http://schemas.openxmlformats.org/officeDocument/2006/relationships/hyperlink" Target="https://doi.org/10.1109/ACCESS.2017.2685629" TargetMode="External"/><Relationship Id="rId76" Type="http://schemas.openxmlformats.org/officeDocument/2006/relationships/hyperlink" Target="https://doi.org/10.5281/zenodo.6210978" TargetMode="External"/><Relationship Id="rId97" Type="http://schemas.microsoft.com/office/2011/relationships/people" Target="people.xml"/><Relationship Id="rId7" Type="http://schemas.openxmlformats.org/officeDocument/2006/relationships/comments" Target="comments.xml"/><Relationship Id="rId71" Type="http://schemas.openxmlformats.org/officeDocument/2006/relationships/hyperlink" Target="https://doi.org/10.1101/2021.07.07.21260129" TargetMode="External"/><Relationship Id="rId92" Type="http://schemas.openxmlformats.org/officeDocument/2006/relationships/hyperlink" Target="https://doi.org/10.1186/s12913-019-4005-5" TargetMode="External"/><Relationship Id="rId2" Type="http://schemas.openxmlformats.org/officeDocument/2006/relationships/styles" Target="styles.xml"/><Relationship Id="rId29" Type="http://schemas.openxmlformats.org/officeDocument/2006/relationships/hyperlink" Target="https://doi.org/10.1186/s41512-020-00090-3" TargetMode="External"/><Relationship Id="rId24" Type="http://schemas.openxmlformats.org/officeDocument/2006/relationships/hyperlink" Target="https://doi.org/10.1038/s41467-019-11865-8" TargetMode="External"/><Relationship Id="rId40" Type="http://schemas.openxmlformats.org/officeDocument/2006/relationships/hyperlink" Target="https://doi.org/10.1016/S0140-6736(07)61239-2" TargetMode="External"/><Relationship Id="rId45" Type="http://schemas.openxmlformats.org/officeDocument/2006/relationships/hyperlink" Target="https://dataverse.org" TargetMode="External"/><Relationship Id="rId66" Type="http://schemas.openxmlformats.org/officeDocument/2006/relationships/hyperlink" Target="https://doi.org/10.5281/zenodo.5644568" TargetMode="External"/><Relationship Id="rId87" Type="http://schemas.openxmlformats.org/officeDocument/2006/relationships/hyperlink" Target="https://www.thevalueinitiative.org/ivi-mdd-value-model/" TargetMode="External"/><Relationship Id="rId61" Type="http://schemas.openxmlformats.org/officeDocument/2006/relationships/hyperlink" Target="https://doi.org/10.5281/zenodo.5644322" TargetMode="External"/><Relationship Id="rId82" Type="http://schemas.openxmlformats.org/officeDocument/2006/relationships/hyperlink" Target="https://doi.org/10.5281/zenodo.6116385" TargetMode="External"/><Relationship Id="rId19" Type="http://schemas.openxmlformats.org/officeDocument/2006/relationships/hyperlink" Target="https://doi.org/10.1093/epirev/mxab006" TargetMode="External"/><Relationship Id="rId14" Type="http://schemas.openxmlformats.org/officeDocument/2006/relationships/hyperlink" Target="https://www.ready4-dev.com" TargetMode="External"/><Relationship Id="rId30" Type="http://schemas.openxmlformats.org/officeDocument/2006/relationships/hyperlink" Target="https://doi.org/10.1007/s41669-017-0019-2" TargetMode="External"/><Relationship Id="rId35" Type="http://schemas.openxmlformats.org/officeDocument/2006/relationships/hyperlink" Target="https://doi.org/10.1016/j.jval.2018.09.2243" TargetMode="External"/><Relationship Id="rId56" Type="http://schemas.openxmlformats.org/officeDocument/2006/relationships/hyperlink" Target="https://github.com/ready4-dev/" TargetMode="External"/><Relationship Id="rId77" Type="http://schemas.openxmlformats.org/officeDocument/2006/relationships/hyperlink" Target="https://doi.org/10.7910/DVN/HJXYKQ" TargetMode="External"/><Relationship Id="rId8" Type="http://schemas.microsoft.com/office/2011/relationships/commentsExtended" Target="commentsExtended.xml"/><Relationship Id="rId51" Type="http://schemas.openxmlformats.org/officeDocument/2006/relationships/hyperlink" Target="https://doi.org/10.1016/j.jss.2009.09.037" TargetMode="External"/><Relationship Id="rId72" Type="http://schemas.openxmlformats.org/officeDocument/2006/relationships/hyperlink" Target="https://doi.org/10.5281/zenodo.6084467" TargetMode="External"/><Relationship Id="rId93" Type="http://schemas.openxmlformats.org/officeDocument/2006/relationships/hyperlink" Target="https://doi.org/10.1007/s11920-018-0969-9"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1744</TotalTime>
  <Pages>24</Pages>
  <Words>13919</Words>
  <Characters>79339</Characters>
  <Application>Microsoft Office Word</Application>
  <DocSecurity>0</DocSecurity>
  <Lines>661</Lines>
  <Paragraphs>186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Framework for implementing a modular open source health economic model (MOSHEM) in youth mental health that is accountable, reusable and updatable</vt:lpstr>
      <vt:lpstr>Title</vt:lpstr>
    </vt:vector>
  </TitlesOfParts>
  <Company/>
  <LinksUpToDate>false</LinksUpToDate>
  <CharactersWithSpaces>93072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implementing a modular open source health economic model (MOSHEM) in youth mental health that is accountable, reusable and updatable</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153</cp:revision>
  <dcterms:created xsi:type="dcterms:W3CDTF">2023-03-07T04:18:00Z</dcterms:created>
  <dcterms:modified xsi:type="dcterms:W3CDTF">2023-04-13T08:19:00Z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Health economists make limited use of the modular and open source approaches that other disciplines use for collaborative development of complex models. We propose a framework for developing a modular open source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MOSHEM modules, supplying those modules with data and implementing reproducible modelling analyses. We describe an early application of the framework to implementing a utility mapping study and detail how the MOSHEM components produced by that study meet 18 framework standards. We discuss how the framework will enable us to undertake and synthesise diverse economic modelling studies in youth mental health and highlight some broader implications for undertaking MOSHEMs to explore mental ehealth and other topics.Code:  Visit https://www.ready4-dev.com for more information about how to find, install and apply ready4.</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